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08EB6" w14:textId="26841864" w:rsidR="00DE5417" w:rsidRPr="00881428" w:rsidDel="00901394" w:rsidRDefault="00DE5417" w:rsidP="00DE5417">
      <w:pPr>
        <w:spacing w:line="480" w:lineRule="auto"/>
        <w:ind w:left="0"/>
        <w:jc w:val="center"/>
        <w:rPr>
          <w:del w:id="0" w:author="Lam, Chris" w:date="2016-01-06T08:51:00Z"/>
          <w:rFonts w:ascii="Times New Roman" w:hAnsi="Times New Roman" w:cs="Times New Roman"/>
        </w:rPr>
      </w:pPr>
      <w:r w:rsidRPr="00881428">
        <w:rPr>
          <w:rFonts w:ascii="Times New Roman" w:hAnsi="Times New Roman" w:cs="Times New Roman"/>
        </w:rPr>
        <w:t xml:space="preserve">Improving Technical Communication Group Projects: An Experimental Study of Media Synchronicity Theory Training on Communication </w:t>
      </w:r>
      <w:r w:rsidR="001A0F36" w:rsidRPr="00881428">
        <w:rPr>
          <w:rFonts w:ascii="Times New Roman" w:hAnsi="Times New Roman" w:cs="Times New Roman"/>
        </w:rPr>
        <w:t>Outcomes</w:t>
      </w:r>
    </w:p>
    <w:p w14:paraId="166F5AD1" w14:textId="77777777" w:rsidR="00DE5417" w:rsidRPr="00881428" w:rsidRDefault="00DE5417" w:rsidP="00901394">
      <w:pPr>
        <w:spacing w:line="480" w:lineRule="auto"/>
        <w:ind w:left="0"/>
        <w:jc w:val="center"/>
        <w:rPr>
          <w:rFonts w:ascii="Times New Roman" w:hAnsi="Times New Roman" w:cs="Times New Roman"/>
        </w:rPr>
      </w:pPr>
    </w:p>
    <w:p w14:paraId="095F08D7" w14:textId="4EE39D89" w:rsidR="008E7D91" w:rsidRPr="00881428" w:rsidRDefault="00DE5417" w:rsidP="00DE5417">
      <w:pPr>
        <w:spacing w:line="480" w:lineRule="auto"/>
        <w:ind w:left="0"/>
        <w:jc w:val="center"/>
        <w:rPr>
          <w:rFonts w:ascii="Times New Roman" w:hAnsi="Times New Roman" w:cs="Times New Roman"/>
        </w:rPr>
      </w:pPr>
      <w:r w:rsidRPr="00881428">
        <w:rPr>
          <w:rFonts w:ascii="Times New Roman" w:hAnsi="Times New Roman" w:cs="Times New Roman"/>
        </w:rPr>
        <w:t>Chris Lam</w:t>
      </w:r>
    </w:p>
    <w:p w14:paraId="3A2F97E9" w14:textId="0D1F6D16" w:rsidR="00DE5417" w:rsidRPr="00881428" w:rsidRDefault="00DE5417" w:rsidP="00DE5417">
      <w:pPr>
        <w:spacing w:line="480" w:lineRule="auto"/>
        <w:ind w:left="0"/>
        <w:jc w:val="center"/>
        <w:rPr>
          <w:rFonts w:ascii="Times New Roman" w:hAnsi="Times New Roman" w:cs="Times New Roman"/>
        </w:rPr>
      </w:pPr>
      <w:r w:rsidRPr="00881428">
        <w:rPr>
          <w:rFonts w:ascii="Times New Roman" w:hAnsi="Times New Roman" w:cs="Times New Roman"/>
        </w:rPr>
        <w:t>University of North Texas</w:t>
      </w:r>
    </w:p>
    <w:p w14:paraId="74FE5CC7" w14:textId="42680693" w:rsidR="00337850" w:rsidRDefault="00DE5417" w:rsidP="00337850">
      <w:pPr>
        <w:ind w:left="0"/>
        <w:rPr>
          <w:ins w:id="1" w:author="Lam, Chris" w:date="2016-01-06T08:51:00Z"/>
          <w:rFonts w:ascii="Times New Roman" w:hAnsi="Times New Roman" w:cs="Times New Roman"/>
          <w:b/>
        </w:rPr>
        <w:pPrChange w:id="2" w:author="Lam, Chris" w:date="2016-01-06T08:51:00Z">
          <w:pPr/>
        </w:pPrChange>
      </w:pPr>
      <w:del w:id="3" w:author="Lam, Chris" w:date="2016-01-06T08:51:00Z">
        <w:r w:rsidRPr="00881428" w:rsidDel="00337850">
          <w:rPr>
            <w:rFonts w:ascii="Times New Roman" w:hAnsi="Times New Roman" w:cs="Times New Roman"/>
            <w:b/>
          </w:rPr>
          <w:br w:type="page"/>
        </w:r>
      </w:del>
      <w:ins w:id="4" w:author="Lam, Chris" w:date="2016-01-06T08:51:00Z">
        <w:r w:rsidR="00337850">
          <w:rPr>
            <w:rFonts w:ascii="Times New Roman" w:hAnsi="Times New Roman" w:cs="Times New Roman"/>
            <w:b/>
          </w:rPr>
          <w:t xml:space="preserve">NOTE: This is the final accepted manuscript. Article is published in </w:t>
        </w:r>
        <w:r w:rsidR="00337850">
          <w:rPr>
            <w:rFonts w:ascii="Times New Roman" w:hAnsi="Times New Roman" w:cs="Times New Roman"/>
            <w:b/>
          </w:rPr>
          <w:t>JBTC</w:t>
        </w:r>
        <w:r w:rsidR="00337850">
          <w:rPr>
            <w:rFonts w:ascii="Times New Roman" w:hAnsi="Times New Roman" w:cs="Times New Roman"/>
            <w:b/>
          </w:rPr>
          <w:t xml:space="preserve">, January 2016 issue. </w:t>
        </w:r>
      </w:ins>
    </w:p>
    <w:p w14:paraId="5D3A2F49" w14:textId="77777777" w:rsidR="00337850" w:rsidRDefault="00337850" w:rsidP="00337850">
      <w:pPr>
        <w:rPr>
          <w:ins w:id="5" w:author="Lam, Chris" w:date="2016-01-06T08:51:00Z"/>
          <w:rFonts w:ascii="Times New Roman" w:hAnsi="Times New Roman" w:cs="Times New Roman"/>
          <w:b/>
        </w:rPr>
      </w:pPr>
    </w:p>
    <w:p w14:paraId="1C34DA10" w14:textId="77777777" w:rsidR="00337850" w:rsidRDefault="00337850" w:rsidP="00337850">
      <w:pPr>
        <w:ind w:left="0"/>
        <w:rPr>
          <w:ins w:id="6" w:author="Lam, Chris" w:date="2016-01-06T08:51:00Z"/>
          <w:rFonts w:ascii="Times New Roman" w:hAnsi="Times New Roman" w:cs="Times New Roman"/>
        </w:rPr>
        <w:pPrChange w:id="7" w:author="Lam, Chris" w:date="2016-01-06T08:51:00Z">
          <w:pPr/>
        </w:pPrChange>
      </w:pPr>
      <w:ins w:id="8" w:author="Lam, Chris" w:date="2016-01-06T08:51:00Z">
        <w:r>
          <w:rPr>
            <w:rFonts w:ascii="Times New Roman" w:hAnsi="Times New Roman" w:cs="Times New Roman"/>
            <w:b/>
          </w:rPr>
          <w:t>To Cite</w:t>
        </w:r>
        <w:r w:rsidRPr="00C02019">
          <w:rPr>
            <w:rFonts w:ascii="Times New Roman" w:hAnsi="Times New Roman" w:cs="Times New Roman"/>
          </w:rPr>
          <w:t xml:space="preserve">: </w:t>
        </w:r>
        <w:r w:rsidRPr="00DB61F6">
          <w:rPr>
            <w:rFonts w:ascii="Times New Roman" w:hAnsi="Times New Roman" w:cs="Times New Roman"/>
          </w:rPr>
          <w:t xml:space="preserve">Lam, C. (2016). Improving Technical Communication Group Projects An Experimental Study of Media Synchronicity Theory Training on Communication Outcomes. </w:t>
        </w:r>
        <w:r w:rsidRPr="00DB61F6">
          <w:rPr>
            <w:rFonts w:ascii="Times New Roman" w:hAnsi="Times New Roman" w:cs="Times New Roman"/>
            <w:i/>
            <w:iCs/>
          </w:rPr>
          <w:t>Journal of Business and Technical Communication</w:t>
        </w:r>
        <w:r w:rsidRPr="00DB61F6">
          <w:rPr>
            <w:rFonts w:ascii="Times New Roman" w:hAnsi="Times New Roman" w:cs="Times New Roman"/>
          </w:rPr>
          <w:t xml:space="preserve">, </w:t>
        </w:r>
        <w:r w:rsidRPr="00DB61F6">
          <w:rPr>
            <w:rFonts w:ascii="Times New Roman" w:hAnsi="Times New Roman" w:cs="Times New Roman"/>
            <w:i/>
            <w:iCs/>
          </w:rPr>
          <w:t>30</w:t>
        </w:r>
        <w:r w:rsidRPr="00DB61F6">
          <w:rPr>
            <w:rFonts w:ascii="Times New Roman" w:hAnsi="Times New Roman" w:cs="Times New Roman"/>
          </w:rPr>
          <w:t>(1), 85-112.</w:t>
        </w:r>
      </w:ins>
    </w:p>
    <w:p w14:paraId="3C4721CD" w14:textId="77777777" w:rsidR="00901394" w:rsidRDefault="00901394" w:rsidP="00337850">
      <w:pPr>
        <w:ind w:left="0"/>
        <w:rPr>
          <w:ins w:id="9" w:author="Lam, Chris" w:date="2016-01-06T08:51:00Z"/>
          <w:rFonts w:ascii="Times New Roman" w:hAnsi="Times New Roman" w:cs="Times New Roman"/>
        </w:rPr>
        <w:pPrChange w:id="10" w:author="Lam, Chris" w:date="2016-01-06T08:51:00Z">
          <w:pPr/>
        </w:pPrChange>
      </w:pPr>
      <w:bookmarkStart w:id="11" w:name="_GoBack"/>
      <w:bookmarkEnd w:id="11"/>
    </w:p>
    <w:p w14:paraId="29529E7D" w14:textId="77777777" w:rsidR="00337850" w:rsidRPr="00901394" w:rsidDel="00901394" w:rsidRDefault="00337850" w:rsidP="00901394">
      <w:pPr>
        <w:ind w:left="0"/>
        <w:jc w:val="center"/>
        <w:rPr>
          <w:del w:id="12" w:author="Lam, Chris" w:date="2016-01-06T08:51:00Z"/>
          <w:rFonts w:ascii="Times New Roman" w:hAnsi="Times New Roman" w:cs="Times New Roman"/>
          <w:b/>
          <w:rPrChange w:id="13" w:author="Lam, Chris" w:date="2016-01-06T08:51:00Z">
            <w:rPr>
              <w:del w:id="14" w:author="Lam, Chris" w:date="2016-01-06T08:51:00Z"/>
              <w:rFonts w:ascii="Times New Roman" w:hAnsi="Times New Roman" w:cs="Times New Roman"/>
              <w:b/>
            </w:rPr>
          </w:rPrChange>
        </w:rPr>
        <w:pPrChange w:id="15" w:author="Lam, Chris" w:date="2016-01-06T08:51:00Z">
          <w:pPr>
            <w:ind w:left="0"/>
          </w:pPr>
        </w:pPrChange>
      </w:pPr>
    </w:p>
    <w:p w14:paraId="79D01F60" w14:textId="77777777" w:rsidR="00DE5417" w:rsidRPr="00901394" w:rsidDel="00901394" w:rsidRDefault="00DE5417" w:rsidP="00901394">
      <w:pPr>
        <w:spacing w:line="480" w:lineRule="auto"/>
        <w:ind w:left="0"/>
        <w:jc w:val="center"/>
        <w:rPr>
          <w:del w:id="16" w:author="Lam, Chris" w:date="2016-01-06T08:51:00Z"/>
          <w:rFonts w:ascii="Times New Roman" w:hAnsi="Times New Roman" w:cs="Times New Roman"/>
          <w:b/>
          <w:rPrChange w:id="17" w:author="Lam, Chris" w:date="2016-01-06T08:51:00Z">
            <w:rPr>
              <w:del w:id="18" w:author="Lam, Chris" w:date="2016-01-06T08:51:00Z"/>
              <w:rFonts w:ascii="Times New Roman" w:hAnsi="Times New Roman" w:cs="Times New Roman"/>
              <w:b/>
            </w:rPr>
          </w:rPrChange>
        </w:rPr>
        <w:pPrChange w:id="19" w:author="Lam, Chris" w:date="2016-01-06T08:51:00Z">
          <w:pPr>
            <w:spacing w:line="480" w:lineRule="auto"/>
            <w:ind w:left="0"/>
          </w:pPr>
        </w:pPrChange>
      </w:pPr>
    </w:p>
    <w:p w14:paraId="4A7909A5" w14:textId="47816C1E" w:rsidR="00FB005B" w:rsidRPr="00901394" w:rsidRDefault="00FB005B" w:rsidP="00901394">
      <w:pPr>
        <w:ind w:left="0"/>
        <w:jc w:val="center"/>
        <w:rPr>
          <w:rFonts w:ascii="Times New Roman" w:hAnsi="Times New Roman" w:cs="Times New Roman"/>
          <w:b/>
          <w:rPrChange w:id="20" w:author="Lam, Chris" w:date="2016-01-06T08:51:00Z">
            <w:rPr>
              <w:rFonts w:ascii="Times New Roman" w:hAnsi="Times New Roman" w:cs="Times New Roman"/>
            </w:rPr>
          </w:rPrChange>
        </w:rPr>
        <w:pPrChange w:id="21" w:author="Lam, Chris" w:date="2016-01-06T08:51:00Z">
          <w:pPr>
            <w:ind w:left="0"/>
            <w:jc w:val="center"/>
          </w:pPr>
        </w:pPrChange>
      </w:pPr>
      <w:r w:rsidRPr="00901394">
        <w:rPr>
          <w:rFonts w:ascii="Times New Roman" w:hAnsi="Times New Roman" w:cs="Times New Roman"/>
          <w:b/>
          <w:rPrChange w:id="22" w:author="Lam, Chris" w:date="2016-01-06T08:51:00Z">
            <w:rPr>
              <w:rFonts w:ascii="Times New Roman" w:hAnsi="Times New Roman" w:cs="Times New Roman"/>
            </w:rPr>
          </w:rPrChange>
        </w:rPr>
        <w:t>Abstract</w:t>
      </w:r>
    </w:p>
    <w:p w14:paraId="72B60F11" w14:textId="77777777" w:rsidR="00FB005B" w:rsidRPr="00881428" w:rsidRDefault="00FB005B" w:rsidP="00FB005B">
      <w:pPr>
        <w:ind w:left="0"/>
        <w:jc w:val="both"/>
        <w:rPr>
          <w:rFonts w:ascii="Times New Roman" w:hAnsi="Times New Roman" w:cs="Times New Roman"/>
          <w:b/>
        </w:rPr>
      </w:pPr>
      <w:r w:rsidRPr="00881428">
        <w:rPr>
          <w:rFonts w:ascii="Times New Roman" w:hAnsi="Times New Roman" w:cs="Times New Roman"/>
          <w:b/>
        </w:rPr>
        <w:tab/>
      </w:r>
    </w:p>
    <w:p w14:paraId="301921AA" w14:textId="0D82C354" w:rsidR="00FB005B" w:rsidRDefault="00460A17" w:rsidP="00FF48D4">
      <w:pPr>
        <w:spacing w:line="480" w:lineRule="auto"/>
        <w:ind w:left="0"/>
        <w:rPr>
          <w:ins w:id="23" w:author="Christopher Lam" w:date="2015-07-17T11:06:00Z"/>
          <w:rFonts w:ascii="Times New Roman" w:hAnsi="Times New Roman" w:cs="Times New Roman"/>
        </w:rPr>
      </w:pPr>
      <w:r>
        <w:rPr>
          <w:rFonts w:ascii="Times New Roman" w:hAnsi="Times New Roman" w:cs="Times New Roman"/>
        </w:rPr>
        <w:t>This article reports the results of a</w:t>
      </w:r>
      <w:r w:rsidR="00FB005B" w:rsidRPr="00881428">
        <w:rPr>
          <w:rFonts w:ascii="Times New Roman" w:hAnsi="Times New Roman" w:cs="Times New Roman"/>
        </w:rPr>
        <w:t>n experiment</w:t>
      </w:r>
      <w:ins w:id="24" w:author="Christopher Lam" w:date="2015-07-22T13:00:00Z">
        <w:r w:rsidR="0056771D">
          <w:rPr>
            <w:rFonts w:ascii="Times New Roman" w:hAnsi="Times New Roman" w:cs="Times New Roman"/>
          </w:rPr>
          <w:t xml:space="preserve"> that was</w:t>
        </w:r>
      </w:ins>
      <w:del w:id="25" w:author="Christopher Lam" w:date="2015-07-22T12:59:00Z">
        <w:r w:rsidR="00FB005B" w:rsidRPr="00881428" w:rsidDel="0056771D">
          <w:rPr>
            <w:rFonts w:ascii="Times New Roman" w:hAnsi="Times New Roman" w:cs="Times New Roman"/>
          </w:rPr>
          <w:delText xml:space="preserve"> was</w:delText>
        </w:r>
      </w:del>
      <w:r w:rsidR="00FB005B" w:rsidRPr="00881428">
        <w:rPr>
          <w:rFonts w:ascii="Times New Roman" w:hAnsi="Times New Roman" w:cs="Times New Roman"/>
        </w:rPr>
        <w:t xml:space="preserve"> conducted to determine the impact </w:t>
      </w:r>
      <w:r w:rsidR="00FF48D4" w:rsidRPr="00881428">
        <w:rPr>
          <w:rFonts w:ascii="Times New Roman" w:hAnsi="Times New Roman" w:cs="Times New Roman"/>
        </w:rPr>
        <w:t>of</w:t>
      </w:r>
      <w:r w:rsidR="00FB005B" w:rsidRPr="00881428">
        <w:rPr>
          <w:rFonts w:ascii="Times New Roman" w:hAnsi="Times New Roman" w:cs="Times New Roman"/>
        </w:rPr>
        <w:t xml:space="preserve"> media synchronicity theory (MST) training on media fit behavior, communication quantity, communication quality, and group effectiveness. </w:t>
      </w:r>
      <w:r w:rsidR="00095A14" w:rsidRPr="00881428">
        <w:rPr>
          <w:rFonts w:ascii="Times New Roman" w:hAnsi="Times New Roman" w:cs="Times New Roman"/>
        </w:rPr>
        <w:t>MST</w:t>
      </w:r>
      <w:r w:rsidR="005728BB" w:rsidRPr="00881428">
        <w:rPr>
          <w:rFonts w:ascii="Times New Roman" w:hAnsi="Times New Roman" w:cs="Times New Roman"/>
        </w:rPr>
        <w:t xml:space="preserve"> </w:t>
      </w:r>
      <w:r w:rsidR="00095A14" w:rsidRPr="00881428">
        <w:rPr>
          <w:rFonts w:ascii="Times New Roman" w:hAnsi="Times New Roman" w:cs="Times New Roman"/>
        </w:rPr>
        <w:t>training</w:t>
      </w:r>
      <w:r w:rsidR="005728BB" w:rsidRPr="00881428">
        <w:rPr>
          <w:rFonts w:ascii="Times New Roman" w:hAnsi="Times New Roman" w:cs="Times New Roman"/>
        </w:rPr>
        <w:t xml:space="preserve"> </w:t>
      </w:r>
      <w:r w:rsidR="00095A14" w:rsidRPr="00881428">
        <w:rPr>
          <w:rFonts w:ascii="Times New Roman" w:hAnsi="Times New Roman" w:cs="Times New Roman"/>
        </w:rPr>
        <w:t>introduces students to a</w:t>
      </w:r>
      <w:r w:rsidR="005728BB" w:rsidRPr="00881428">
        <w:rPr>
          <w:rFonts w:ascii="Times New Roman" w:hAnsi="Times New Roman" w:cs="Times New Roman"/>
        </w:rPr>
        <w:t xml:space="preserve"> framework for assessing a media’s capabilities and matching </w:t>
      </w:r>
      <w:r w:rsidR="00545992" w:rsidRPr="00881428">
        <w:rPr>
          <w:rFonts w:ascii="Times New Roman" w:hAnsi="Times New Roman" w:cs="Times New Roman"/>
        </w:rPr>
        <w:t xml:space="preserve">those capabilities </w:t>
      </w:r>
      <w:r w:rsidR="005728BB" w:rsidRPr="00881428">
        <w:rPr>
          <w:rFonts w:ascii="Times New Roman" w:hAnsi="Times New Roman" w:cs="Times New Roman"/>
        </w:rPr>
        <w:t xml:space="preserve">to a particular </w:t>
      </w:r>
      <w:r w:rsidR="00545992" w:rsidRPr="00881428">
        <w:rPr>
          <w:rFonts w:ascii="Times New Roman" w:hAnsi="Times New Roman" w:cs="Times New Roman"/>
        </w:rPr>
        <w:t>task</w:t>
      </w:r>
      <w:r>
        <w:rPr>
          <w:rFonts w:ascii="Times New Roman" w:hAnsi="Times New Roman" w:cs="Times New Roman"/>
        </w:rPr>
        <w:t>. F</w:t>
      </w:r>
      <w:r w:rsidR="00FF48D4" w:rsidRPr="00881428">
        <w:rPr>
          <w:rFonts w:ascii="Times New Roman" w:hAnsi="Times New Roman" w:cs="Times New Roman"/>
        </w:rPr>
        <w:t>rom three technical communication courses</w:t>
      </w:r>
      <w:ins w:id="26" w:author="Christopher Lam" w:date="2015-07-17T11:05:00Z">
        <w:r>
          <w:rPr>
            <w:rFonts w:ascii="Times New Roman" w:hAnsi="Times New Roman" w:cs="Times New Roman"/>
          </w:rPr>
          <w:t xml:space="preserve">, </w:t>
        </w:r>
        <w:r w:rsidRPr="00881428">
          <w:rPr>
            <w:rFonts w:ascii="Times New Roman" w:hAnsi="Times New Roman" w:cs="Times New Roman"/>
          </w:rPr>
          <w:t>80 participants</w:t>
        </w:r>
      </w:ins>
      <w:r w:rsidR="00FF48D4" w:rsidRPr="00881428">
        <w:rPr>
          <w:rFonts w:ascii="Times New Roman" w:hAnsi="Times New Roman" w:cs="Times New Roman"/>
        </w:rPr>
        <w:t xml:space="preserve"> were randomly divided into t</w:t>
      </w:r>
      <w:r w:rsidR="00FB005B" w:rsidRPr="00881428">
        <w:rPr>
          <w:rFonts w:ascii="Times New Roman" w:hAnsi="Times New Roman" w:cs="Times New Roman"/>
        </w:rPr>
        <w:t>wo groups</w:t>
      </w:r>
      <w:r w:rsidR="00545992" w:rsidRPr="00881428">
        <w:rPr>
          <w:rFonts w:ascii="Times New Roman" w:hAnsi="Times New Roman" w:cs="Times New Roman"/>
        </w:rPr>
        <w:t xml:space="preserve"> </w:t>
      </w:r>
      <w:r w:rsidR="00FF48D4" w:rsidRPr="00881428">
        <w:rPr>
          <w:rFonts w:ascii="Times New Roman" w:hAnsi="Times New Roman" w:cs="Times New Roman"/>
        </w:rPr>
        <w:t xml:space="preserve">and </w:t>
      </w:r>
      <w:del w:id="27" w:author="Christopher Lam" w:date="2015-07-17T11:05:00Z">
        <w:r w:rsidR="00FF48D4" w:rsidRPr="00881428" w:rsidDel="00460A17">
          <w:rPr>
            <w:rFonts w:ascii="Times New Roman" w:hAnsi="Times New Roman" w:cs="Times New Roman"/>
          </w:rPr>
          <w:delText>were</w:delText>
        </w:r>
        <w:r w:rsidR="00FB005B" w:rsidRPr="00881428" w:rsidDel="00460A17">
          <w:rPr>
            <w:rFonts w:ascii="Times New Roman" w:hAnsi="Times New Roman" w:cs="Times New Roman"/>
          </w:rPr>
          <w:delText xml:space="preserve"> </w:delText>
        </w:r>
      </w:del>
      <w:r w:rsidR="00FB005B" w:rsidRPr="00881428">
        <w:rPr>
          <w:rFonts w:ascii="Times New Roman" w:hAnsi="Times New Roman" w:cs="Times New Roman"/>
        </w:rPr>
        <w:t>compared using a between-subjects design</w:t>
      </w:r>
      <w:r w:rsidR="00FF48D4" w:rsidRPr="00881428">
        <w:rPr>
          <w:rFonts w:ascii="Times New Roman" w:hAnsi="Times New Roman" w:cs="Times New Roman"/>
        </w:rPr>
        <w:t>.</w:t>
      </w:r>
      <w:r w:rsidR="00FB005B" w:rsidRPr="00881428">
        <w:rPr>
          <w:rFonts w:ascii="Times New Roman" w:hAnsi="Times New Roman" w:cs="Times New Roman"/>
        </w:rPr>
        <w:t xml:space="preserve"> The </w:t>
      </w:r>
      <w:r w:rsidR="00CB3F98" w:rsidRPr="00881428">
        <w:rPr>
          <w:rFonts w:ascii="Times New Roman" w:hAnsi="Times New Roman" w:cs="Times New Roman"/>
        </w:rPr>
        <w:t xml:space="preserve">MST </w:t>
      </w:r>
      <w:r w:rsidR="00FB005B" w:rsidRPr="00881428">
        <w:rPr>
          <w:rFonts w:ascii="Times New Roman" w:hAnsi="Times New Roman" w:cs="Times New Roman"/>
        </w:rPr>
        <w:t xml:space="preserve">training </w:t>
      </w:r>
      <w:r w:rsidR="00545992" w:rsidRPr="00881428">
        <w:rPr>
          <w:rFonts w:ascii="Times New Roman" w:hAnsi="Times New Roman" w:cs="Times New Roman"/>
        </w:rPr>
        <w:t xml:space="preserve">group </w:t>
      </w:r>
      <w:r w:rsidR="00FB005B" w:rsidRPr="00881428">
        <w:rPr>
          <w:rFonts w:ascii="Times New Roman" w:hAnsi="Times New Roman" w:cs="Times New Roman"/>
        </w:rPr>
        <w:t>reported significantly higher levels of media</w:t>
      </w:r>
      <w:ins w:id="28" w:author="Christopher Lam" w:date="2015-07-17T11:05:00Z">
        <w:r>
          <w:rPr>
            <w:rFonts w:ascii="Times New Roman" w:hAnsi="Times New Roman" w:cs="Times New Roman"/>
          </w:rPr>
          <w:t>-</w:t>
        </w:r>
      </w:ins>
      <w:del w:id="29" w:author="Christopher Lam" w:date="2015-07-17T11:05:00Z">
        <w:r w:rsidR="00FB005B" w:rsidRPr="00881428" w:rsidDel="00460A17">
          <w:rPr>
            <w:rFonts w:ascii="Times New Roman" w:hAnsi="Times New Roman" w:cs="Times New Roman"/>
          </w:rPr>
          <w:delText xml:space="preserve"> </w:delText>
        </w:r>
      </w:del>
      <w:r w:rsidR="00FB005B" w:rsidRPr="00881428">
        <w:rPr>
          <w:rFonts w:ascii="Times New Roman" w:hAnsi="Times New Roman" w:cs="Times New Roman"/>
        </w:rPr>
        <w:t xml:space="preserve">fit behavior, communication </w:t>
      </w:r>
      <w:r w:rsidR="009F1E5F" w:rsidRPr="00881428">
        <w:rPr>
          <w:rFonts w:ascii="Times New Roman" w:hAnsi="Times New Roman" w:cs="Times New Roman"/>
        </w:rPr>
        <w:t>quantity</w:t>
      </w:r>
      <w:r w:rsidR="00FB005B" w:rsidRPr="00881428">
        <w:rPr>
          <w:rFonts w:ascii="Times New Roman" w:hAnsi="Times New Roman" w:cs="Times New Roman"/>
        </w:rPr>
        <w:t xml:space="preserve">, </w:t>
      </w:r>
      <w:ins w:id="30" w:author="Christopher Lam" w:date="2015-07-17T11:05:00Z">
        <w:r>
          <w:rPr>
            <w:rFonts w:ascii="Times New Roman" w:hAnsi="Times New Roman" w:cs="Times New Roman"/>
          </w:rPr>
          <w:t xml:space="preserve">and the communication-performance qualities of </w:t>
        </w:r>
      </w:ins>
      <w:r w:rsidR="00FB005B" w:rsidRPr="00881428">
        <w:rPr>
          <w:rFonts w:ascii="Times New Roman" w:hAnsi="Times New Roman" w:cs="Times New Roman"/>
        </w:rPr>
        <w:t xml:space="preserve">discussion quality, richness, and openness. </w:t>
      </w:r>
      <w:r w:rsidR="00545992" w:rsidRPr="00881428">
        <w:rPr>
          <w:rFonts w:ascii="Times New Roman" w:hAnsi="Times New Roman" w:cs="Times New Roman"/>
        </w:rPr>
        <w:t>The article discusses practical ways</w:t>
      </w:r>
      <w:r w:rsidR="00FB005B" w:rsidRPr="00881428">
        <w:rPr>
          <w:rFonts w:ascii="Times New Roman" w:hAnsi="Times New Roman" w:cs="Times New Roman"/>
        </w:rPr>
        <w:t xml:space="preserve"> </w:t>
      </w:r>
      <w:r w:rsidR="00545992" w:rsidRPr="00881428">
        <w:rPr>
          <w:rFonts w:ascii="Times New Roman" w:hAnsi="Times New Roman" w:cs="Times New Roman"/>
        </w:rPr>
        <w:t>to implement</w:t>
      </w:r>
      <w:r w:rsidR="00FB005B" w:rsidRPr="00881428">
        <w:rPr>
          <w:rFonts w:ascii="Times New Roman" w:hAnsi="Times New Roman" w:cs="Times New Roman"/>
        </w:rPr>
        <w:t xml:space="preserve"> MST training into technical communication group projects. </w:t>
      </w:r>
    </w:p>
    <w:p w14:paraId="55216506" w14:textId="77777777" w:rsidR="00460A17" w:rsidRDefault="00460A17" w:rsidP="00FF48D4">
      <w:pPr>
        <w:spacing w:line="480" w:lineRule="auto"/>
        <w:ind w:left="0"/>
        <w:rPr>
          <w:ins w:id="31" w:author="Christopher Lam" w:date="2015-07-17T11:06:00Z"/>
          <w:rFonts w:ascii="Times New Roman" w:hAnsi="Times New Roman" w:cs="Times New Roman"/>
        </w:rPr>
      </w:pPr>
    </w:p>
    <w:p w14:paraId="7D2D6F5E" w14:textId="1CA0E135" w:rsidR="00460A17" w:rsidRDefault="00460A17" w:rsidP="00FF48D4">
      <w:pPr>
        <w:spacing w:line="480" w:lineRule="auto"/>
        <w:ind w:left="0"/>
        <w:rPr>
          <w:ins w:id="32" w:author="Christopher Lam" w:date="2015-07-17T11:06:00Z"/>
          <w:rFonts w:ascii="Times New Roman" w:hAnsi="Times New Roman" w:cs="Times New Roman"/>
        </w:rPr>
      </w:pPr>
      <w:ins w:id="33" w:author="Christopher Lam" w:date="2015-07-17T11:06:00Z">
        <w:r>
          <w:rPr>
            <w:rFonts w:ascii="Times New Roman" w:hAnsi="Times New Roman" w:cs="Times New Roman"/>
          </w:rPr>
          <w:t>Keywords</w:t>
        </w:r>
      </w:ins>
    </w:p>
    <w:p w14:paraId="53166155" w14:textId="4808C1F5" w:rsidR="00460A17" w:rsidRPr="00881428" w:rsidDel="00901394" w:rsidRDefault="00C517AF" w:rsidP="00FF48D4">
      <w:pPr>
        <w:spacing w:line="480" w:lineRule="auto"/>
        <w:ind w:left="0"/>
        <w:rPr>
          <w:del w:id="34" w:author="Lam, Chris" w:date="2016-01-06T08:51:00Z"/>
          <w:rFonts w:ascii="Times New Roman" w:hAnsi="Times New Roman" w:cs="Times New Roman"/>
        </w:rPr>
      </w:pPr>
      <w:ins w:id="35" w:author="Christopher Lam" w:date="2015-07-17T11:06:00Z">
        <w:r>
          <w:rPr>
            <w:rFonts w:ascii="Times New Roman" w:hAnsi="Times New Roman" w:cs="Times New Roman"/>
          </w:rPr>
          <w:t>t</w:t>
        </w:r>
        <w:r w:rsidR="00460A17">
          <w:rPr>
            <w:rFonts w:ascii="Times New Roman" w:hAnsi="Times New Roman" w:cs="Times New Roman"/>
          </w:rPr>
          <w:t xml:space="preserve">eamwork, group projects, </w:t>
        </w:r>
      </w:ins>
      <w:ins w:id="36" w:author="Christopher Lam" w:date="2015-07-17T11:07:00Z">
        <w:r w:rsidR="00460A17">
          <w:rPr>
            <w:rFonts w:ascii="Times New Roman" w:hAnsi="Times New Roman" w:cs="Times New Roman"/>
          </w:rPr>
          <w:t>communication training, technical communication, media synchronicity theory</w:t>
        </w:r>
      </w:ins>
    </w:p>
    <w:p w14:paraId="17463D18" w14:textId="77777777" w:rsidR="00FB005B" w:rsidRPr="00881428" w:rsidDel="00901394" w:rsidRDefault="00FB005B" w:rsidP="00FB005B">
      <w:pPr>
        <w:spacing w:line="480" w:lineRule="auto"/>
        <w:ind w:left="0"/>
        <w:jc w:val="center"/>
        <w:rPr>
          <w:del w:id="37" w:author="Lam, Chris" w:date="2016-01-06T08:51:00Z"/>
          <w:rFonts w:ascii="Times New Roman" w:hAnsi="Times New Roman" w:cs="Times New Roman"/>
          <w:b/>
        </w:rPr>
      </w:pPr>
    </w:p>
    <w:p w14:paraId="2658ABFA" w14:textId="0531EA6A" w:rsidR="005169EE" w:rsidRPr="005169EE" w:rsidRDefault="00FB005B" w:rsidP="00901394">
      <w:pPr>
        <w:spacing w:line="480" w:lineRule="auto"/>
        <w:ind w:left="0"/>
        <w:rPr>
          <w:rFonts w:ascii="Times New Roman" w:hAnsi="Times New Roman" w:cs="Times New Roman"/>
          <w:b/>
        </w:rPr>
        <w:pPrChange w:id="38" w:author="Lam, Chris" w:date="2016-01-06T08:51:00Z">
          <w:pPr>
            <w:spacing w:line="480" w:lineRule="auto"/>
            <w:ind w:left="0"/>
            <w:jc w:val="center"/>
          </w:pPr>
        </w:pPrChange>
      </w:pPr>
      <w:r w:rsidRPr="00881428">
        <w:rPr>
          <w:rFonts w:ascii="Times New Roman" w:hAnsi="Times New Roman" w:cs="Times New Roman"/>
        </w:rPr>
        <w:br w:type="page"/>
      </w:r>
    </w:p>
    <w:p w14:paraId="5602BC92" w14:textId="4C5D24AD" w:rsidR="00102F15" w:rsidRDefault="005169EE" w:rsidP="00E24B1A">
      <w:pPr>
        <w:spacing w:line="480" w:lineRule="auto"/>
        <w:ind w:left="0"/>
        <w:rPr>
          <w:rFonts w:ascii="Times New Roman" w:hAnsi="Times New Roman" w:cs="Times New Roman"/>
        </w:rPr>
      </w:pPr>
      <w:del w:id="39" w:author="Christopher Lam" w:date="2015-07-17T11:08:00Z">
        <w:r w:rsidDel="00E5232C">
          <w:rPr>
            <w:rFonts w:ascii="Times New Roman" w:hAnsi="Times New Roman" w:cs="Times New Roman"/>
          </w:rPr>
          <w:lastRenderedPageBreak/>
          <w:tab/>
        </w:r>
      </w:del>
      <w:r w:rsidR="00F01AC6" w:rsidRPr="00881428">
        <w:rPr>
          <w:rFonts w:ascii="Times New Roman" w:hAnsi="Times New Roman" w:cs="Times New Roman"/>
        </w:rPr>
        <w:t>S</w:t>
      </w:r>
      <w:r w:rsidR="00D866D8" w:rsidRPr="00881428">
        <w:rPr>
          <w:rFonts w:ascii="Times New Roman" w:hAnsi="Times New Roman" w:cs="Times New Roman"/>
        </w:rPr>
        <w:t>tudents</w:t>
      </w:r>
      <w:r w:rsidR="00297848" w:rsidRPr="00881428">
        <w:rPr>
          <w:rFonts w:ascii="Times New Roman" w:hAnsi="Times New Roman" w:cs="Times New Roman"/>
        </w:rPr>
        <w:t xml:space="preserve"> </w:t>
      </w:r>
      <w:r w:rsidR="00E747D0" w:rsidRPr="00881428">
        <w:rPr>
          <w:rFonts w:ascii="Times New Roman" w:hAnsi="Times New Roman" w:cs="Times New Roman"/>
        </w:rPr>
        <w:t xml:space="preserve">in </w:t>
      </w:r>
      <w:r w:rsidR="00297848" w:rsidRPr="00881428">
        <w:rPr>
          <w:rFonts w:ascii="Times New Roman" w:hAnsi="Times New Roman" w:cs="Times New Roman"/>
        </w:rPr>
        <w:t>team projects</w:t>
      </w:r>
      <w:r w:rsidR="00D866D8" w:rsidRPr="00881428">
        <w:rPr>
          <w:rFonts w:ascii="Times New Roman" w:hAnsi="Times New Roman" w:cs="Times New Roman"/>
        </w:rPr>
        <w:t xml:space="preserve"> have access to more </w:t>
      </w:r>
      <w:r w:rsidR="00262EBC" w:rsidRPr="00881428">
        <w:rPr>
          <w:rFonts w:ascii="Times New Roman" w:hAnsi="Times New Roman" w:cs="Times New Roman"/>
        </w:rPr>
        <w:t>communication</w:t>
      </w:r>
      <w:r w:rsidR="00D866D8" w:rsidRPr="00881428">
        <w:rPr>
          <w:rFonts w:ascii="Times New Roman" w:hAnsi="Times New Roman" w:cs="Times New Roman"/>
        </w:rPr>
        <w:t xml:space="preserve"> </w:t>
      </w:r>
      <w:r w:rsidR="00940483" w:rsidRPr="00881428">
        <w:rPr>
          <w:rFonts w:ascii="Times New Roman" w:hAnsi="Times New Roman" w:cs="Times New Roman"/>
        </w:rPr>
        <w:t>technology</w:t>
      </w:r>
      <w:r w:rsidR="00D866D8" w:rsidRPr="00881428">
        <w:rPr>
          <w:rFonts w:ascii="Times New Roman" w:hAnsi="Times New Roman" w:cs="Times New Roman"/>
        </w:rPr>
        <w:t xml:space="preserve"> than ever before</w:t>
      </w:r>
      <w:r w:rsidR="00F01AC6" w:rsidRPr="00881428">
        <w:rPr>
          <w:rFonts w:ascii="Times New Roman" w:hAnsi="Times New Roman" w:cs="Times New Roman"/>
        </w:rPr>
        <w:t xml:space="preserve">. </w:t>
      </w:r>
      <w:r w:rsidR="00B41DE9" w:rsidRPr="00881428">
        <w:rPr>
          <w:rFonts w:ascii="Times New Roman" w:hAnsi="Times New Roman" w:cs="Times New Roman"/>
        </w:rPr>
        <w:t xml:space="preserve">In fact, Presnsky (2001) </w:t>
      </w:r>
      <w:r w:rsidR="008924CA" w:rsidRPr="00881428">
        <w:rPr>
          <w:rFonts w:ascii="Times New Roman" w:hAnsi="Times New Roman" w:cs="Times New Roman"/>
        </w:rPr>
        <w:t>co</w:t>
      </w:r>
      <w:r w:rsidR="00492661">
        <w:rPr>
          <w:rFonts w:ascii="Times New Roman" w:hAnsi="Times New Roman" w:cs="Times New Roman"/>
        </w:rPr>
        <w:t xml:space="preserve">ined the term “digital native” </w:t>
      </w:r>
      <w:r w:rsidR="008924CA" w:rsidRPr="00881428">
        <w:rPr>
          <w:rFonts w:ascii="Times New Roman" w:hAnsi="Times New Roman" w:cs="Times New Roman"/>
        </w:rPr>
        <w:t xml:space="preserve">to describe </w:t>
      </w:r>
      <w:r w:rsidR="00985626">
        <w:rPr>
          <w:rFonts w:ascii="Times New Roman" w:hAnsi="Times New Roman" w:cs="Times New Roman"/>
        </w:rPr>
        <w:t>this</w:t>
      </w:r>
      <w:r w:rsidR="008924CA" w:rsidRPr="00881428">
        <w:rPr>
          <w:rFonts w:ascii="Times New Roman" w:hAnsi="Times New Roman" w:cs="Times New Roman"/>
        </w:rPr>
        <w:t xml:space="preserve"> </w:t>
      </w:r>
      <w:r w:rsidR="00B41DE9" w:rsidRPr="00881428">
        <w:rPr>
          <w:rFonts w:ascii="Times New Roman" w:hAnsi="Times New Roman" w:cs="Times New Roman"/>
        </w:rPr>
        <w:t>new generation of student</w:t>
      </w:r>
      <w:ins w:id="40" w:author="Christopher Lam" w:date="2015-07-17T11:08:00Z">
        <w:r w:rsidR="00E5232C">
          <w:rPr>
            <w:rFonts w:ascii="Times New Roman" w:hAnsi="Times New Roman" w:cs="Times New Roman"/>
          </w:rPr>
          <w:t>s</w:t>
        </w:r>
      </w:ins>
      <w:r w:rsidR="00EF0F71">
        <w:rPr>
          <w:rFonts w:ascii="Times New Roman" w:hAnsi="Times New Roman" w:cs="Times New Roman"/>
        </w:rPr>
        <w:t xml:space="preserve"> </w:t>
      </w:r>
      <w:r w:rsidR="00B41DE9" w:rsidRPr="00881428">
        <w:rPr>
          <w:rFonts w:ascii="Times New Roman" w:hAnsi="Times New Roman" w:cs="Times New Roman"/>
        </w:rPr>
        <w:t xml:space="preserve">(born </w:t>
      </w:r>
      <w:del w:id="41" w:author="Christopher Lam" w:date="2015-07-17T11:08:00Z">
        <w:r w:rsidR="00B41DE9" w:rsidRPr="00881428" w:rsidDel="00E5232C">
          <w:rPr>
            <w:rFonts w:ascii="Times New Roman" w:hAnsi="Times New Roman" w:cs="Times New Roman"/>
          </w:rPr>
          <w:delText xml:space="preserve">since </w:delText>
        </w:r>
      </w:del>
      <w:ins w:id="42" w:author="Christopher Lam" w:date="2015-07-17T11:08:00Z">
        <w:r w:rsidR="00E5232C">
          <w:rPr>
            <w:rFonts w:ascii="Times New Roman" w:hAnsi="Times New Roman" w:cs="Times New Roman"/>
          </w:rPr>
          <w:t>after</w:t>
        </w:r>
        <w:r w:rsidR="00E5232C" w:rsidRPr="00881428">
          <w:rPr>
            <w:rFonts w:ascii="Times New Roman" w:hAnsi="Times New Roman" w:cs="Times New Roman"/>
          </w:rPr>
          <w:t xml:space="preserve"> </w:t>
        </w:r>
      </w:ins>
      <w:r w:rsidR="00B41DE9" w:rsidRPr="00881428">
        <w:rPr>
          <w:rFonts w:ascii="Times New Roman" w:hAnsi="Times New Roman" w:cs="Times New Roman"/>
        </w:rPr>
        <w:t>1980)</w:t>
      </w:r>
      <w:r w:rsidR="00492661">
        <w:rPr>
          <w:rFonts w:ascii="Times New Roman" w:hAnsi="Times New Roman" w:cs="Times New Roman"/>
        </w:rPr>
        <w:t xml:space="preserve"> who </w:t>
      </w:r>
      <w:r w:rsidR="00EF0F71">
        <w:rPr>
          <w:rFonts w:ascii="Times New Roman" w:hAnsi="Times New Roman" w:cs="Times New Roman"/>
        </w:rPr>
        <w:t>ha</w:t>
      </w:r>
      <w:ins w:id="43" w:author="Christopher Lam" w:date="2015-07-17T11:08:00Z">
        <w:r w:rsidR="00E5232C">
          <w:rPr>
            <w:rFonts w:ascii="Times New Roman" w:hAnsi="Times New Roman" w:cs="Times New Roman"/>
          </w:rPr>
          <w:t>ve</w:t>
        </w:r>
      </w:ins>
      <w:del w:id="44" w:author="Christopher Lam" w:date="2015-07-17T11:08:00Z">
        <w:r w:rsidR="00EF0F71" w:rsidDel="00E5232C">
          <w:rPr>
            <w:rFonts w:ascii="Times New Roman" w:hAnsi="Times New Roman" w:cs="Times New Roman"/>
          </w:rPr>
          <w:delText>s</w:delText>
        </w:r>
      </w:del>
      <w:r w:rsidR="00492661" w:rsidRPr="00881428">
        <w:rPr>
          <w:rFonts w:ascii="Times New Roman" w:hAnsi="Times New Roman" w:cs="Times New Roman"/>
        </w:rPr>
        <w:t xml:space="preserve"> spent their entire lives sur</w:t>
      </w:r>
      <w:r w:rsidR="00492661">
        <w:rPr>
          <w:rFonts w:ascii="Times New Roman" w:hAnsi="Times New Roman" w:cs="Times New Roman"/>
        </w:rPr>
        <w:t xml:space="preserve">rounded by digital technologies. </w:t>
      </w:r>
      <w:r w:rsidR="004E573E" w:rsidRPr="00881428">
        <w:rPr>
          <w:rFonts w:ascii="Times New Roman" w:hAnsi="Times New Roman" w:cs="Times New Roman"/>
        </w:rPr>
        <w:t>While the rhetoric surr</w:t>
      </w:r>
      <w:r w:rsidR="00511D02" w:rsidRPr="00881428">
        <w:rPr>
          <w:rFonts w:ascii="Times New Roman" w:hAnsi="Times New Roman" w:cs="Times New Roman"/>
        </w:rPr>
        <w:t>ounding digital natives often characterizes them as technological prodigies</w:t>
      </w:r>
      <w:r w:rsidR="004C5436">
        <w:rPr>
          <w:rFonts w:ascii="Times New Roman" w:hAnsi="Times New Roman" w:cs="Times New Roman"/>
        </w:rPr>
        <w:t>,</w:t>
      </w:r>
      <w:r w:rsidR="008924CA" w:rsidRPr="00881428">
        <w:rPr>
          <w:rFonts w:ascii="Times New Roman" w:hAnsi="Times New Roman" w:cs="Times New Roman"/>
        </w:rPr>
        <w:t xml:space="preserve"> research </w:t>
      </w:r>
      <w:r w:rsidR="00985626" w:rsidRPr="00881428">
        <w:rPr>
          <w:rFonts w:ascii="Times New Roman" w:hAnsi="Times New Roman" w:cs="Times New Roman"/>
        </w:rPr>
        <w:t>suggests</w:t>
      </w:r>
      <w:ins w:id="45" w:author="Christopher Lam" w:date="2015-07-17T11:08:00Z">
        <w:r w:rsidR="00E5232C">
          <w:rPr>
            <w:rFonts w:ascii="Times New Roman" w:hAnsi="Times New Roman" w:cs="Times New Roman"/>
          </w:rPr>
          <w:t xml:space="preserve"> that</w:t>
        </w:r>
      </w:ins>
      <w:del w:id="46" w:author="Christopher Lam" w:date="2015-07-17T11:08:00Z">
        <w:r w:rsidR="00985626" w:rsidRPr="00881428" w:rsidDel="00E5232C">
          <w:rPr>
            <w:rFonts w:ascii="Times New Roman" w:hAnsi="Times New Roman" w:cs="Times New Roman"/>
          </w:rPr>
          <w:delText>,</w:delText>
        </w:r>
      </w:del>
      <w:r w:rsidR="00985626">
        <w:rPr>
          <w:rFonts w:ascii="Times New Roman" w:hAnsi="Times New Roman" w:cs="Times New Roman"/>
        </w:rPr>
        <w:t xml:space="preserve"> </w:t>
      </w:r>
      <w:r w:rsidR="008924CA" w:rsidRPr="00881428">
        <w:rPr>
          <w:rFonts w:ascii="Times New Roman" w:hAnsi="Times New Roman" w:cs="Times New Roman"/>
        </w:rPr>
        <w:t>“in reality many young people’s engagement with technology is often far more passive, solitary, sporadic and unspectacular”</w:t>
      </w:r>
      <w:r w:rsidR="0071506D">
        <w:rPr>
          <w:rFonts w:ascii="Times New Roman" w:hAnsi="Times New Roman" w:cs="Times New Roman"/>
        </w:rPr>
        <w:t xml:space="preserve"> than </w:t>
      </w:r>
      <w:del w:id="47" w:author="Christopher Lam" w:date="2015-07-17T11:08:00Z">
        <w:r w:rsidR="0071506D" w:rsidDel="00E5232C">
          <w:rPr>
            <w:rFonts w:ascii="Times New Roman" w:hAnsi="Times New Roman" w:cs="Times New Roman"/>
          </w:rPr>
          <w:delText xml:space="preserve">one </w:delText>
        </w:r>
      </w:del>
      <w:ins w:id="48" w:author="Christopher Lam" w:date="2015-07-17T11:08:00Z">
        <w:r w:rsidR="00E5232C">
          <w:rPr>
            <w:rFonts w:ascii="Times New Roman" w:hAnsi="Times New Roman" w:cs="Times New Roman"/>
          </w:rPr>
          <w:t xml:space="preserve">we </w:t>
        </w:r>
      </w:ins>
      <w:r w:rsidR="0071506D">
        <w:rPr>
          <w:rFonts w:ascii="Times New Roman" w:hAnsi="Times New Roman" w:cs="Times New Roman"/>
        </w:rPr>
        <w:t>might expect</w:t>
      </w:r>
      <w:r w:rsidR="008924CA" w:rsidRPr="00881428">
        <w:rPr>
          <w:rFonts w:ascii="Times New Roman" w:hAnsi="Times New Roman" w:cs="Times New Roman"/>
        </w:rPr>
        <w:t xml:space="preserve"> (Selwyn, 2009, p. 372). </w:t>
      </w:r>
      <w:r w:rsidR="009F3475">
        <w:rPr>
          <w:rFonts w:ascii="Times New Roman" w:hAnsi="Times New Roman" w:cs="Times New Roman"/>
        </w:rPr>
        <w:t>Additional research</w:t>
      </w:r>
      <w:r w:rsidR="00881428" w:rsidRPr="00881428">
        <w:rPr>
          <w:rFonts w:ascii="Times New Roman" w:hAnsi="Times New Roman" w:cs="Times New Roman"/>
        </w:rPr>
        <w:t xml:space="preserve"> </w:t>
      </w:r>
      <w:r w:rsidR="009F3475">
        <w:rPr>
          <w:rFonts w:ascii="Times New Roman" w:hAnsi="Times New Roman" w:cs="Times New Roman"/>
        </w:rPr>
        <w:t xml:space="preserve">suggests that </w:t>
      </w:r>
      <w:r w:rsidR="004C5436">
        <w:rPr>
          <w:rFonts w:ascii="Times New Roman" w:hAnsi="Times New Roman" w:cs="Times New Roman"/>
        </w:rPr>
        <w:t>students</w:t>
      </w:r>
      <w:r w:rsidR="009F3475">
        <w:rPr>
          <w:rFonts w:ascii="Times New Roman" w:hAnsi="Times New Roman" w:cs="Times New Roman"/>
        </w:rPr>
        <w:t xml:space="preserve"> do</w:t>
      </w:r>
      <w:ins w:id="49" w:author="Christopher Lam" w:date="2015-07-17T11:08:00Z">
        <w:r w:rsidR="00E5232C">
          <w:rPr>
            <w:rFonts w:ascii="Times New Roman" w:hAnsi="Times New Roman" w:cs="Times New Roman"/>
          </w:rPr>
          <w:t xml:space="preserve"> not</w:t>
        </w:r>
      </w:ins>
      <w:del w:id="50" w:author="Christopher Lam" w:date="2015-07-17T11:08:00Z">
        <w:r w:rsidR="009F3475" w:rsidDel="00E5232C">
          <w:rPr>
            <w:rFonts w:ascii="Times New Roman" w:hAnsi="Times New Roman" w:cs="Times New Roman"/>
          </w:rPr>
          <w:delText>n’t</w:delText>
        </w:r>
      </w:del>
      <w:r w:rsidR="009F3475">
        <w:rPr>
          <w:rFonts w:ascii="Times New Roman" w:hAnsi="Times New Roman" w:cs="Times New Roman"/>
        </w:rPr>
        <w:t xml:space="preserve"> necessarily want to use </w:t>
      </w:r>
      <w:r w:rsidR="00881428" w:rsidRPr="00881428">
        <w:rPr>
          <w:rFonts w:ascii="Times New Roman" w:hAnsi="Times New Roman" w:cs="Times New Roman"/>
        </w:rPr>
        <w:t>technology</w:t>
      </w:r>
      <w:ins w:id="51" w:author="Christopher Lam" w:date="2015-07-17T11:09:00Z">
        <w:r w:rsidR="00E5232C">
          <w:rPr>
            <w:rFonts w:ascii="Times New Roman" w:hAnsi="Times New Roman" w:cs="Times New Roman"/>
          </w:rPr>
          <w:t>—</w:t>
        </w:r>
      </w:ins>
      <w:del w:id="52" w:author="Christopher Lam" w:date="2015-07-17T11:09:00Z">
        <w:r w:rsidR="004C5436" w:rsidDel="00E5232C">
          <w:rPr>
            <w:rFonts w:ascii="Times New Roman" w:hAnsi="Times New Roman" w:cs="Times New Roman"/>
          </w:rPr>
          <w:delText xml:space="preserve">, </w:delText>
        </w:r>
      </w:del>
      <w:r w:rsidR="004C5436">
        <w:rPr>
          <w:rFonts w:ascii="Times New Roman" w:hAnsi="Times New Roman" w:cs="Times New Roman"/>
        </w:rPr>
        <w:t>the same technology they use in their homes</w:t>
      </w:r>
      <w:ins w:id="53" w:author="Christopher Lam" w:date="2015-07-17T11:09:00Z">
        <w:r w:rsidR="00E5232C">
          <w:rPr>
            <w:rFonts w:ascii="Times New Roman" w:hAnsi="Times New Roman" w:cs="Times New Roman"/>
          </w:rPr>
          <w:t>—</w:t>
        </w:r>
      </w:ins>
      <w:del w:id="54" w:author="Christopher Lam" w:date="2015-07-17T11:09:00Z">
        <w:r w:rsidR="004C5436" w:rsidDel="00E5232C">
          <w:rPr>
            <w:rFonts w:ascii="Times New Roman" w:hAnsi="Times New Roman" w:cs="Times New Roman"/>
          </w:rPr>
          <w:delText xml:space="preserve">, </w:delText>
        </w:r>
      </w:del>
      <w:r w:rsidR="004C5436">
        <w:rPr>
          <w:rFonts w:ascii="Times New Roman" w:hAnsi="Times New Roman" w:cs="Times New Roman"/>
        </w:rPr>
        <w:t xml:space="preserve">in institutional contexts </w:t>
      </w:r>
      <w:del w:id="55" w:author="Christopher Lam" w:date="2015-07-17T11:09:00Z">
        <w:r w:rsidR="004C5436" w:rsidDel="00E5232C">
          <w:rPr>
            <w:rFonts w:ascii="Times New Roman" w:hAnsi="Times New Roman" w:cs="Times New Roman"/>
          </w:rPr>
          <w:delText xml:space="preserve">like </w:delText>
        </w:r>
      </w:del>
      <w:ins w:id="56" w:author="Christopher Lam" w:date="2015-07-17T11:09:00Z">
        <w:r w:rsidR="00E5232C">
          <w:rPr>
            <w:rFonts w:ascii="Times New Roman" w:hAnsi="Times New Roman" w:cs="Times New Roman"/>
          </w:rPr>
          <w:t xml:space="preserve">such as </w:t>
        </w:r>
      </w:ins>
      <w:r w:rsidR="004C5436">
        <w:rPr>
          <w:rFonts w:ascii="Times New Roman" w:hAnsi="Times New Roman" w:cs="Times New Roman"/>
        </w:rPr>
        <w:t>school</w:t>
      </w:r>
      <w:r w:rsidR="009F3475">
        <w:rPr>
          <w:rFonts w:ascii="Times New Roman" w:hAnsi="Times New Roman" w:cs="Times New Roman"/>
        </w:rPr>
        <w:t xml:space="preserve"> </w:t>
      </w:r>
      <w:r w:rsidR="00881428" w:rsidRPr="00881428">
        <w:rPr>
          <w:rFonts w:ascii="Times New Roman" w:hAnsi="Times New Roman" w:cs="Times New Roman"/>
        </w:rPr>
        <w:t xml:space="preserve">(Lohnes &amp; Kinzer, 2007). </w:t>
      </w:r>
      <w:r w:rsidR="00BE2283">
        <w:rPr>
          <w:rFonts w:ascii="Times New Roman" w:hAnsi="Times New Roman" w:cs="Times New Roman"/>
        </w:rPr>
        <w:t>These</w:t>
      </w:r>
      <w:r w:rsidR="00572D0D">
        <w:rPr>
          <w:rFonts w:ascii="Times New Roman" w:hAnsi="Times New Roman" w:cs="Times New Roman"/>
        </w:rPr>
        <w:t xml:space="preserve"> </w:t>
      </w:r>
      <w:r w:rsidR="00985626">
        <w:rPr>
          <w:rFonts w:ascii="Times New Roman" w:hAnsi="Times New Roman" w:cs="Times New Roman"/>
        </w:rPr>
        <w:t>finding</w:t>
      </w:r>
      <w:r w:rsidR="00BE2283">
        <w:rPr>
          <w:rFonts w:ascii="Times New Roman" w:hAnsi="Times New Roman" w:cs="Times New Roman"/>
        </w:rPr>
        <w:t>s</w:t>
      </w:r>
      <w:r w:rsidR="004C5436">
        <w:rPr>
          <w:rFonts w:ascii="Times New Roman" w:hAnsi="Times New Roman" w:cs="Times New Roman"/>
        </w:rPr>
        <w:t xml:space="preserve"> about digital natives</w:t>
      </w:r>
      <w:r w:rsidR="00572D0D">
        <w:rPr>
          <w:rFonts w:ascii="Times New Roman" w:hAnsi="Times New Roman" w:cs="Times New Roman"/>
        </w:rPr>
        <w:t xml:space="preserve"> </w:t>
      </w:r>
      <w:r w:rsidR="009F3475">
        <w:rPr>
          <w:rFonts w:ascii="Times New Roman" w:hAnsi="Times New Roman" w:cs="Times New Roman"/>
        </w:rPr>
        <w:t xml:space="preserve">were recently supported in </w:t>
      </w:r>
      <w:del w:id="57" w:author="Christopher Lam" w:date="2015-07-17T11:09:00Z">
        <w:r w:rsidR="009F3475" w:rsidDel="00E5232C">
          <w:rPr>
            <w:rFonts w:ascii="Times New Roman" w:hAnsi="Times New Roman" w:cs="Times New Roman"/>
          </w:rPr>
          <w:delText xml:space="preserve">a </w:delText>
        </w:r>
      </w:del>
      <w:ins w:id="58" w:author="Christopher Lam" w:date="2015-07-17T11:09:00Z">
        <w:r w:rsidR="00E5232C">
          <w:rPr>
            <w:rFonts w:ascii="Times New Roman" w:hAnsi="Times New Roman" w:cs="Times New Roman"/>
          </w:rPr>
          <w:t xml:space="preserve">my earlier </w:t>
        </w:r>
      </w:ins>
      <w:r w:rsidR="009F3475">
        <w:rPr>
          <w:rFonts w:ascii="Times New Roman" w:hAnsi="Times New Roman" w:cs="Times New Roman"/>
        </w:rPr>
        <w:t xml:space="preserve">study of </w:t>
      </w:r>
      <w:r w:rsidR="004C5436">
        <w:rPr>
          <w:rFonts w:ascii="Times New Roman" w:hAnsi="Times New Roman" w:cs="Times New Roman"/>
        </w:rPr>
        <w:t xml:space="preserve">communication technology in </w:t>
      </w:r>
      <w:r w:rsidR="00137626" w:rsidRPr="00881428">
        <w:rPr>
          <w:rFonts w:ascii="Times New Roman" w:hAnsi="Times New Roman" w:cs="Times New Roman"/>
        </w:rPr>
        <w:t xml:space="preserve">technical communication </w:t>
      </w:r>
      <w:r w:rsidR="0071506D">
        <w:rPr>
          <w:rFonts w:ascii="Times New Roman" w:hAnsi="Times New Roman" w:cs="Times New Roman"/>
        </w:rPr>
        <w:t>classrooms</w:t>
      </w:r>
      <w:ins w:id="59" w:author="Christopher Lam" w:date="2015-07-17T11:09:00Z">
        <w:r w:rsidR="00E5232C">
          <w:rPr>
            <w:rFonts w:ascii="Times New Roman" w:hAnsi="Times New Roman" w:cs="Times New Roman"/>
          </w:rPr>
          <w:t xml:space="preserve"> (Lam, 2013)</w:t>
        </w:r>
      </w:ins>
      <w:r w:rsidR="009F3475">
        <w:rPr>
          <w:rFonts w:ascii="Times New Roman" w:hAnsi="Times New Roman" w:cs="Times New Roman"/>
        </w:rPr>
        <w:t xml:space="preserve">. Participants in </w:t>
      </w:r>
      <w:del w:id="60" w:author="Christopher Lam" w:date="2015-07-17T11:09:00Z">
        <w:r w:rsidR="009B52A5" w:rsidDel="00E5232C">
          <w:rPr>
            <w:rFonts w:ascii="Times New Roman" w:hAnsi="Times New Roman" w:cs="Times New Roman"/>
          </w:rPr>
          <w:delText>the</w:delText>
        </w:r>
        <w:r w:rsidR="009F3475" w:rsidDel="00E5232C">
          <w:rPr>
            <w:rFonts w:ascii="Times New Roman" w:hAnsi="Times New Roman" w:cs="Times New Roman"/>
          </w:rPr>
          <w:delText xml:space="preserve"> </w:delText>
        </w:r>
      </w:del>
      <w:ins w:id="61" w:author="Christopher Lam" w:date="2015-07-17T11:09:00Z">
        <w:r w:rsidR="00E5232C">
          <w:rPr>
            <w:rFonts w:ascii="Times New Roman" w:hAnsi="Times New Roman" w:cs="Times New Roman"/>
          </w:rPr>
          <w:t xml:space="preserve">that </w:t>
        </w:r>
      </w:ins>
      <w:r w:rsidR="009F3475">
        <w:rPr>
          <w:rFonts w:ascii="Times New Roman" w:hAnsi="Times New Roman" w:cs="Times New Roman"/>
        </w:rPr>
        <w:t>study</w:t>
      </w:r>
      <w:r w:rsidR="00137626" w:rsidRPr="00881428">
        <w:rPr>
          <w:rFonts w:ascii="Times New Roman" w:hAnsi="Times New Roman" w:cs="Times New Roman"/>
        </w:rPr>
        <w:t xml:space="preserve"> put little consideration into their </w:t>
      </w:r>
      <w:r w:rsidR="00985626">
        <w:rPr>
          <w:rFonts w:ascii="Times New Roman" w:hAnsi="Times New Roman" w:cs="Times New Roman"/>
        </w:rPr>
        <w:t xml:space="preserve">communication </w:t>
      </w:r>
      <w:r w:rsidR="00137626" w:rsidRPr="00881428">
        <w:rPr>
          <w:rFonts w:ascii="Times New Roman" w:hAnsi="Times New Roman" w:cs="Times New Roman"/>
        </w:rPr>
        <w:t>media choices and relied almost solely on e</w:t>
      </w:r>
      <w:ins w:id="62" w:author="Christopher Lam" w:date="2015-07-17T11:10:00Z">
        <w:r w:rsidR="00E5232C">
          <w:rPr>
            <w:rFonts w:ascii="Times New Roman" w:hAnsi="Times New Roman" w:cs="Times New Roman"/>
          </w:rPr>
          <w:t>-</w:t>
        </w:r>
      </w:ins>
      <w:r w:rsidR="00137626" w:rsidRPr="00881428">
        <w:rPr>
          <w:rFonts w:ascii="Times New Roman" w:hAnsi="Times New Roman" w:cs="Times New Roman"/>
        </w:rPr>
        <w:t xml:space="preserve">mail to communicate during an </w:t>
      </w:r>
      <w:del w:id="63" w:author="Christopher Lam" w:date="2015-07-17T11:10:00Z">
        <w:r w:rsidR="00137626" w:rsidRPr="00881428" w:rsidDel="00E5232C">
          <w:rPr>
            <w:rFonts w:ascii="Times New Roman" w:hAnsi="Times New Roman" w:cs="Times New Roman"/>
          </w:rPr>
          <w:delText>eight</w:delText>
        </w:r>
      </w:del>
      <w:ins w:id="64" w:author="Christopher Lam" w:date="2015-07-17T11:10:00Z">
        <w:r w:rsidR="00E5232C">
          <w:rPr>
            <w:rFonts w:ascii="Times New Roman" w:hAnsi="Times New Roman" w:cs="Times New Roman"/>
          </w:rPr>
          <w:t>8</w:t>
        </w:r>
      </w:ins>
      <w:r w:rsidR="00137626" w:rsidRPr="00881428">
        <w:rPr>
          <w:rFonts w:ascii="Times New Roman" w:hAnsi="Times New Roman" w:cs="Times New Roman"/>
        </w:rPr>
        <w:t>-week team project</w:t>
      </w:r>
      <w:del w:id="65" w:author="Christopher Lam" w:date="2015-07-17T11:10:00Z">
        <w:r w:rsidR="00137626" w:rsidRPr="00881428" w:rsidDel="00E5232C">
          <w:rPr>
            <w:rFonts w:ascii="Times New Roman" w:hAnsi="Times New Roman" w:cs="Times New Roman"/>
          </w:rPr>
          <w:delText xml:space="preserve"> (Lam, 2013)</w:delText>
        </w:r>
      </w:del>
      <w:ins w:id="66" w:author="Christopher Lam" w:date="2015-07-17T11:10:00Z">
        <w:r w:rsidR="00E5232C">
          <w:rPr>
            <w:rFonts w:ascii="Times New Roman" w:hAnsi="Times New Roman" w:cs="Times New Roman"/>
          </w:rPr>
          <w:t xml:space="preserve">, </w:t>
        </w:r>
      </w:ins>
      <w:ins w:id="67" w:author="Christopher Lam" w:date="2015-07-17T11:12:00Z">
        <w:r w:rsidR="00E5232C">
          <w:rPr>
            <w:rFonts w:ascii="Times New Roman" w:hAnsi="Times New Roman" w:cs="Times New Roman"/>
          </w:rPr>
          <w:t xml:space="preserve">which further suggests a lack of critical thought regarding media choice </w:t>
        </w:r>
      </w:ins>
      <w:ins w:id="68" w:author="Christopher Lam" w:date="2015-07-17T11:10:00Z">
        <w:r w:rsidR="00E5232C">
          <w:rPr>
            <w:rFonts w:ascii="Times New Roman" w:hAnsi="Times New Roman" w:cs="Times New Roman"/>
          </w:rPr>
          <w:t xml:space="preserve">because </w:t>
        </w:r>
      </w:ins>
      <w:del w:id="69" w:author="Christopher Lam" w:date="2015-07-17T11:10:00Z">
        <w:r w:rsidR="00137626" w:rsidRPr="00881428" w:rsidDel="00E5232C">
          <w:rPr>
            <w:rFonts w:ascii="Times New Roman" w:hAnsi="Times New Roman" w:cs="Times New Roman"/>
          </w:rPr>
          <w:delText xml:space="preserve">. </w:delText>
        </w:r>
        <w:r w:rsidR="009B52A5" w:rsidDel="00E5232C">
          <w:rPr>
            <w:rFonts w:ascii="Times New Roman" w:hAnsi="Times New Roman" w:cs="Times New Roman"/>
          </w:rPr>
          <w:delText xml:space="preserve">This suggests that </w:delText>
        </w:r>
      </w:del>
      <w:r w:rsidR="009B52A5">
        <w:rPr>
          <w:rFonts w:ascii="Times New Roman" w:hAnsi="Times New Roman" w:cs="Times New Roman"/>
        </w:rPr>
        <w:t xml:space="preserve">even though </w:t>
      </w:r>
      <w:del w:id="70" w:author="Christopher Lam" w:date="2015-07-17T11:10:00Z">
        <w:r w:rsidR="009B52A5" w:rsidDel="00E5232C">
          <w:rPr>
            <w:rFonts w:ascii="Times New Roman" w:hAnsi="Times New Roman" w:cs="Times New Roman"/>
          </w:rPr>
          <w:delText xml:space="preserve">students </w:delText>
        </w:r>
      </w:del>
      <w:ins w:id="71" w:author="Christopher Lam" w:date="2015-07-17T11:10:00Z">
        <w:r w:rsidR="00E5232C">
          <w:rPr>
            <w:rFonts w:ascii="Times New Roman" w:hAnsi="Times New Roman" w:cs="Times New Roman"/>
          </w:rPr>
          <w:t xml:space="preserve">they </w:t>
        </w:r>
      </w:ins>
      <w:r w:rsidR="009B52A5">
        <w:rPr>
          <w:rFonts w:ascii="Times New Roman" w:hAnsi="Times New Roman" w:cs="Times New Roman"/>
        </w:rPr>
        <w:t xml:space="preserve">may </w:t>
      </w:r>
      <w:ins w:id="72" w:author="Christopher Lam" w:date="2015-07-17T11:11:00Z">
        <w:r w:rsidR="00E5232C">
          <w:rPr>
            <w:rFonts w:ascii="Times New Roman" w:hAnsi="Times New Roman" w:cs="Times New Roman"/>
          </w:rPr>
          <w:t xml:space="preserve">have </w:t>
        </w:r>
      </w:ins>
      <w:r w:rsidR="009B52A5">
        <w:rPr>
          <w:rFonts w:ascii="Times New Roman" w:hAnsi="Times New Roman" w:cs="Times New Roman"/>
        </w:rPr>
        <w:t>be</w:t>
      </w:r>
      <w:ins w:id="73" w:author="Christopher Lam" w:date="2015-07-17T11:11:00Z">
        <w:r w:rsidR="00E5232C">
          <w:rPr>
            <w:rFonts w:ascii="Times New Roman" w:hAnsi="Times New Roman" w:cs="Times New Roman"/>
          </w:rPr>
          <w:t>en</w:t>
        </w:r>
      </w:ins>
      <w:r w:rsidR="009B52A5">
        <w:rPr>
          <w:rFonts w:ascii="Times New Roman" w:hAnsi="Times New Roman" w:cs="Times New Roman"/>
        </w:rPr>
        <w:t xml:space="preserve"> e</w:t>
      </w:r>
      <w:r w:rsidR="0071506D">
        <w:rPr>
          <w:rFonts w:ascii="Times New Roman" w:hAnsi="Times New Roman" w:cs="Times New Roman"/>
        </w:rPr>
        <w:t>xposed</w:t>
      </w:r>
      <w:ins w:id="74" w:author="Christopher Lam" w:date="2015-07-17T11:11:00Z">
        <w:r w:rsidR="00E5232C">
          <w:rPr>
            <w:rFonts w:ascii="Times New Roman" w:hAnsi="Times New Roman" w:cs="Times New Roman"/>
          </w:rPr>
          <w:t xml:space="preserve"> to</w:t>
        </w:r>
      </w:ins>
      <w:r w:rsidR="0071506D">
        <w:rPr>
          <w:rFonts w:ascii="Times New Roman" w:hAnsi="Times New Roman" w:cs="Times New Roman"/>
        </w:rPr>
        <w:t xml:space="preserve">, </w:t>
      </w:r>
      <w:r w:rsidR="009B52A5">
        <w:rPr>
          <w:rFonts w:ascii="Times New Roman" w:hAnsi="Times New Roman" w:cs="Times New Roman"/>
        </w:rPr>
        <w:t xml:space="preserve">or even experts at </w:t>
      </w:r>
      <w:r w:rsidR="00A162A2">
        <w:rPr>
          <w:rFonts w:ascii="Times New Roman" w:hAnsi="Times New Roman" w:cs="Times New Roman"/>
        </w:rPr>
        <w:t>using</w:t>
      </w:r>
      <w:ins w:id="75" w:author="Christopher Lam" w:date="2015-07-17T11:11:00Z">
        <w:r w:rsidR="00E5232C">
          <w:rPr>
            <w:rFonts w:ascii="Times New Roman" w:hAnsi="Times New Roman" w:cs="Times New Roman"/>
          </w:rPr>
          <w:t>,</w:t>
        </w:r>
      </w:ins>
      <w:r w:rsidR="009B52A5">
        <w:rPr>
          <w:rFonts w:ascii="Times New Roman" w:hAnsi="Times New Roman" w:cs="Times New Roman"/>
        </w:rPr>
        <w:t xml:space="preserve"> a variety of media, they tend</w:t>
      </w:r>
      <w:ins w:id="76" w:author="Christopher Lam" w:date="2015-07-17T11:11:00Z">
        <w:r w:rsidR="00E5232C">
          <w:rPr>
            <w:rFonts w:ascii="Times New Roman" w:hAnsi="Times New Roman" w:cs="Times New Roman"/>
          </w:rPr>
          <w:t>ed</w:t>
        </w:r>
      </w:ins>
      <w:r w:rsidR="009B52A5">
        <w:rPr>
          <w:rFonts w:ascii="Times New Roman" w:hAnsi="Times New Roman" w:cs="Times New Roman"/>
        </w:rPr>
        <w:t xml:space="preserve"> to default to a conventional form of communication media</w:t>
      </w:r>
      <w:r w:rsidR="00A162A2">
        <w:rPr>
          <w:rFonts w:ascii="Times New Roman" w:hAnsi="Times New Roman" w:cs="Times New Roman"/>
        </w:rPr>
        <w:t xml:space="preserve"> in team projects</w:t>
      </w:r>
      <w:del w:id="77" w:author="Christopher Lam" w:date="2015-07-17T11:11:00Z">
        <w:r w:rsidR="0045633B" w:rsidDel="00E5232C">
          <w:rPr>
            <w:rFonts w:ascii="Times New Roman" w:hAnsi="Times New Roman" w:cs="Times New Roman"/>
          </w:rPr>
          <w:delText>, which further suggests a lack of critical thought regarding media choice</w:delText>
        </w:r>
      </w:del>
      <w:ins w:id="78" w:author="Christopher Lam" w:date="2015-07-17T11:11:00Z">
        <w:r w:rsidR="00E5232C">
          <w:rPr>
            <w:rFonts w:ascii="Times New Roman" w:hAnsi="Times New Roman" w:cs="Times New Roman"/>
          </w:rPr>
          <w:t>.</w:t>
        </w:r>
      </w:ins>
      <w:del w:id="79" w:author="Christopher Lam" w:date="2015-07-17T11:11:00Z">
        <w:r w:rsidR="009B52A5" w:rsidDel="00E5232C">
          <w:rPr>
            <w:rFonts w:ascii="Times New Roman" w:hAnsi="Times New Roman" w:cs="Times New Roman"/>
          </w:rPr>
          <w:delText>.</w:delText>
        </w:r>
      </w:del>
      <w:r w:rsidR="009B52A5">
        <w:rPr>
          <w:rFonts w:ascii="Times New Roman" w:hAnsi="Times New Roman" w:cs="Times New Roman"/>
        </w:rPr>
        <w:t xml:space="preserve"> </w:t>
      </w:r>
      <w:r w:rsidR="009F3475" w:rsidRPr="00E5232C">
        <w:rPr>
          <w:rFonts w:ascii="Times New Roman" w:hAnsi="Times New Roman" w:cs="Times New Roman"/>
          <w:i/>
          <w:rPrChange w:id="80" w:author="Christopher Lam" w:date="2015-07-17T11:12:00Z">
            <w:rPr>
              <w:rFonts w:ascii="Times New Roman" w:hAnsi="Times New Roman" w:cs="Times New Roman"/>
            </w:rPr>
          </w:rPrChange>
        </w:rPr>
        <w:t>M</w:t>
      </w:r>
      <w:r w:rsidR="005C0E8F" w:rsidRPr="00E5232C">
        <w:rPr>
          <w:rFonts w:ascii="Times New Roman" w:hAnsi="Times New Roman" w:cs="Times New Roman"/>
          <w:i/>
          <w:rPrChange w:id="81" w:author="Christopher Lam" w:date="2015-07-17T11:12:00Z">
            <w:rPr>
              <w:rFonts w:ascii="Times New Roman" w:hAnsi="Times New Roman" w:cs="Times New Roman"/>
            </w:rPr>
          </w:rPrChange>
        </w:rPr>
        <w:t>edia choice</w:t>
      </w:r>
      <w:r w:rsidR="009F3475">
        <w:rPr>
          <w:rFonts w:ascii="Times New Roman" w:hAnsi="Times New Roman" w:cs="Times New Roman"/>
        </w:rPr>
        <w:t>, for the purposes of this article,</w:t>
      </w:r>
      <w:r w:rsidR="005C0E8F" w:rsidRPr="00881428">
        <w:rPr>
          <w:rFonts w:ascii="Times New Roman" w:hAnsi="Times New Roman" w:cs="Times New Roman"/>
        </w:rPr>
        <w:t xml:space="preserve"> is defined as an individual’s selection of </w:t>
      </w:r>
      <w:del w:id="82" w:author="Christopher Lam" w:date="2015-07-17T11:12:00Z">
        <w:r w:rsidR="005C0E8F" w:rsidRPr="00881428" w:rsidDel="00E5232C">
          <w:rPr>
            <w:rFonts w:ascii="Times New Roman" w:hAnsi="Times New Roman" w:cs="Times New Roman"/>
          </w:rPr>
          <w:delText xml:space="preserve">a </w:delText>
        </w:r>
      </w:del>
      <w:r w:rsidR="005C0E8F" w:rsidRPr="00881428">
        <w:rPr>
          <w:rFonts w:ascii="Times New Roman" w:hAnsi="Times New Roman" w:cs="Times New Roman"/>
        </w:rPr>
        <w:t xml:space="preserve">particular </w:t>
      </w:r>
      <w:r w:rsidR="005C0E8F" w:rsidRPr="00102F15">
        <w:rPr>
          <w:rFonts w:ascii="Times New Roman" w:hAnsi="Times New Roman" w:cs="Times New Roman"/>
        </w:rPr>
        <w:t>communication</w:t>
      </w:r>
      <w:r w:rsidR="005C0E8F" w:rsidRPr="00881428">
        <w:rPr>
          <w:rFonts w:ascii="Times New Roman" w:hAnsi="Times New Roman" w:cs="Times New Roman"/>
        </w:rPr>
        <w:t xml:space="preserve"> media to complete </w:t>
      </w:r>
      <w:del w:id="83" w:author="Christopher Lam" w:date="2015-07-17T11:12:00Z">
        <w:r w:rsidR="005C0E8F" w:rsidRPr="00881428" w:rsidDel="00E5232C">
          <w:rPr>
            <w:rFonts w:ascii="Times New Roman" w:hAnsi="Times New Roman" w:cs="Times New Roman"/>
          </w:rPr>
          <w:delText xml:space="preserve">a </w:delText>
        </w:r>
      </w:del>
      <w:r w:rsidR="005C0E8F" w:rsidRPr="00881428">
        <w:rPr>
          <w:rFonts w:ascii="Times New Roman" w:hAnsi="Times New Roman" w:cs="Times New Roman"/>
        </w:rPr>
        <w:t>particular task</w:t>
      </w:r>
      <w:ins w:id="84" w:author="Christopher Lam" w:date="2015-07-17T11:12:00Z">
        <w:r w:rsidR="00E5232C">
          <w:rPr>
            <w:rFonts w:ascii="Times New Roman" w:hAnsi="Times New Roman" w:cs="Times New Roman"/>
          </w:rPr>
          <w:t>s</w:t>
        </w:r>
      </w:ins>
      <w:r w:rsidR="005C0E8F" w:rsidRPr="00881428">
        <w:rPr>
          <w:rFonts w:ascii="Times New Roman" w:hAnsi="Times New Roman" w:cs="Times New Roman"/>
        </w:rPr>
        <w:t>.</w:t>
      </w:r>
      <w:r w:rsidR="00D866D8" w:rsidRPr="00881428">
        <w:rPr>
          <w:rFonts w:ascii="Times New Roman" w:hAnsi="Times New Roman" w:cs="Times New Roman"/>
        </w:rPr>
        <w:t xml:space="preserve"> </w:t>
      </w:r>
      <w:r w:rsidR="000D76AC" w:rsidRPr="00881428">
        <w:rPr>
          <w:rFonts w:ascii="Times New Roman" w:hAnsi="Times New Roman" w:cs="Times New Roman"/>
        </w:rPr>
        <w:t>In addition</w:t>
      </w:r>
      <w:r w:rsidR="00572D0D">
        <w:rPr>
          <w:rFonts w:ascii="Times New Roman" w:hAnsi="Times New Roman" w:cs="Times New Roman"/>
        </w:rPr>
        <w:t xml:space="preserve"> to </w:t>
      </w:r>
      <w:del w:id="85" w:author="Christopher Lam" w:date="2015-07-17T11:12:00Z">
        <w:r w:rsidR="009B52A5" w:rsidDel="00E5232C">
          <w:rPr>
            <w:rFonts w:ascii="Times New Roman" w:hAnsi="Times New Roman" w:cs="Times New Roman"/>
          </w:rPr>
          <w:delText xml:space="preserve">the </w:delText>
        </w:r>
      </w:del>
      <w:ins w:id="86" w:author="Christopher Lam" w:date="2015-07-17T11:12:00Z">
        <w:r w:rsidR="00E5232C">
          <w:rPr>
            <w:rFonts w:ascii="Times New Roman" w:hAnsi="Times New Roman" w:cs="Times New Roman"/>
          </w:rPr>
          <w:t xml:space="preserve">students’ </w:t>
        </w:r>
      </w:ins>
      <w:r w:rsidR="00572D0D">
        <w:rPr>
          <w:rFonts w:ascii="Times New Roman" w:hAnsi="Times New Roman" w:cs="Times New Roman"/>
        </w:rPr>
        <w:t xml:space="preserve">lack of critical </w:t>
      </w:r>
      <w:ins w:id="87" w:author="Christopher Lam" w:date="2015-07-17T11:12:00Z">
        <w:r w:rsidR="00E5232C">
          <w:rPr>
            <w:rFonts w:ascii="Times New Roman" w:hAnsi="Times New Roman" w:cs="Times New Roman"/>
          </w:rPr>
          <w:t xml:space="preserve">thought in making </w:t>
        </w:r>
      </w:ins>
      <w:r w:rsidR="00572D0D">
        <w:rPr>
          <w:rFonts w:ascii="Times New Roman" w:hAnsi="Times New Roman" w:cs="Times New Roman"/>
        </w:rPr>
        <w:t>media choice</w:t>
      </w:r>
      <w:ins w:id="88" w:author="Christopher Lam" w:date="2015-07-17T11:12:00Z">
        <w:r w:rsidR="00E5232C">
          <w:rPr>
            <w:rFonts w:ascii="Times New Roman" w:hAnsi="Times New Roman" w:cs="Times New Roman"/>
          </w:rPr>
          <w:t>s</w:t>
        </w:r>
      </w:ins>
      <w:del w:id="89" w:author="Christopher Lam" w:date="2015-07-17T11:12:00Z">
        <w:r w:rsidR="009B52A5" w:rsidDel="00E5232C">
          <w:rPr>
            <w:rFonts w:ascii="Times New Roman" w:hAnsi="Times New Roman" w:cs="Times New Roman"/>
          </w:rPr>
          <w:delText xml:space="preserve"> by students</w:delText>
        </w:r>
      </w:del>
      <w:r w:rsidR="000D76AC" w:rsidRPr="00881428">
        <w:rPr>
          <w:rFonts w:ascii="Times New Roman" w:hAnsi="Times New Roman" w:cs="Times New Roman"/>
        </w:rPr>
        <w:t xml:space="preserve">, research </w:t>
      </w:r>
      <w:del w:id="90" w:author="Christopher Lam" w:date="2015-07-17T11:12:00Z">
        <w:r w:rsidR="000D76AC" w:rsidRPr="00881428" w:rsidDel="00E5232C">
          <w:rPr>
            <w:rFonts w:ascii="Times New Roman" w:hAnsi="Times New Roman" w:cs="Times New Roman"/>
          </w:rPr>
          <w:delText xml:space="preserve">also </w:delText>
        </w:r>
      </w:del>
      <w:r w:rsidR="009B52A5">
        <w:rPr>
          <w:rFonts w:ascii="Times New Roman" w:hAnsi="Times New Roman" w:cs="Times New Roman"/>
        </w:rPr>
        <w:t>suggests</w:t>
      </w:r>
      <w:r w:rsidR="000D76AC" w:rsidRPr="00881428">
        <w:rPr>
          <w:rFonts w:ascii="Times New Roman" w:hAnsi="Times New Roman" w:cs="Times New Roman"/>
        </w:rPr>
        <w:t xml:space="preserve"> that instructors </w:t>
      </w:r>
      <w:r w:rsidR="002F01BD">
        <w:rPr>
          <w:rFonts w:ascii="Times New Roman" w:hAnsi="Times New Roman" w:cs="Times New Roman"/>
        </w:rPr>
        <w:t>who assign team projects often fail to</w:t>
      </w:r>
      <w:r w:rsidR="000D76AC" w:rsidRPr="00881428">
        <w:rPr>
          <w:rFonts w:ascii="Times New Roman" w:hAnsi="Times New Roman" w:cs="Times New Roman"/>
        </w:rPr>
        <w:t xml:space="preserve"> explicitly </w:t>
      </w:r>
      <w:r w:rsidR="00102F15">
        <w:rPr>
          <w:rFonts w:ascii="Times New Roman" w:hAnsi="Times New Roman" w:cs="Times New Roman"/>
        </w:rPr>
        <w:t>train</w:t>
      </w:r>
      <w:r w:rsidR="000D76AC" w:rsidRPr="00881428">
        <w:rPr>
          <w:rFonts w:ascii="Times New Roman" w:hAnsi="Times New Roman" w:cs="Times New Roman"/>
        </w:rPr>
        <w:t xml:space="preserve"> students</w:t>
      </w:r>
      <w:r w:rsidR="002F01BD">
        <w:rPr>
          <w:rFonts w:ascii="Times New Roman" w:hAnsi="Times New Roman" w:cs="Times New Roman"/>
        </w:rPr>
        <w:t xml:space="preserve"> </w:t>
      </w:r>
      <w:r w:rsidR="00102F15">
        <w:rPr>
          <w:rFonts w:ascii="Times New Roman" w:hAnsi="Times New Roman" w:cs="Times New Roman"/>
        </w:rPr>
        <w:t>to work effectively in teams</w:t>
      </w:r>
      <w:r w:rsidR="00572D0D">
        <w:rPr>
          <w:rFonts w:ascii="Times New Roman" w:hAnsi="Times New Roman" w:cs="Times New Roman"/>
        </w:rPr>
        <w:t xml:space="preserve">, </w:t>
      </w:r>
      <w:del w:id="91" w:author="Christopher Lam" w:date="2015-07-17T11:13:00Z">
        <w:r w:rsidR="00572D0D" w:rsidDel="00E5232C">
          <w:rPr>
            <w:rFonts w:ascii="Times New Roman" w:hAnsi="Times New Roman" w:cs="Times New Roman"/>
          </w:rPr>
          <w:delText xml:space="preserve">which </w:delText>
        </w:r>
        <w:r w:rsidR="009F3475" w:rsidDel="00E5232C">
          <w:rPr>
            <w:rFonts w:ascii="Times New Roman" w:hAnsi="Times New Roman" w:cs="Times New Roman"/>
          </w:rPr>
          <w:delText>naturally</w:delText>
        </w:r>
        <w:r w:rsidR="00572D0D" w:rsidDel="00E5232C">
          <w:rPr>
            <w:rFonts w:ascii="Times New Roman" w:hAnsi="Times New Roman" w:cs="Times New Roman"/>
          </w:rPr>
          <w:delText xml:space="preserve"> in</w:delText>
        </w:r>
        <w:r w:rsidR="002F01BD" w:rsidDel="00E5232C">
          <w:rPr>
            <w:rFonts w:ascii="Times New Roman" w:hAnsi="Times New Roman" w:cs="Times New Roman"/>
          </w:rPr>
          <w:delText>cludes</w:delText>
        </w:r>
        <w:r w:rsidR="00102F15" w:rsidDel="00E5232C">
          <w:rPr>
            <w:rFonts w:ascii="Times New Roman" w:hAnsi="Times New Roman" w:cs="Times New Roman"/>
          </w:rPr>
          <w:delText xml:space="preserve"> a</w:delText>
        </w:r>
      </w:del>
      <w:ins w:id="92" w:author="Christopher Lam" w:date="2015-07-17T11:13:00Z">
        <w:r w:rsidR="00E5232C">
          <w:rPr>
            <w:rFonts w:ascii="Times New Roman" w:hAnsi="Times New Roman" w:cs="Times New Roman"/>
          </w:rPr>
          <w:t>so students often</w:t>
        </w:r>
      </w:ins>
      <w:r w:rsidR="00102F15">
        <w:rPr>
          <w:rFonts w:ascii="Times New Roman" w:hAnsi="Times New Roman" w:cs="Times New Roman"/>
        </w:rPr>
        <w:t xml:space="preserve"> lack </w:t>
      </w:r>
      <w:del w:id="93" w:author="Christopher Lam" w:date="2015-07-17T11:13:00Z">
        <w:r w:rsidR="00102F15" w:rsidDel="00E5232C">
          <w:rPr>
            <w:rFonts w:ascii="Times New Roman" w:hAnsi="Times New Roman" w:cs="Times New Roman"/>
          </w:rPr>
          <w:delText xml:space="preserve">of </w:delText>
        </w:r>
      </w:del>
      <w:r w:rsidR="00102F15">
        <w:rPr>
          <w:rFonts w:ascii="Times New Roman" w:hAnsi="Times New Roman" w:cs="Times New Roman"/>
        </w:rPr>
        <w:t>training in</w:t>
      </w:r>
      <w:r w:rsidR="002F01BD">
        <w:rPr>
          <w:rFonts w:ascii="Times New Roman" w:hAnsi="Times New Roman" w:cs="Times New Roman"/>
        </w:rPr>
        <w:t xml:space="preserve"> navigating the complexities</w:t>
      </w:r>
      <w:r w:rsidR="00572D0D">
        <w:rPr>
          <w:rFonts w:ascii="Times New Roman" w:hAnsi="Times New Roman" w:cs="Times New Roman"/>
        </w:rPr>
        <w:t xml:space="preserve"> of media choice</w:t>
      </w:r>
      <w:ins w:id="94" w:author="Christopher Lam" w:date="2015-07-17T11:13:00Z">
        <w:r w:rsidR="00E5232C">
          <w:rPr>
            <w:rFonts w:ascii="Times New Roman" w:hAnsi="Times New Roman" w:cs="Times New Roman"/>
          </w:rPr>
          <w:t>s while working on team projects</w:t>
        </w:r>
      </w:ins>
      <w:r w:rsidR="000D76AC" w:rsidRPr="00881428">
        <w:rPr>
          <w:rFonts w:ascii="Times New Roman" w:hAnsi="Times New Roman" w:cs="Times New Roman"/>
        </w:rPr>
        <w:t xml:space="preserve"> (Barker &amp; Franzak, 1997; Wolfe &amp; Alexander, 2005). </w:t>
      </w:r>
    </w:p>
    <w:p w14:paraId="2F9819F4" w14:textId="202CFA90" w:rsidR="00055552" w:rsidRPr="00881428" w:rsidRDefault="00102F15" w:rsidP="00102F15">
      <w:pPr>
        <w:spacing w:line="480" w:lineRule="auto"/>
        <w:ind w:left="0"/>
        <w:rPr>
          <w:rFonts w:ascii="Times New Roman" w:hAnsi="Times New Roman" w:cs="Times New Roman"/>
        </w:rPr>
      </w:pPr>
      <w:r>
        <w:rPr>
          <w:rFonts w:ascii="Times New Roman" w:hAnsi="Times New Roman" w:cs="Times New Roman"/>
        </w:rPr>
        <w:tab/>
        <w:t>In summary,</w:t>
      </w:r>
      <w:r w:rsidR="007360A0">
        <w:rPr>
          <w:rFonts w:ascii="Times New Roman" w:hAnsi="Times New Roman" w:cs="Times New Roman"/>
        </w:rPr>
        <w:t xml:space="preserve"> research suggests that students</w:t>
      </w:r>
      <w:r>
        <w:rPr>
          <w:rFonts w:ascii="Times New Roman" w:hAnsi="Times New Roman" w:cs="Times New Roman"/>
        </w:rPr>
        <w:t xml:space="preserve">, even digital natives, seem to lack a framework for effectively using media in their classrooms. Furthermore, research also indicates that </w:t>
      </w:r>
      <w:r w:rsidR="007360A0">
        <w:rPr>
          <w:rFonts w:ascii="Times New Roman" w:hAnsi="Times New Roman" w:cs="Times New Roman"/>
        </w:rPr>
        <w:t xml:space="preserve">instructors </w:t>
      </w:r>
      <w:r w:rsidR="00613EBB">
        <w:rPr>
          <w:rFonts w:ascii="Times New Roman" w:hAnsi="Times New Roman" w:cs="Times New Roman"/>
        </w:rPr>
        <w:t xml:space="preserve">often </w:t>
      </w:r>
      <w:del w:id="95" w:author="Christopher Lam" w:date="2015-07-17T11:36:00Z">
        <w:r w:rsidR="00613EBB" w:rsidDel="00E4470E">
          <w:rPr>
            <w:rFonts w:ascii="Times New Roman" w:hAnsi="Times New Roman" w:cs="Times New Roman"/>
          </w:rPr>
          <w:delText>don’t</w:delText>
        </w:r>
        <w:r w:rsidR="007360A0" w:rsidDel="00E4470E">
          <w:rPr>
            <w:rFonts w:ascii="Times New Roman" w:hAnsi="Times New Roman" w:cs="Times New Roman"/>
          </w:rPr>
          <w:delText xml:space="preserve"> </w:delText>
        </w:r>
      </w:del>
      <w:ins w:id="96" w:author="Christopher Lam" w:date="2015-07-17T11:36:00Z">
        <w:r w:rsidR="00E4470E">
          <w:rPr>
            <w:rFonts w:ascii="Times New Roman" w:hAnsi="Times New Roman" w:cs="Times New Roman"/>
          </w:rPr>
          <w:t xml:space="preserve">do not </w:t>
        </w:r>
      </w:ins>
      <w:r>
        <w:rPr>
          <w:rFonts w:ascii="Times New Roman" w:hAnsi="Times New Roman" w:cs="Times New Roman"/>
        </w:rPr>
        <w:t>equip students</w:t>
      </w:r>
      <w:ins w:id="97" w:author="Christopher Lam" w:date="2015-07-17T11:36:00Z">
        <w:r w:rsidR="00E4470E">
          <w:rPr>
            <w:rFonts w:ascii="Times New Roman" w:hAnsi="Times New Roman" w:cs="Times New Roman"/>
          </w:rPr>
          <w:t xml:space="preserve"> to make critical media choices</w:t>
        </w:r>
      </w:ins>
      <w:r>
        <w:rPr>
          <w:rFonts w:ascii="Times New Roman" w:hAnsi="Times New Roman" w:cs="Times New Roman"/>
        </w:rPr>
        <w:t xml:space="preserve"> because they do</w:t>
      </w:r>
      <w:ins w:id="98" w:author="Christopher Lam" w:date="2015-07-17T11:36:00Z">
        <w:r w:rsidR="00E4470E">
          <w:rPr>
            <w:rFonts w:ascii="Times New Roman" w:hAnsi="Times New Roman" w:cs="Times New Roman"/>
          </w:rPr>
          <w:t xml:space="preserve"> not</w:t>
        </w:r>
      </w:ins>
      <w:del w:id="99" w:author="Christopher Lam" w:date="2015-07-17T11:36:00Z">
        <w:r w:rsidDel="00E4470E">
          <w:rPr>
            <w:rFonts w:ascii="Times New Roman" w:hAnsi="Times New Roman" w:cs="Times New Roman"/>
          </w:rPr>
          <w:delText>n’t</w:delText>
        </w:r>
      </w:del>
      <w:r>
        <w:rPr>
          <w:rFonts w:ascii="Times New Roman" w:hAnsi="Times New Roman" w:cs="Times New Roman"/>
        </w:rPr>
        <w:t xml:space="preserve"> </w:t>
      </w:r>
      <w:r w:rsidR="007360A0">
        <w:rPr>
          <w:rFonts w:ascii="Times New Roman" w:hAnsi="Times New Roman" w:cs="Times New Roman"/>
        </w:rPr>
        <w:t xml:space="preserve">explicitly </w:t>
      </w:r>
      <w:r w:rsidR="00613EBB">
        <w:rPr>
          <w:rFonts w:ascii="Times New Roman" w:hAnsi="Times New Roman" w:cs="Times New Roman"/>
        </w:rPr>
        <w:t>teach</w:t>
      </w:r>
      <w:r>
        <w:rPr>
          <w:rFonts w:ascii="Times New Roman" w:hAnsi="Times New Roman" w:cs="Times New Roman"/>
        </w:rPr>
        <w:t xml:space="preserve"> teamwork skills when assigning team projects. Therefore, a clear gap exists </w:t>
      </w:r>
      <w:r w:rsidR="000066AD">
        <w:rPr>
          <w:rFonts w:ascii="Times New Roman" w:hAnsi="Times New Roman" w:cs="Times New Roman"/>
        </w:rPr>
        <w:t>that</w:t>
      </w:r>
      <w:r>
        <w:rPr>
          <w:rFonts w:ascii="Times New Roman" w:hAnsi="Times New Roman" w:cs="Times New Roman"/>
        </w:rPr>
        <w:t xml:space="preserve"> </w:t>
      </w:r>
      <w:del w:id="100" w:author="Christopher Lam" w:date="2015-07-17T11:37:00Z">
        <w:r w:rsidR="007360A0" w:rsidDel="00E4470E">
          <w:rPr>
            <w:rFonts w:ascii="Times New Roman" w:hAnsi="Times New Roman" w:cs="Times New Roman"/>
          </w:rPr>
          <w:delText>the present</w:delText>
        </w:r>
      </w:del>
      <w:ins w:id="101" w:author="Christopher Lam" w:date="2015-07-17T11:37:00Z">
        <w:r w:rsidR="00E4470E">
          <w:rPr>
            <w:rFonts w:ascii="Times New Roman" w:hAnsi="Times New Roman" w:cs="Times New Roman"/>
          </w:rPr>
          <w:t>this</w:t>
        </w:r>
      </w:ins>
      <w:r w:rsidR="007360A0">
        <w:rPr>
          <w:rFonts w:ascii="Times New Roman" w:hAnsi="Times New Roman" w:cs="Times New Roman"/>
        </w:rPr>
        <w:t xml:space="preserve"> study seeks to fill by </w:t>
      </w:r>
      <w:r w:rsidR="000066AD">
        <w:rPr>
          <w:rFonts w:ascii="Times New Roman" w:hAnsi="Times New Roman" w:cs="Times New Roman"/>
        </w:rPr>
        <w:t>testing</w:t>
      </w:r>
      <w:r w:rsidR="007360A0">
        <w:rPr>
          <w:rFonts w:ascii="Times New Roman" w:hAnsi="Times New Roman" w:cs="Times New Roman"/>
        </w:rPr>
        <w:t xml:space="preserve"> the effectiveness of a media</w:t>
      </w:r>
      <w:ins w:id="102" w:author="Christopher Lam" w:date="2015-07-17T11:37:00Z">
        <w:r w:rsidR="00E4470E">
          <w:rPr>
            <w:rFonts w:ascii="Times New Roman" w:hAnsi="Times New Roman" w:cs="Times New Roman"/>
          </w:rPr>
          <w:t>-</w:t>
        </w:r>
      </w:ins>
      <w:del w:id="103" w:author="Christopher Lam" w:date="2015-07-17T11:37:00Z">
        <w:r w:rsidR="007360A0" w:rsidDel="00E4470E">
          <w:rPr>
            <w:rFonts w:ascii="Times New Roman" w:hAnsi="Times New Roman" w:cs="Times New Roman"/>
          </w:rPr>
          <w:delText xml:space="preserve"> </w:delText>
        </w:r>
      </w:del>
      <w:r w:rsidR="007360A0">
        <w:rPr>
          <w:rFonts w:ascii="Times New Roman" w:hAnsi="Times New Roman" w:cs="Times New Roman"/>
        </w:rPr>
        <w:t xml:space="preserve">choice training </w:t>
      </w:r>
      <w:r w:rsidR="002F01BD">
        <w:rPr>
          <w:rFonts w:ascii="Times New Roman" w:hAnsi="Times New Roman" w:cs="Times New Roman"/>
        </w:rPr>
        <w:t>program</w:t>
      </w:r>
      <w:r w:rsidR="007360A0">
        <w:rPr>
          <w:rFonts w:ascii="Times New Roman" w:hAnsi="Times New Roman" w:cs="Times New Roman"/>
        </w:rPr>
        <w:t xml:space="preserve"> </w:t>
      </w:r>
      <w:r w:rsidR="000066AD">
        <w:rPr>
          <w:rFonts w:ascii="Times New Roman" w:hAnsi="Times New Roman" w:cs="Times New Roman"/>
        </w:rPr>
        <w:t>on</w:t>
      </w:r>
      <w:r w:rsidR="007360A0">
        <w:rPr>
          <w:rFonts w:ascii="Times New Roman" w:hAnsi="Times New Roman" w:cs="Times New Roman"/>
        </w:rPr>
        <w:t xml:space="preserve"> technical communication teams. </w:t>
      </w:r>
      <w:r w:rsidR="00A162A2">
        <w:rPr>
          <w:rFonts w:ascii="Times New Roman" w:hAnsi="Times New Roman" w:cs="Times New Roman"/>
        </w:rPr>
        <w:t>Effective</w:t>
      </w:r>
      <w:r w:rsidR="007543FF" w:rsidRPr="00881428">
        <w:rPr>
          <w:rFonts w:ascii="Times New Roman" w:hAnsi="Times New Roman" w:cs="Times New Roman"/>
        </w:rPr>
        <w:t xml:space="preserve"> </w:t>
      </w:r>
      <w:r w:rsidR="00256DF7" w:rsidRPr="00881428">
        <w:rPr>
          <w:rFonts w:ascii="Times New Roman" w:hAnsi="Times New Roman" w:cs="Times New Roman"/>
        </w:rPr>
        <w:t>m</w:t>
      </w:r>
      <w:r w:rsidR="00AC3C15" w:rsidRPr="00881428">
        <w:rPr>
          <w:rFonts w:ascii="Times New Roman" w:hAnsi="Times New Roman" w:cs="Times New Roman"/>
        </w:rPr>
        <w:t>edia</w:t>
      </w:r>
      <w:r w:rsidR="00297848" w:rsidRPr="00881428">
        <w:rPr>
          <w:rFonts w:ascii="Times New Roman" w:hAnsi="Times New Roman" w:cs="Times New Roman"/>
        </w:rPr>
        <w:t xml:space="preserve"> </w:t>
      </w:r>
      <w:r w:rsidR="00EB793B">
        <w:rPr>
          <w:rFonts w:ascii="Times New Roman" w:hAnsi="Times New Roman" w:cs="Times New Roman"/>
        </w:rPr>
        <w:t>choice</w:t>
      </w:r>
      <w:r w:rsidR="00CB5C2D" w:rsidRPr="00881428">
        <w:rPr>
          <w:rFonts w:ascii="Times New Roman" w:hAnsi="Times New Roman" w:cs="Times New Roman"/>
        </w:rPr>
        <w:t xml:space="preserve"> </w:t>
      </w:r>
      <w:r w:rsidR="00EB793B">
        <w:rPr>
          <w:rFonts w:ascii="Times New Roman" w:hAnsi="Times New Roman" w:cs="Times New Roman"/>
        </w:rPr>
        <w:t xml:space="preserve">has been </w:t>
      </w:r>
      <w:r w:rsidR="007543FF" w:rsidRPr="00881428">
        <w:rPr>
          <w:rFonts w:ascii="Times New Roman" w:hAnsi="Times New Roman" w:cs="Times New Roman"/>
        </w:rPr>
        <w:t xml:space="preserve">found </w:t>
      </w:r>
      <w:r w:rsidR="00297848" w:rsidRPr="00881428">
        <w:rPr>
          <w:rFonts w:ascii="Times New Roman" w:hAnsi="Times New Roman" w:cs="Times New Roman"/>
        </w:rPr>
        <w:t xml:space="preserve">to </w:t>
      </w:r>
      <w:r w:rsidR="007543FF" w:rsidRPr="00881428">
        <w:rPr>
          <w:rFonts w:ascii="Times New Roman" w:hAnsi="Times New Roman" w:cs="Times New Roman"/>
        </w:rPr>
        <w:t xml:space="preserve">influence </w:t>
      </w:r>
      <w:r w:rsidR="00297848" w:rsidRPr="00881428">
        <w:rPr>
          <w:rFonts w:ascii="Times New Roman" w:hAnsi="Times New Roman" w:cs="Times New Roman"/>
        </w:rPr>
        <w:t>team functioning and</w:t>
      </w:r>
      <w:r w:rsidR="002B0F92" w:rsidRPr="00881428">
        <w:rPr>
          <w:rFonts w:ascii="Times New Roman" w:hAnsi="Times New Roman" w:cs="Times New Roman"/>
        </w:rPr>
        <w:t xml:space="preserve"> </w:t>
      </w:r>
      <w:del w:id="104" w:author="Christopher Lam" w:date="2015-07-17T11:37:00Z">
        <w:r w:rsidR="002B0F92" w:rsidRPr="00881428" w:rsidDel="00E4470E">
          <w:rPr>
            <w:rFonts w:ascii="Times New Roman" w:hAnsi="Times New Roman" w:cs="Times New Roman"/>
          </w:rPr>
          <w:delText>has</w:delText>
        </w:r>
        <w:r w:rsidR="00D65B5D" w:rsidRPr="00881428" w:rsidDel="00E4470E">
          <w:rPr>
            <w:rFonts w:ascii="Times New Roman" w:hAnsi="Times New Roman" w:cs="Times New Roman"/>
          </w:rPr>
          <w:delText xml:space="preserve"> </w:delText>
        </w:r>
      </w:del>
      <w:ins w:id="105" w:author="Christopher Lam" w:date="2015-07-17T11:37:00Z">
        <w:r w:rsidR="00E4470E">
          <w:rPr>
            <w:rFonts w:ascii="Times New Roman" w:hAnsi="Times New Roman" w:cs="Times New Roman"/>
          </w:rPr>
          <w:t>have</w:t>
        </w:r>
        <w:r w:rsidR="00E4470E" w:rsidRPr="00881428">
          <w:rPr>
            <w:rFonts w:ascii="Times New Roman" w:hAnsi="Times New Roman" w:cs="Times New Roman"/>
          </w:rPr>
          <w:t xml:space="preserve"> </w:t>
        </w:r>
      </w:ins>
      <w:r w:rsidR="00AC3C15" w:rsidRPr="00881428">
        <w:rPr>
          <w:rFonts w:ascii="Times New Roman" w:hAnsi="Times New Roman" w:cs="Times New Roman"/>
        </w:rPr>
        <w:t xml:space="preserve">a </w:t>
      </w:r>
      <w:r w:rsidR="00D65B5D" w:rsidRPr="00881428">
        <w:rPr>
          <w:rFonts w:ascii="Times New Roman" w:hAnsi="Times New Roman" w:cs="Times New Roman"/>
        </w:rPr>
        <w:t xml:space="preserve">significant impact on </w:t>
      </w:r>
      <w:r w:rsidR="000E049A" w:rsidRPr="00881428">
        <w:rPr>
          <w:rFonts w:ascii="Times New Roman" w:hAnsi="Times New Roman" w:cs="Times New Roman"/>
        </w:rPr>
        <w:t>outcomes</w:t>
      </w:r>
      <w:r w:rsidR="00D65B5D" w:rsidRPr="00881428">
        <w:rPr>
          <w:rFonts w:ascii="Times New Roman" w:hAnsi="Times New Roman" w:cs="Times New Roman"/>
        </w:rPr>
        <w:t xml:space="preserve"> </w:t>
      </w:r>
      <w:del w:id="106" w:author="Christopher Lam" w:date="2015-07-17T11:37:00Z">
        <w:r w:rsidR="00D65B5D" w:rsidRPr="00881428" w:rsidDel="00E4470E">
          <w:rPr>
            <w:rFonts w:ascii="Times New Roman" w:hAnsi="Times New Roman" w:cs="Times New Roman"/>
          </w:rPr>
          <w:delText xml:space="preserve">like </w:delText>
        </w:r>
      </w:del>
      <w:ins w:id="107" w:author="Christopher Lam" w:date="2015-07-17T11:37:00Z">
        <w:r w:rsidR="00E4470E">
          <w:rPr>
            <w:rFonts w:ascii="Times New Roman" w:hAnsi="Times New Roman" w:cs="Times New Roman"/>
          </w:rPr>
          <w:t>such as</w:t>
        </w:r>
        <w:r w:rsidR="00E4470E" w:rsidRPr="00881428">
          <w:rPr>
            <w:rFonts w:ascii="Times New Roman" w:hAnsi="Times New Roman" w:cs="Times New Roman"/>
          </w:rPr>
          <w:t xml:space="preserve"> </w:t>
        </w:r>
      </w:ins>
      <w:r w:rsidR="00D65B5D" w:rsidRPr="00881428">
        <w:rPr>
          <w:rFonts w:ascii="Times New Roman" w:hAnsi="Times New Roman" w:cs="Times New Roman"/>
        </w:rPr>
        <w:t>communication performance and task performance (Dennis, Fuller</w:t>
      </w:r>
      <w:r w:rsidR="004045DB" w:rsidRPr="00881428">
        <w:rPr>
          <w:rFonts w:ascii="Times New Roman" w:hAnsi="Times New Roman" w:cs="Times New Roman"/>
        </w:rPr>
        <w:t>, &amp; Vala</w:t>
      </w:r>
      <w:r w:rsidR="00D65B5D" w:rsidRPr="00881428">
        <w:rPr>
          <w:rFonts w:ascii="Times New Roman" w:hAnsi="Times New Roman" w:cs="Times New Roman"/>
        </w:rPr>
        <w:t>cich, 2008</w:t>
      </w:r>
      <w:r w:rsidR="00701258" w:rsidRPr="00881428">
        <w:rPr>
          <w:rFonts w:ascii="Times New Roman" w:hAnsi="Times New Roman" w:cs="Times New Roman"/>
        </w:rPr>
        <w:t xml:space="preserve">; </w:t>
      </w:r>
      <w:commentRangeStart w:id="108"/>
      <w:r w:rsidR="00701258" w:rsidRPr="00881428">
        <w:rPr>
          <w:rFonts w:ascii="Times New Roman" w:hAnsi="Times New Roman" w:cs="Times New Roman"/>
        </w:rPr>
        <w:t>Dennis &amp; Kinney, 1998</w:t>
      </w:r>
      <w:commentRangeEnd w:id="108"/>
      <w:r w:rsidR="00E4470E">
        <w:rPr>
          <w:rStyle w:val="CommentReference"/>
        </w:rPr>
        <w:commentReference w:id="108"/>
      </w:r>
      <w:r>
        <w:rPr>
          <w:rFonts w:ascii="Times New Roman" w:hAnsi="Times New Roman" w:cs="Times New Roman"/>
        </w:rPr>
        <w:t xml:space="preserve">). </w:t>
      </w:r>
      <w:r w:rsidR="00A162A2">
        <w:rPr>
          <w:rFonts w:ascii="Times New Roman" w:hAnsi="Times New Roman" w:cs="Times New Roman"/>
        </w:rPr>
        <w:t>More s</w:t>
      </w:r>
      <w:r w:rsidR="00EB793B">
        <w:rPr>
          <w:rFonts w:ascii="Times New Roman" w:hAnsi="Times New Roman" w:cs="Times New Roman"/>
        </w:rPr>
        <w:t xml:space="preserve">pecifically, </w:t>
      </w:r>
      <w:del w:id="109" w:author="Christopher Lam" w:date="2015-07-17T11:38:00Z">
        <w:r w:rsidR="00EB793B" w:rsidDel="00E4470E">
          <w:rPr>
            <w:rFonts w:ascii="Times New Roman" w:hAnsi="Times New Roman" w:cs="Times New Roman"/>
          </w:rPr>
          <w:delText>t</w:delText>
        </w:r>
        <w:r w:rsidR="00882F32" w:rsidRPr="00881428" w:rsidDel="00E4470E">
          <w:rPr>
            <w:rFonts w:ascii="Times New Roman" w:hAnsi="Times New Roman" w:cs="Times New Roman"/>
          </w:rPr>
          <w:delText>he present</w:delText>
        </w:r>
      </w:del>
      <w:ins w:id="110" w:author="Christopher Lam" w:date="2015-07-17T11:38:00Z">
        <w:r w:rsidR="00E4470E">
          <w:rPr>
            <w:rFonts w:ascii="Times New Roman" w:hAnsi="Times New Roman" w:cs="Times New Roman"/>
          </w:rPr>
          <w:t>this</w:t>
        </w:r>
      </w:ins>
      <w:r w:rsidR="00882F32" w:rsidRPr="00881428">
        <w:rPr>
          <w:rFonts w:ascii="Times New Roman" w:hAnsi="Times New Roman" w:cs="Times New Roman"/>
        </w:rPr>
        <w:t xml:space="preserve"> </w:t>
      </w:r>
      <w:r w:rsidR="00ED2BC3" w:rsidRPr="00881428">
        <w:rPr>
          <w:rFonts w:ascii="Times New Roman" w:hAnsi="Times New Roman" w:cs="Times New Roman"/>
        </w:rPr>
        <w:t>study</w:t>
      </w:r>
      <w:r w:rsidR="00185482" w:rsidRPr="00881428">
        <w:rPr>
          <w:rFonts w:ascii="Times New Roman" w:hAnsi="Times New Roman" w:cs="Times New Roman"/>
        </w:rPr>
        <w:t xml:space="preserve"> tests the impact </w:t>
      </w:r>
      <w:r w:rsidR="001F39F0" w:rsidRPr="00881428">
        <w:rPr>
          <w:rFonts w:ascii="Times New Roman" w:hAnsi="Times New Roman" w:cs="Times New Roman"/>
        </w:rPr>
        <w:t xml:space="preserve">of </w:t>
      </w:r>
      <w:r w:rsidR="00135B97" w:rsidRPr="00881428">
        <w:rPr>
          <w:rFonts w:ascii="Times New Roman" w:hAnsi="Times New Roman" w:cs="Times New Roman"/>
        </w:rPr>
        <w:t>media</w:t>
      </w:r>
      <w:r w:rsidR="00185482" w:rsidRPr="00881428">
        <w:rPr>
          <w:rFonts w:ascii="Times New Roman" w:hAnsi="Times New Roman" w:cs="Times New Roman"/>
        </w:rPr>
        <w:t xml:space="preserve"> </w:t>
      </w:r>
      <w:r w:rsidR="00135B97" w:rsidRPr="00881428">
        <w:rPr>
          <w:rFonts w:ascii="Times New Roman" w:hAnsi="Times New Roman" w:cs="Times New Roman"/>
        </w:rPr>
        <w:t>synchronicity</w:t>
      </w:r>
      <w:r w:rsidR="00185482" w:rsidRPr="00881428">
        <w:rPr>
          <w:rFonts w:ascii="Times New Roman" w:hAnsi="Times New Roman" w:cs="Times New Roman"/>
        </w:rPr>
        <w:t xml:space="preserve"> </w:t>
      </w:r>
      <w:r w:rsidR="002E6076" w:rsidRPr="00881428">
        <w:rPr>
          <w:rFonts w:ascii="Times New Roman" w:hAnsi="Times New Roman" w:cs="Times New Roman"/>
        </w:rPr>
        <w:t xml:space="preserve">theory (MST) </w:t>
      </w:r>
      <w:r w:rsidR="00185482" w:rsidRPr="00881428">
        <w:rPr>
          <w:rFonts w:ascii="Times New Roman" w:hAnsi="Times New Roman" w:cs="Times New Roman"/>
        </w:rPr>
        <w:t xml:space="preserve">training on </w:t>
      </w:r>
      <w:r w:rsidR="00882F32" w:rsidRPr="00881428">
        <w:rPr>
          <w:rFonts w:ascii="Times New Roman" w:hAnsi="Times New Roman" w:cs="Times New Roman"/>
        </w:rPr>
        <w:t>media</w:t>
      </w:r>
      <w:ins w:id="111" w:author="Christopher Lam" w:date="2015-07-17T11:38:00Z">
        <w:r w:rsidR="00E4470E">
          <w:rPr>
            <w:rFonts w:ascii="Times New Roman" w:hAnsi="Times New Roman" w:cs="Times New Roman"/>
          </w:rPr>
          <w:t>-</w:t>
        </w:r>
      </w:ins>
      <w:del w:id="112" w:author="Christopher Lam" w:date="2015-07-17T11:38:00Z">
        <w:r w:rsidR="00185482" w:rsidRPr="00881428" w:rsidDel="00E4470E">
          <w:rPr>
            <w:rFonts w:ascii="Times New Roman" w:hAnsi="Times New Roman" w:cs="Times New Roman"/>
          </w:rPr>
          <w:delText xml:space="preserve"> </w:delText>
        </w:r>
      </w:del>
      <w:r w:rsidR="00135B97" w:rsidRPr="00881428">
        <w:rPr>
          <w:rFonts w:ascii="Times New Roman" w:hAnsi="Times New Roman" w:cs="Times New Roman"/>
        </w:rPr>
        <w:t>fit</w:t>
      </w:r>
      <w:r w:rsidR="00767B47" w:rsidRPr="00881428">
        <w:rPr>
          <w:rFonts w:ascii="Times New Roman" w:hAnsi="Times New Roman" w:cs="Times New Roman"/>
        </w:rPr>
        <w:t xml:space="preserve"> behavior</w:t>
      </w:r>
      <w:r w:rsidR="00135B97" w:rsidRPr="00881428">
        <w:rPr>
          <w:rFonts w:ascii="Times New Roman" w:hAnsi="Times New Roman" w:cs="Times New Roman"/>
        </w:rPr>
        <w:t xml:space="preserve">, </w:t>
      </w:r>
      <w:r w:rsidR="004249F1" w:rsidRPr="00881428">
        <w:rPr>
          <w:rFonts w:ascii="Times New Roman" w:hAnsi="Times New Roman" w:cs="Times New Roman"/>
        </w:rPr>
        <w:t xml:space="preserve">communication </w:t>
      </w:r>
      <w:r w:rsidR="00185482" w:rsidRPr="00881428">
        <w:rPr>
          <w:rFonts w:ascii="Times New Roman" w:hAnsi="Times New Roman" w:cs="Times New Roman"/>
        </w:rPr>
        <w:t xml:space="preserve">quantity, </w:t>
      </w:r>
      <w:r w:rsidR="004249F1" w:rsidRPr="00881428">
        <w:rPr>
          <w:rFonts w:ascii="Times New Roman" w:hAnsi="Times New Roman" w:cs="Times New Roman"/>
        </w:rPr>
        <w:t xml:space="preserve">communication </w:t>
      </w:r>
      <w:r w:rsidR="00185482" w:rsidRPr="00881428">
        <w:rPr>
          <w:rFonts w:ascii="Times New Roman" w:hAnsi="Times New Roman" w:cs="Times New Roman"/>
        </w:rPr>
        <w:t xml:space="preserve">quality, and </w:t>
      </w:r>
      <w:r w:rsidR="002E6076" w:rsidRPr="00881428">
        <w:rPr>
          <w:rFonts w:ascii="Times New Roman" w:hAnsi="Times New Roman" w:cs="Times New Roman"/>
        </w:rPr>
        <w:t>group</w:t>
      </w:r>
      <w:r w:rsidR="00185482" w:rsidRPr="00881428">
        <w:rPr>
          <w:rFonts w:ascii="Times New Roman" w:hAnsi="Times New Roman" w:cs="Times New Roman"/>
        </w:rPr>
        <w:t xml:space="preserve"> effectiveness </w:t>
      </w:r>
      <w:r w:rsidR="00746F0E" w:rsidRPr="00881428">
        <w:rPr>
          <w:rFonts w:ascii="Times New Roman" w:hAnsi="Times New Roman" w:cs="Times New Roman"/>
        </w:rPr>
        <w:t>for</w:t>
      </w:r>
      <w:r w:rsidR="00185482" w:rsidRPr="00881428">
        <w:rPr>
          <w:rFonts w:ascii="Times New Roman" w:hAnsi="Times New Roman" w:cs="Times New Roman"/>
        </w:rPr>
        <w:t xml:space="preserve"> </w:t>
      </w:r>
      <w:r w:rsidR="00502C07" w:rsidRPr="00881428">
        <w:rPr>
          <w:rFonts w:ascii="Times New Roman" w:hAnsi="Times New Roman" w:cs="Times New Roman"/>
        </w:rPr>
        <w:t xml:space="preserve">20 </w:t>
      </w:r>
      <w:ins w:id="113" w:author="Christopher Lam" w:date="2015-07-17T11:38:00Z">
        <w:r w:rsidR="00E4470E">
          <w:rPr>
            <w:rFonts w:ascii="Times New Roman" w:hAnsi="Times New Roman" w:cs="Times New Roman"/>
          </w:rPr>
          <w:t xml:space="preserve">teams of </w:t>
        </w:r>
      </w:ins>
      <w:r w:rsidR="00502C07" w:rsidRPr="00881428">
        <w:rPr>
          <w:rFonts w:ascii="Times New Roman" w:hAnsi="Times New Roman" w:cs="Times New Roman"/>
        </w:rPr>
        <w:t xml:space="preserve">technical communication </w:t>
      </w:r>
      <w:r w:rsidR="004249F1" w:rsidRPr="00881428">
        <w:rPr>
          <w:rFonts w:ascii="Times New Roman" w:hAnsi="Times New Roman" w:cs="Times New Roman"/>
        </w:rPr>
        <w:t>student</w:t>
      </w:r>
      <w:ins w:id="114" w:author="Christopher Lam" w:date="2015-07-17T11:38:00Z">
        <w:r w:rsidR="00E4470E">
          <w:rPr>
            <w:rFonts w:ascii="Times New Roman" w:hAnsi="Times New Roman" w:cs="Times New Roman"/>
          </w:rPr>
          <w:t>s</w:t>
        </w:r>
      </w:ins>
      <w:del w:id="115" w:author="Christopher Lam" w:date="2015-07-17T11:38:00Z">
        <w:r w:rsidR="004249F1" w:rsidRPr="00881428" w:rsidDel="00E4470E">
          <w:rPr>
            <w:rFonts w:ascii="Times New Roman" w:hAnsi="Times New Roman" w:cs="Times New Roman"/>
          </w:rPr>
          <w:delText xml:space="preserve"> </w:delText>
        </w:r>
        <w:r w:rsidR="00502C07" w:rsidRPr="00881428" w:rsidDel="00E4470E">
          <w:rPr>
            <w:rFonts w:ascii="Times New Roman" w:hAnsi="Times New Roman" w:cs="Times New Roman"/>
          </w:rPr>
          <w:delText>teams</w:delText>
        </w:r>
      </w:del>
      <w:r w:rsidR="00502C07" w:rsidRPr="00881428">
        <w:rPr>
          <w:rFonts w:ascii="Times New Roman" w:hAnsi="Times New Roman" w:cs="Times New Roman"/>
        </w:rPr>
        <w:t xml:space="preserve">. </w:t>
      </w:r>
      <w:r w:rsidR="007543FF" w:rsidRPr="00881428">
        <w:rPr>
          <w:rFonts w:ascii="Times New Roman" w:hAnsi="Times New Roman" w:cs="Times New Roman"/>
        </w:rPr>
        <w:t>MST argues</w:t>
      </w:r>
      <w:r w:rsidR="00E52B87" w:rsidRPr="00881428">
        <w:rPr>
          <w:rFonts w:ascii="Times New Roman" w:hAnsi="Times New Roman" w:cs="Times New Roman"/>
        </w:rPr>
        <w:t xml:space="preserve"> that matching media capabilities to communication processes and appropriation factors will positively </w:t>
      </w:r>
      <w:del w:id="116" w:author="Christopher Lam" w:date="2015-07-17T11:38:00Z">
        <w:r w:rsidR="00E52B87" w:rsidRPr="00881428" w:rsidDel="00E4470E">
          <w:rPr>
            <w:rFonts w:ascii="Times New Roman" w:hAnsi="Times New Roman" w:cs="Times New Roman"/>
          </w:rPr>
          <w:delText xml:space="preserve">impact </w:delText>
        </w:r>
      </w:del>
      <w:ins w:id="117" w:author="Christopher Lam" w:date="2015-07-17T11:38:00Z">
        <w:r w:rsidR="00E4470E">
          <w:rPr>
            <w:rFonts w:ascii="Times New Roman" w:hAnsi="Times New Roman" w:cs="Times New Roman"/>
          </w:rPr>
          <w:t>affect</w:t>
        </w:r>
        <w:r w:rsidR="00E4470E" w:rsidRPr="00881428">
          <w:rPr>
            <w:rFonts w:ascii="Times New Roman" w:hAnsi="Times New Roman" w:cs="Times New Roman"/>
          </w:rPr>
          <w:t xml:space="preserve"> </w:t>
        </w:r>
      </w:ins>
      <w:r w:rsidR="00E52B87" w:rsidRPr="00881428">
        <w:rPr>
          <w:rFonts w:ascii="Times New Roman" w:hAnsi="Times New Roman" w:cs="Times New Roman"/>
        </w:rPr>
        <w:t xml:space="preserve">communication and task performance. </w:t>
      </w:r>
      <w:r w:rsidR="007543FF" w:rsidRPr="00881428">
        <w:rPr>
          <w:rFonts w:ascii="Times New Roman" w:hAnsi="Times New Roman" w:cs="Times New Roman"/>
        </w:rPr>
        <w:t xml:space="preserve">The training, therefore, introduces students to a </w:t>
      </w:r>
      <w:r w:rsidR="00921F44" w:rsidRPr="00881428">
        <w:rPr>
          <w:rFonts w:ascii="Times New Roman" w:hAnsi="Times New Roman" w:cs="Times New Roman"/>
        </w:rPr>
        <w:t xml:space="preserve">practical </w:t>
      </w:r>
      <w:r w:rsidR="007543FF" w:rsidRPr="00881428">
        <w:rPr>
          <w:rFonts w:ascii="Times New Roman" w:hAnsi="Times New Roman" w:cs="Times New Roman"/>
        </w:rPr>
        <w:t xml:space="preserve">framework for </w:t>
      </w:r>
      <w:r w:rsidR="00921F44" w:rsidRPr="00881428">
        <w:rPr>
          <w:rFonts w:ascii="Times New Roman" w:hAnsi="Times New Roman" w:cs="Times New Roman"/>
        </w:rPr>
        <w:t>assessing media</w:t>
      </w:r>
      <w:r w:rsidR="007543FF" w:rsidRPr="00881428">
        <w:rPr>
          <w:rFonts w:ascii="Times New Roman" w:hAnsi="Times New Roman" w:cs="Times New Roman"/>
        </w:rPr>
        <w:t xml:space="preserve"> capabilities and matching those capabilities to particular tasks. </w:t>
      </w:r>
      <w:r w:rsidR="00D8330B" w:rsidRPr="00881428">
        <w:rPr>
          <w:rFonts w:ascii="Times New Roman" w:hAnsi="Times New Roman" w:cs="Times New Roman"/>
        </w:rPr>
        <w:t xml:space="preserve">Using a randomized </w:t>
      </w:r>
      <w:r w:rsidR="00AB7776" w:rsidRPr="00881428">
        <w:rPr>
          <w:rFonts w:ascii="Times New Roman" w:hAnsi="Times New Roman" w:cs="Times New Roman"/>
        </w:rPr>
        <w:t>between</w:t>
      </w:r>
      <w:ins w:id="118" w:author="Christopher Lam" w:date="2015-07-17T11:39:00Z">
        <w:r w:rsidR="00E4470E">
          <w:rPr>
            <w:rFonts w:ascii="Times New Roman" w:hAnsi="Times New Roman" w:cs="Times New Roman"/>
          </w:rPr>
          <w:t>-</w:t>
        </w:r>
      </w:ins>
      <w:del w:id="119" w:author="Christopher Lam" w:date="2015-07-17T11:39:00Z">
        <w:r w:rsidR="00AB7776" w:rsidRPr="00881428" w:rsidDel="00E4470E">
          <w:rPr>
            <w:rFonts w:ascii="Times New Roman" w:hAnsi="Times New Roman" w:cs="Times New Roman"/>
          </w:rPr>
          <w:delText xml:space="preserve"> </w:delText>
        </w:r>
      </w:del>
      <w:r w:rsidR="00AB7776" w:rsidRPr="00881428">
        <w:rPr>
          <w:rFonts w:ascii="Times New Roman" w:hAnsi="Times New Roman" w:cs="Times New Roman"/>
        </w:rPr>
        <w:t>subjects</w:t>
      </w:r>
      <w:r w:rsidR="00D8330B" w:rsidRPr="00881428">
        <w:rPr>
          <w:rFonts w:ascii="Times New Roman" w:hAnsi="Times New Roman" w:cs="Times New Roman"/>
        </w:rPr>
        <w:t xml:space="preserve"> design, </w:t>
      </w:r>
      <w:r w:rsidR="007A53BA" w:rsidRPr="00881428">
        <w:rPr>
          <w:rFonts w:ascii="Times New Roman" w:hAnsi="Times New Roman" w:cs="Times New Roman"/>
        </w:rPr>
        <w:t>an</w:t>
      </w:r>
      <w:r w:rsidR="00971816" w:rsidRPr="00881428">
        <w:rPr>
          <w:rFonts w:ascii="Times New Roman" w:hAnsi="Times New Roman" w:cs="Times New Roman"/>
        </w:rPr>
        <w:t xml:space="preserve"> experimental group</w:t>
      </w:r>
      <w:r w:rsidR="007C2CDF" w:rsidRPr="00881428">
        <w:rPr>
          <w:rFonts w:ascii="Times New Roman" w:hAnsi="Times New Roman" w:cs="Times New Roman"/>
        </w:rPr>
        <w:t xml:space="preserve"> </w:t>
      </w:r>
      <w:r w:rsidR="008E57F5" w:rsidRPr="00881428">
        <w:rPr>
          <w:rFonts w:ascii="Times New Roman" w:hAnsi="Times New Roman" w:cs="Times New Roman"/>
        </w:rPr>
        <w:t xml:space="preserve">received </w:t>
      </w:r>
      <w:r w:rsidR="002E6076" w:rsidRPr="00881428">
        <w:rPr>
          <w:rFonts w:ascii="Times New Roman" w:hAnsi="Times New Roman" w:cs="Times New Roman"/>
        </w:rPr>
        <w:t>MST training</w:t>
      </w:r>
      <w:r w:rsidR="007C2CDF" w:rsidRPr="00881428">
        <w:rPr>
          <w:rFonts w:ascii="Times New Roman" w:hAnsi="Times New Roman" w:cs="Times New Roman"/>
        </w:rPr>
        <w:t xml:space="preserve"> at the beg</w:t>
      </w:r>
      <w:r w:rsidR="001A1887" w:rsidRPr="00881428">
        <w:rPr>
          <w:rFonts w:ascii="Times New Roman" w:hAnsi="Times New Roman" w:cs="Times New Roman"/>
        </w:rPr>
        <w:t>inning and midway point</w:t>
      </w:r>
      <w:r w:rsidR="006E1941" w:rsidRPr="00881428">
        <w:rPr>
          <w:rFonts w:ascii="Times New Roman" w:hAnsi="Times New Roman" w:cs="Times New Roman"/>
        </w:rPr>
        <w:t xml:space="preserve"> of </w:t>
      </w:r>
      <w:r w:rsidR="001A1887" w:rsidRPr="00881428">
        <w:rPr>
          <w:rFonts w:ascii="Times New Roman" w:hAnsi="Times New Roman" w:cs="Times New Roman"/>
        </w:rPr>
        <w:t xml:space="preserve">their </w:t>
      </w:r>
      <w:r w:rsidR="007A53BA" w:rsidRPr="00881428">
        <w:rPr>
          <w:rFonts w:ascii="Times New Roman" w:hAnsi="Times New Roman" w:cs="Times New Roman"/>
        </w:rPr>
        <w:t>team</w:t>
      </w:r>
      <w:r w:rsidR="007C2CDF" w:rsidRPr="00881428">
        <w:rPr>
          <w:rFonts w:ascii="Times New Roman" w:hAnsi="Times New Roman" w:cs="Times New Roman"/>
        </w:rPr>
        <w:t xml:space="preserve"> project</w:t>
      </w:r>
      <w:r w:rsidR="006E1941" w:rsidRPr="00881428">
        <w:rPr>
          <w:rFonts w:ascii="Times New Roman" w:hAnsi="Times New Roman" w:cs="Times New Roman"/>
        </w:rPr>
        <w:t>s</w:t>
      </w:r>
      <w:r w:rsidR="007A53BA" w:rsidRPr="00881428">
        <w:rPr>
          <w:rFonts w:ascii="Times New Roman" w:hAnsi="Times New Roman" w:cs="Times New Roman"/>
        </w:rPr>
        <w:t xml:space="preserve"> while a control group received placebo training</w:t>
      </w:r>
      <w:r w:rsidR="007C2CDF" w:rsidRPr="00881428">
        <w:rPr>
          <w:rFonts w:ascii="Times New Roman" w:hAnsi="Times New Roman" w:cs="Times New Roman"/>
        </w:rPr>
        <w:t>.</w:t>
      </w:r>
      <w:r w:rsidR="0054345D" w:rsidRPr="00881428">
        <w:rPr>
          <w:rFonts w:ascii="Times New Roman" w:hAnsi="Times New Roman" w:cs="Times New Roman"/>
        </w:rPr>
        <w:t xml:space="preserve"> </w:t>
      </w:r>
      <w:r w:rsidR="00971816" w:rsidRPr="00881428">
        <w:rPr>
          <w:rFonts w:ascii="Times New Roman" w:hAnsi="Times New Roman" w:cs="Times New Roman"/>
        </w:rPr>
        <w:t>All p</w:t>
      </w:r>
      <w:r w:rsidR="0054345D" w:rsidRPr="00881428">
        <w:rPr>
          <w:rFonts w:ascii="Times New Roman" w:hAnsi="Times New Roman" w:cs="Times New Roman"/>
        </w:rPr>
        <w:t>articipants</w:t>
      </w:r>
      <w:r w:rsidR="000E049A" w:rsidRPr="00881428">
        <w:rPr>
          <w:rFonts w:ascii="Times New Roman" w:hAnsi="Times New Roman" w:cs="Times New Roman"/>
        </w:rPr>
        <w:t xml:space="preserve"> then</w:t>
      </w:r>
      <w:r w:rsidR="0054345D" w:rsidRPr="00881428">
        <w:rPr>
          <w:rFonts w:ascii="Times New Roman" w:hAnsi="Times New Roman" w:cs="Times New Roman"/>
        </w:rPr>
        <w:t xml:space="preserve"> completed</w:t>
      </w:r>
      <w:r w:rsidR="007A53BA" w:rsidRPr="00881428">
        <w:rPr>
          <w:rFonts w:ascii="Times New Roman" w:hAnsi="Times New Roman" w:cs="Times New Roman"/>
        </w:rPr>
        <w:t xml:space="preserve"> a survey</w:t>
      </w:r>
      <w:r w:rsidR="00055552" w:rsidRPr="00881428">
        <w:rPr>
          <w:rFonts w:ascii="Times New Roman" w:hAnsi="Times New Roman" w:cs="Times New Roman"/>
        </w:rPr>
        <w:t xml:space="preserve"> to</w:t>
      </w:r>
      <w:r w:rsidR="00F0005B" w:rsidRPr="00881428">
        <w:rPr>
          <w:rFonts w:ascii="Times New Roman" w:hAnsi="Times New Roman" w:cs="Times New Roman"/>
        </w:rPr>
        <w:t xml:space="preserve"> determine the </w:t>
      </w:r>
      <w:r w:rsidR="00F61D3A" w:rsidRPr="00881428">
        <w:rPr>
          <w:rFonts w:ascii="Times New Roman" w:hAnsi="Times New Roman" w:cs="Times New Roman"/>
        </w:rPr>
        <w:t xml:space="preserve">effectiveness </w:t>
      </w:r>
      <w:r w:rsidR="00F0005B" w:rsidRPr="00881428">
        <w:rPr>
          <w:rFonts w:ascii="Times New Roman" w:hAnsi="Times New Roman" w:cs="Times New Roman"/>
        </w:rPr>
        <w:t>of the training.</w:t>
      </w:r>
      <w:r w:rsidR="00F30124" w:rsidRPr="00881428">
        <w:rPr>
          <w:rFonts w:ascii="Times New Roman" w:hAnsi="Times New Roman" w:cs="Times New Roman"/>
        </w:rPr>
        <w:t xml:space="preserve"> </w:t>
      </w:r>
    </w:p>
    <w:p w14:paraId="7895306A" w14:textId="77777777" w:rsidR="00E4470E" w:rsidRDefault="00E4470E" w:rsidP="00E24B1A">
      <w:pPr>
        <w:keepNext/>
        <w:spacing w:line="480" w:lineRule="auto"/>
        <w:ind w:left="0"/>
        <w:jc w:val="center"/>
        <w:rPr>
          <w:ins w:id="120" w:author="Christopher Lam" w:date="2015-07-17T11:39:00Z"/>
          <w:rFonts w:ascii="Times New Roman" w:hAnsi="Times New Roman" w:cs="Times New Roman"/>
          <w:b/>
        </w:rPr>
      </w:pPr>
    </w:p>
    <w:p w14:paraId="7577C045" w14:textId="1543D734" w:rsidR="007D279A" w:rsidRPr="00E4470E" w:rsidRDefault="007C2CDF" w:rsidP="00E24B1A">
      <w:pPr>
        <w:keepNext/>
        <w:spacing w:line="480" w:lineRule="auto"/>
        <w:ind w:left="0"/>
        <w:jc w:val="center"/>
        <w:rPr>
          <w:rFonts w:ascii="Times New Roman" w:hAnsi="Times New Roman" w:cs="Times New Roman"/>
        </w:rPr>
      </w:pPr>
      <w:r w:rsidRPr="00E4470E">
        <w:rPr>
          <w:rFonts w:ascii="Times New Roman" w:hAnsi="Times New Roman" w:cs="Times New Roman"/>
          <w:rPrChange w:id="121" w:author="Christopher Lam" w:date="2015-07-17T11:39:00Z">
            <w:rPr>
              <w:rFonts w:ascii="Times New Roman" w:hAnsi="Times New Roman" w:cs="Times New Roman"/>
              <w:b/>
            </w:rPr>
          </w:rPrChange>
        </w:rPr>
        <w:t>Literature Review</w:t>
      </w:r>
      <w:r w:rsidR="007D279A" w:rsidRPr="00E4470E">
        <w:rPr>
          <w:rFonts w:ascii="Times New Roman" w:hAnsi="Times New Roman" w:cs="Times New Roman"/>
        </w:rPr>
        <w:t xml:space="preserve"> </w:t>
      </w:r>
    </w:p>
    <w:p w14:paraId="3B34C45F" w14:textId="0BD0356F" w:rsidR="00893022" w:rsidRPr="00881428" w:rsidRDefault="00893022" w:rsidP="00893022">
      <w:pPr>
        <w:keepNext/>
        <w:spacing w:line="480" w:lineRule="auto"/>
        <w:ind w:left="0"/>
        <w:rPr>
          <w:rFonts w:ascii="Times New Roman" w:hAnsi="Times New Roman" w:cs="Times New Roman"/>
        </w:rPr>
      </w:pPr>
      <w:del w:id="122" w:author="Christopher Lam" w:date="2015-07-17T11:39:00Z">
        <w:r w:rsidRPr="00881428" w:rsidDel="00E4470E">
          <w:rPr>
            <w:rFonts w:ascii="Times New Roman" w:hAnsi="Times New Roman" w:cs="Times New Roman"/>
          </w:rPr>
          <w:tab/>
        </w:r>
      </w:del>
      <w:r w:rsidRPr="00881428">
        <w:rPr>
          <w:rFonts w:ascii="Times New Roman" w:hAnsi="Times New Roman" w:cs="Times New Roman"/>
        </w:rPr>
        <w:t xml:space="preserve">In </w:t>
      </w:r>
      <w:del w:id="123" w:author="Christopher Lam" w:date="2015-07-17T11:39:00Z">
        <w:r w:rsidRPr="00881428" w:rsidDel="00E4470E">
          <w:rPr>
            <w:rFonts w:ascii="Times New Roman" w:hAnsi="Times New Roman" w:cs="Times New Roman"/>
          </w:rPr>
          <w:delText xml:space="preserve">the </w:delText>
        </w:r>
      </w:del>
      <w:ins w:id="124" w:author="Christopher Lam" w:date="2015-07-17T11:39:00Z">
        <w:r w:rsidR="00E4470E">
          <w:rPr>
            <w:rFonts w:ascii="Times New Roman" w:hAnsi="Times New Roman" w:cs="Times New Roman"/>
          </w:rPr>
          <w:t>this</w:t>
        </w:r>
        <w:r w:rsidR="00E4470E" w:rsidRPr="00881428">
          <w:rPr>
            <w:rFonts w:ascii="Times New Roman" w:hAnsi="Times New Roman" w:cs="Times New Roman"/>
          </w:rPr>
          <w:t xml:space="preserve"> </w:t>
        </w:r>
      </w:ins>
      <w:r w:rsidRPr="00881428">
        <w:rPr>
          <w:rFonts w:ascii="Times New Roman" w:hAnsi="Times New Roman" w:cs="Times New Roman"/>
        </w:rPr>
        <w:t xml:space="preserve">literature review, </w:t>
      </w:r>
      <w:ins w:id="125" w:author="Christopher Lam" w:date="2015-07-17T11:39:00Z">
        <w:r w:rsidR="00E4470E">
          <w:rPr>
            <w:rFonts w:ascii="Times New Roman" w:hAnsi="Times New Roman" w:cs="Times New Roman"/>
          </w:rPr>
          <w:t xml:space="preserve">first </w:t>
        </w:r>
      </w:ins>
      <w:r w:rsidRPr="00881428">
        <w:rPr>
          <w:rFonts w:ascii="Times New Roman" w:hAnsi="Times New Roman" w:cs="Times New Roman"/>
        </w:rPr>
        <w:t xml:space="preserve">I </w:t>
      </w:r>
      <w:del w:id="126" w:author="Christopher Lam" w:date="2015-07-17T11:39:00Z">
        <w:r w:rsidRPr="00881428" w:rsidDel="00E4470E">
          <w:rPr>
            <w:rFonts w:ascii="Times New Roman" w:hAnsi="Times New Roman" w:cs="Times New Roman"/>
          </w:rPr>
          <w:delText xml:space="preserve">first </w:delText>
        </w:r>
      </w:del>
      <w:r w:rsidRPr="00881428">
        <w:rPr>
          <w:rFonts w:ascii="Times New Roman" w:hAnsi="Times New Roman" w:cs="Times New Roman"/>
        </w:rPr>
        <w:t xml:space="preserve">present the theoretical framework for the </w:t>
      </w:r>
      <w:del w:id="127" w:author="Christopher Lam" w:date="2015-07-17T11:39:00Z">
        <w:r w:rsidRPr="00881428" w:rsidDel="00E4470E">
          <w:rPr>
            <w:rFonts w:ascii="Times New Roman" w:hAnsi="Times New Roman" w:cs="Times New Roman"/>
          </w:rPr>
          <w:delText xml:space="preserve">present </w:delText>
        </w:r>
      </w:del>
      <w:r w:rsidRPr="00881428">
        <w:rPr>
          <w:rFonts w:ascii="Times New Roman" w:hAnsi="Times New Roman" w:cs="Times New Roman"/>
        </w:rPr>
        <w:t xml:space="preserve">study. Then, I review empirical research on </w:t>
      </w:r>
      <w:r w:rsidR="00487367">
        <w:rPr>
          <w:rFonts w:ascii="Times New Roman" w:hAnsi="Times New Roman" w:cs="Times New Roman"/>
        </w:rPr>
        <w:t>MST</w:t>
      </w:r>
      <w:r w:rsidRPr="00881428">
        <w:rPr>
          <w:rFonts w:ascii="Times New Roman" w:hAnsi="Times New Roman" w:cs="Times New Roman"/>
        </w:rPr>
        <w:t>, dividing the research between laboratory and field studies.</w:t>
      </w:r>
    </w:p>
    <w:p w14:paraId="06BC0830" w14:textId="77777777" w:rsidR="00230828" w:rsidRDefault="00230828">
      <w:pPr>
        <w:spacing w:line="480" w:lineRule="auto"/>
        <w:ind w:left="0" w:firstLine="720"/>
        <w:rPr>
          <w:ins w:id="128" w:author="Christopher Lam" w:date="2015-07-17T14:22:00Z"/>
          <w:rFonts w:ascii="Times New Roman" w:hAnsi="Times New Roman" w:cs="Times New Roman"/>
          <w:b/>
        </w:rPr>
        <w:pPrChange w:id="129" w:author="Christopher Lam" w:date="2015-07-17T11:39:00Z">
          <w:pPr>
            <w:spacing w:line="480" w:lineRule="auto"/>
            <w:ind w:left="0"/>
          </w:pPr>
        </w:pPrChange>
      </w:pPr>
    </w:p>
    <w:p w14:paraId="0A479B28" w14:textId="722D7FEC" w:rsidR="00634C9B" w:rsidRPr="00881428" w:rsidRDefault="00634C9B">
      <w:pPr>
        <w:spacing w:line="480" w:lineRule="auto"/>
        <w:ind w:left="0" w:firstLine="720"/>
        <w:rPr>
          <w:rFonts w:ascii="Times New Roman" w:hAnsi="Times New Roman" w:cs="Times New Roman"/>
          <w:b/>
        </w:rPr>
        <w:pPrChange w:id="130" w:author="Christopher Lam" w:date="2015-07-17T11:39:00Z">
          <w:pPr>
            <w:spacing w:line="480" w:lineRule="auto"/>
            <w:ind w:left="0"/>
          </w:pPr>
        </w:pPrChange>
      </w:pPr>
      <w:r w:rsidRPr="00881428">
        <w:rPr>
          <w:rFonts w:ascii="Times New Roman" w:hAnsi="Times New Roman" w:cs="Times New Roman"/>
          <w:b/>
        </w:rPr>
        <w:t>Theoretical Framework</w:t>
      </w:r>
    </w:p>
    <w:p w14:paraId="0215304B" w14:textId="58FB07E4" w:rsidR="00BD7F6B" w:rsidRPr="00881428" w:rsidRDefault="00BD7F6B" w:rsidP="00634C9B">
      <w:pPr>
        <w:spacing w:line="480" w:lineRule="auto"/>
        <w:ind w:left="0"/>
        <w:rPr>
          <w:rFonts w:ascii="Times New Roman" w:hAnsi="Times New Roman" w:cs="Times New Roman"/>
        </w:rPr>
      </w:pPr>
      <w:del w:id="131" w:author="Christopher Lam" w:date="2015-07-17T11:39:00Z">
        <w:r w:rsidRPr="00881428" w:rsidDel="00E4470E">
          <w:rPr>
            <w:rFonts w:ascii="Times New Roman" w:hAnsi="Times New Roman" w:cs="Times New Roman"/>
            <w:b/>
          </w:rPr>
          <w:tab/>
        </w:r>
      </w:del>
      <w:r w:rsidRPr="00881428">
        <w:rPr>
          <w:rFonts w:ascii="Times New Roman" w:hAnsi="Times New Roman" w:cs="Times New Roman"/>
        </w:rPr>
        <w:t xml:space="preserve">The theoretical framework for </w:t>
      </w:r>
      <w:del w:id="132" w:author="Christopher Lam" w:date="2015-07-17T11:40:00Z">
        <w:r w:rsidRPr="00881428" w:rsidDel="00E4470E">
          <w:rPr>
            <w:rFonts w:ascii="Times New Roman" w:hAnsi="Times New Roman" w:cs="Times New Roman"/>
          </w:rPr>
          <w:delText>the present</w:delText>
        </w:r>
      </w:del>
      <w:ins w:id="133" w:author="Christopher Lam" w:date="2015-07-17T11:40:00Z">
        <w:r w:rsidR="00E4470E">
          <w:rPr>
            <w:rFonts w:ascii="Times New Roman" w:hAnsi="Times New Roman" w:cs="Times New Roman"/>
          </w:rPr>
          <w:t>this</w:t>
        </w:r>
      </w:ins>
      <w:r w:rsidRPr="00881428">
        <w:rPr>
          <w:rFonts w:ascii="Times New Roman" w:hAnsi="Times New Roman" w:cs="Times New Roman"/>
        </w:rPr>
        <w:t xml:space="preserve"> study is divided between </w:t>
      </w:r>
      <w:r w:rsidR="004C0893" w:rsidRPr="00881428">
        <w:rPr>
          <w:rFonts w:ascii="Times New Roman" w:hAnsi="Times New Roman" w:cs="Times New Roman"/>
        </w:rPr>
        <w:t xml:space="preserve">two prominent media choice theories: media richness theory and </w:t>
      </w:r>
      <w:del w:id="134" w:author="Christopher Lam" w:date="2015-07-17T11:40:00Z">
        <w:r w:rsidR="004C0893" w:rsidRPr="00881428" w:rsidDel="00E4470E">
          <w:rPr>
            <w:rFonts w:ascii="Times New Roman" w:hAnsi="Times New Roman" w:cs="Times New Roman"/>
          </w:rPr>
          <w:delText>media synchronicity theory</w:delText>
        </w:r>
      </w:del>
      <w:ins w:id="135" w:author="Christopher Lam" w:date="2015-07-17T11:40:00Z">
        <w:r w:rsidR="00E4470E">
          <w:rPr>
            <w:rFonts w:ascii="Times New Roman" w:hAnsi="Times New Roman" w:cs="Times New Roman"/>
          </w:rPr>
          <w:t>MST</w:t>
        </w:r>
      </w:ins>
      <w:r w:rsidR="004C0893" w:rsidRPr="00881428">
        <w:rPr>
          <w:rFonts w:ascii="Times New Roman" w:hAnsi="Times New Roman" w:cs="Times New Roman"/>
        </w:rPr>
        <w:t xml:space="preserve">. </w:t>
      </w:r>
    </w:p>
    <w:p w14:paraId="0C39E270" w14:textId="6291082A" w:rsidR="00230828" w:rsidRDefault="00277B0E" w:rsidP="00634C9B">
      <w:pPr>
        <w:spacing w:line="480" w:lineRule="auto"/>
        <w:ind w:left="0"/>
        <w:rPr>
          <w:ins w:id="136" w:author="Christopher Lam" w:date="2015-07-17T14:22:00Z"/>
          <w:rFonts w:ascii="Times New Roman" w:hAnsi="Times New Roman" w:cs="Times New Roman"/>
          <w:b/>
        </w:rPr>
      </w:pPr>
      <w:r w:rsidRPr="00881428">
        <w:rPr>
          <w:rFonts w:ascii="Times New Roman" w:hAnsi="Times New Roman" w:cs="Times New Roman"/>
          <w:b/>
        </w:rPr>
        <w:tab/>
      </w:r>
    </w:p>
    <w:p w14:paraId="56916763" w14:textId="768FF86A" w:rsidR="00634C9B" w:rsidRPr="00881428" w:rsidRDefault="00B85D1F">
      <w:pPr>
        <w:spacing w:line="480" w:lineRule="auto"/>
        <w:ind w:left="0" w:firstLine="720"/>
        <w:rPr>
          <w:rFonts w:ascii="Times New Roman" w:hAnsi="Times New Roman" w:cs="Times New Roman"/>
          <w:b/>
        </w:rPr>
        <w:pPrChange w:id="137" w:author="Christopher Lam" w:date="2015-07-17T14:22:00Z">
          <w:pPr>
            <w:spacing w:line="480" w:lineRule="auto"/>
            <w:ind w:left="0"/>
          </w:pPr>
        </w:pPrChange>
      </w:pPr>
      <w:r w:rsidRPr="00E4470E">
        <w:rPr>
          <w:rFonts w:ascii="Times New Roman" w:hAnsi="Times New Roman" w:cs="Times New Roman"/>
          <w:b/>
          <w:i/>
          <w:rPrChange w:id="138" w:author="Christopher Lam" w:date="2015-07-17T11:39:00Z">
            <w:rPr>
              <w:rFonts w:ascii="Times New Roman" w:hAnsi="Times New Roman" w:cs="Times New Roman"/>
              <w:b/>
            </w:rPr>
          </w:rPrChange>
        </w:rPr>
        <w:t>Media Richness Theory.</w:t>
      </w:r>
      <w:r w:rsidRPr="00881428">
        <w:rPr>
          <w:rFonts w:ascii="Times New Roman" w:hAnsi="Times New Roman" w:cs="Times New Roman"/>
          <w:b/>
        </w:rPr>
        <w:t xml:space="preserve"> </w:t>
      </w:r>
      <w:r w:rsidR="00BA1C06" w:rsidRPr="00881428">
        <w:rPr>
          <w:rFonts w:ascii="Times New Roman" w:hAnsi="Times New Roman" w:cs="Times New Roman"/>
        </w:rPr>
        <w:t>Media choice theories describe and explain what impact</w:t>
      </w:r>
      <w:ins w:id="139" w:author="Christopher Lam" w:date="2015-07-17T11:40:00Z">
        <w:r w:rsidR="00E4470E">
          <w:rPr>
            <w:rFonts w:ascii="Times New Roman" w:hAnsi="Times New Roman" w:cs="Times New Roman"/>
          </w:rPr>
          <w:t>s</w:t>
        </w:r>
      </w:ins>
      <w:r w:rsidR="004876EC" w:rsidRPr="00881428">
        <w:rPr>
          <w:rFonts w:ascii="Times New Roman" w:hAnsi="Times New Roman" w:cs="Times New Roman"/>
        </w:rPr>
        <w:t xml:space="preserve"> </w:t>
      </w:r>
      <w:r w:rsidR="00BA1C06" w:rsidRPr="00881428">
        <w:rPr>
          <w:rFonts w:ascii="Times New Roman" w:hAnsi="Times New Roman" w:cs="Times New Roman"/>
        </w:rPr>
        <w:t xml:space="preserve">media </w:t>
      </w:r>
      <w:del w:id="140" w:author="Christopher Lam" w:date="2015-07-17T11:40:00Z">
        <w:r w:rsidR="00BA1C06" w:rsidRPr="00881428" w:rsidDel="00E4470E">
          <w:rPr>
            <w:rFonts w:ascii="Times New Roman" w:hAnsi="Times New Roman" w:cs="Times New Roman"/>
          </w:rPr>
          <w:delText xml:space="preserve">has </w:delText>
        </w:r>
      </w:del>
      <w:ins w:id="141" w:author="Christopher Lam" w:date="2015-07-17T11:40:00Z">
        <w:r w:rsidR="00E4470E">
          <w:rPr>
            <w:rFonts w:ascii="Times New Roman" w:hAnsi="Times New Roman" w:cs="Times New Roman"/>
          </w:rPr>
          <w:t>have</w:t>
        </w:r>
        <w:r w:rsidR="00E4470E" w:rsidRPr="00881428">
          <w:rPr>
            <w:rFonts w:ascii="Times New Roman" w:hAnsi="Times New Roman" w:cs="Times New Roman"/>
          </w:rPr>
          <w:t xml:space="preserve"> </w:t>
        </w:r>
      </w:ins>
      <w:r w:rsidR="00BA1C06" w:rsidRPr="00881428">
        <w:rPr>
          <w:rFonts w:ascii="Times New Roman" w:hAnsi="Times New Roman" w:cs="Times New Roman"/>
        </w:rPr>
        <w:t xml:space="preserve">on </w:t>
      </w:r>
      <w:r w:rsidR="004876EC" w:rsidRPr="00881428">
        <w:rPr>
          <w:rFonts w:ascii="Times New Roman" w:hAnsi="Times New Roman" w:cs="Times New Roman"/>
        </w:rPr>
        <w:t xml:space="preserve">outcomes </w:t>
      </w:r>
      <w:del w:id="142" w:author="Christopher Lam" w:date="2015-07-17T11:40:00Z">
        <w:r w:rsidR="004876EC" w:rsidRPr="00881428" w:rsidDel="00E4470E">
          <w:rPr>
            <w:rFonts w:ascii="Times New Roman" w:hAnsi="Times New Roman" w:cs="Times New Roman"/>
          </w:rPr>
          <w:delText xml:space="preserve">like </w:delText>
        </w:r>
      </w:del>
      <w:ins w:id="143" w:author="Christopher Lam" w:date="2015-07-17T11:40:00Z">
        <w:r w:rsidR="00E4470E">
          <w:rPr>
            <w:rFonts w:ascii="Times New Roman" w:hAnsi="Times New Roman" w:cs="Times New Roman"/>
          </w:rPr>
          <w:t>such as</w:t>
        </w:r>
        <w:r w:rsidR="00E4470E" w:rsidRPr="00881428">
          <w:rPr>
            <w:rFonts w:ascii="Times New Roman" w:hAnsi="Times New Roman" w:cs="Times New Roman"/>
          </w:rPr>
          <w:t xml:space="preserve"> </w:t>
        </w:r>
      </w:ins>
      <w:r w:rsidR="004876EC" w:rsidRPr="00881428">
        <w:rPr>
          <w:rFonts w:ascii="Times New Roman" w:hAnsi="Times New Roman" w:cs="Times New Roman"/>
        </w:rPr>
        <w:t xml:space="preserve">communication performance, </w:t>
      </w:r>
      <w:r w:rsidR="00BA1C06" w:rsidRPr="00881428">
        <w:rPr>
          <w:rFonts w:ascii="Times New Roman" w:hAnsi="Times New Roman" w:cs="Times New Roman"/>
        </w:rPr>
        <w:t>task performance</w:t>
      </w:r>
      <w:r w:rsidR="004876EC" w:rsidRPr="00881428">
        <w:rPr>
          <w:rFonts w:ascii="Times New Roman" w:hAnsi="Times New Roman" w:cs="Times New Roman"/>
        </w:rPr>
        <w:t>, and communication satisfaction</w:t>
      </w:r>
      <w:r w:rsidR="00BA1C06" w:rsidRPr="00881428">
        <w:rPr>
          <w:rFonts w:ascii="Times New Roman" w:hAnsi="Times New Roman" w:cs="Times New Roman"/>
        </w:rPr>
        <w:t>. Media richness theory</w:t>
      </w:r>
      <w:r w:rsidR="00823157" w:rsidRPr="00881428">
        <w:rPr>
          <w:rFonts w:ascii="Times New Roman" w:hAnsi="Times New Roman" w:cs="Times New Roman"/>
        </w:rPr>
        <w:t xml:space="preserve"> (MRT</w:t>
      </w:r>
      <w:r w:rsidRPr="00881428">
        <w:rPr>
          <w:rFonts w:ascii="Times New Roman" w:hAnsi="Times New Roman" w:cs="Times New Roman"/>
        </w:rPr>
        <w:t xml:space="preserve">), originated by Daft and Lengel (1984), </w:t>
      </w:r>
      <w:r w:rsidR="00E2147B" w:rsidRPr="00881428">
        <w:rPr>
          <w:rFonts w:ascii="Times New Roman" w:hAnsi="Times New Roman" w:cs="Times New Roman"/>
        </w:rPr>
        <w:t xml:space="preserve">provides a framework </w:t>
      </w:r>
      <w:ins w:id="144" w:author="Christopher Lam" w:date="2015-07-17T11:42:00Z">
        <w:r w:rsidR="00260AAA">
          <w:rPr>
            <w:rFonts w:ascii="Times New Roman" w:hAnsi="Times New Roman" w:cs="Times New Roman"/>
          </w:rPr>
          <w:t xml:space="preserve">for ranking media </w:t>
        </w:r>
      </w:ins>
      <w:del w:id="145" w:author="Christopher Lam" w:date="2015-07-17T11:42:00Z">
        <w:r w:rsidR="0052773F" w:rsidRPr="00881428" w:rsidDel="00260AAA">
          <w:rPr>
            <w:rFonts w:ascii="Times New Roman" w:hAnsi="Times New Roman" w:cs="Times New Roman"/>
          </w:rPr>
          <w:delText>where</w:delText>
        </w:r>
        <w:r w:rsidR="00E2147B" w:rsidRPr="00881428" w:rsidDel="00260AAA">
          <w:rPr>
            <w:rFonts w:ascii="Times New Roman" w:hAnsi="Times New Roman" w:cs="Times New Roman"/>
          </w:rPr>
          <w:delText xml:space="preserve"> mediums are ranked </w:delText>
        </w:r>
      </w:del>
      <w:r w:rsidR="00E2147B" w:rsidRPr="00881428">
        <w:rPr>
          <w:rFonts w:ascii="Times New Roman" w:hAnsi="Times New Roman" w:cs="Times New Roman"/>
        </w:rPr>
        <w:t>based on their capabilities to support rich communication</w:t>
      </w:r>
      <w:r w:rsidR="00C05F72" w:rsidRPr="00881428">
        <w:rPr>
          <w:rFonts w:ascii="Times New Roman" w:hAnsi="Times New Roman" w:cs="Times New Roman"/>
        </w:rPr>
        <w:t>,</w:t>
      </w:r>
      <w:r w:rsidR="0052773F" w:rsidRPr="00881428">
        <w:rPr>
          <w:rFonts w:ascii="Times New Roman" w:hAnsi="Times New Roman" w:cs="Times New Roman"/>
        </w:rPr>
        <w:t xml:space="preserve"> </w:t>
      </w:r>
      <w:r w:rsidR="000E049A" w:rsidRPr="00881428">
        <w:rPr>
          <w:rFonts w:ascii="Times New Roman" w:hAnsi="Times New Roman" w:cs="Times New Roman"/>
        </w:rPr>
        <w:t xml:space="preserve">characterized </w:t>
      </w:r>
      <w:r w:rsidR="0052773F" w:rsidRPr="00881428">
        <w:rPr>
          <w:rFonts w:ascii="Times New Roman" w:hAnsi="Times New Roman" w:cs="Times New Roman"/>
        </w:rPr>
        <w:t>by</w:t>
      </w:r>
      <w:ins w:id="146" w:author="Christopher Lam" w:date="2015-07-17T11:42:00Z">
        <w:r w:rsidR="00260AAA">
          <w:rPr>
            <w:rFonts w:ascii="Times New Roman" w:hAnsi="Times New Roman" w:cs="Times New Roman"/>
          </w:rPr>
          <w:t xml:space="preserve"> the media’s</w:t>
        </w:r>
      </w:ins>
      <w:r w:rsidR="00E2147B" w:rsidRPr="00881428">
        <w:rPr>
          <w:rFonts w:ascii="Times New Roman" w:hAnsi="Times New Roman" w:cs="Times New Roman"/>
        </w:rPr>
        <w:t xml:space="preserve">: </w:t>
      </w:r>
      <w:ins w:id="147" w:author="Christopher Lam" w:date="2015-07-17T11:43:00Z">
        <w:r w:rsidR="00260AAA">
          <w:rPr>
            <w:rFonts w:ascii="Times New Roman" w:hAnsi="Times New Roman" w:cs="Times New Roman"/>
          </w:rPr>
          <w:t>(a</w:t>
        </w:r>
      </w:ins>
      <w:del w:id="148" w:author="Christopher Lam" w:date="2015-07-17T11:43:00Z">
        <w:r w:rsidR="00E2147B" w:rsidRPr="00881428" w:rsidDel="00260AAA">
          <w:rPr>
            <w:rFonts w:ascii="Times New Roman" w:hAnsi="Times New Roman" w:cs="Times New Roman"/>
          </w:rPr>
          <w:delText>1</w:delText>
        </w:r>
      </w:del>
      <w:r w:rsidR="00E2147B" w:rsidRPr="00881428">
        <w:rPr>
          <w:rFonts w:ascii="Times New Roman" w:hAnsi="Times New Roman" w:cs="Times New Roman"/>
        </w:rPr>
        <w:t xml:space="preserve">) availability of instant feedback, </w:t>
      </w:r>
      <w:ins w:id="149" w:author="Christopher Lam" w:date="2015-07-17T11:43:00Z">
        <w:r w:rsidR="00260AAA">
          <w:rPr>
            <w:rFonts w:ascii="Times New Roman" w:hAnsi="Times New Roman" w:cs="Times New Roman"/>
          </w:rPr>
          <w:t>(b</w:t>
        </w:r>
      </w:ins>
      <w:del w:id="150" w:author="Christopher Lam" w:date="2015-07-17T11:43:00Z">
        <w:r w:rsidR="00E2147B" w:rsidRPr="00881428" w:rsidDel="00260AAA">
          <w:rPr>
            <w:rFonts w:ascii="Times New Roman" w:hAnsi="Times New Roman" w:cs="Times New Roman"/>
          </w:rPr>
          <w:delText>2</w:delText>
        </w:r>
      </w:del>
      <w:r w:rsidR="00E2147B" w:rsidRPr="00881428">
        <w:rPr>
          <w:rFonts w:ascii="Times New Roman" w:hAnsi="Times New Roman" w:cs="Times New Roman"/>
        </w:rPr>
        <w:t xml:space="preserve">) capacity to </w:t>
      </w:r>
      <w:r w:rsidR="00490D89" w:rsidRPr="00881428">
        <w:rPr>
          <w:rFonts w:ascii="Times New Roman" w:hAnsi="Times New Roman" w:cs="Times New Roman"/>
        </w:rPr>
        <w:t xml:space="preserve">transmit multiple cues (e.g., body language), </w:t>
      </w:r>
      <w:ins w:id="151" w:author="Christopher Lam" w:date="2015-07-17T11:43:00Z">
        <w:r w:rsidR="00260AAA">
          <w:rPr>
            <w:rFonts w:ascii="Times New Roman" w:hAnsi="Times New Roman" w:cs="Times New Roman"/>
          </w:rPr>
          <w:t>(</w:t>
        </w:r>
      </w:ins>
      <w:del w:id="152" w:author="Christopher Lam" w:date="2015-07-17T11:43:00Z">
        <w:r w:rsidR="00490D89" w:rsidRPr="00881428" w:rsidDel="00260AAA">
          <w:rPr>
            <w:rFonts w:ascii="Times New Roman" w:hAnsi="Times New Roman" w:cs="Times New Roman"/>
          </w:rPr>
          <w:delText>3</w:delText>
        </w:r>
      </w:del>
      <w:ins w:id="153" w:author="Christopher Lam" w:date="2015-07-17T11:43:00Z">
        <w:r w:rsidR="00260AAA">
          <w:rPr>
            <w:rFonts w:ascii="Times New Roman" w:hAnsi="Times New Roman" w:cs="Times New Roman"/>
          </w:rPr>
          <w:t>c)</w:t>
        </w:r>
      </w:ins>
      <w:del w:id="154" w:author="Christopher Lam" w:date="2015-07-17T11:43:00Z">
        <w:r w:rsidR="00490D89" w:rsidRPr="00881428" w:rsidDel="00260AAA">
          <w:rPr>
            <w:rFonts w:ascii="Times New Roman" w:hAnsi="Times New Roman" w:cs="Times New Roman"/>
          </w:rPr>
          <w:delText>)</w:delText>
        </w:r>
      </w:del>
      <w:r w:rsidR="00490D89" w:rsidRPr="00881428">
        <w:rPr>
          <w:rFonts w:ascii="Times New Roman" w:hAnsi="Times New Roman" w:cs="Times New Roman"/>
        </w:rPr>
        <w:t xml:space="preserve"> use of natural language, and </w:t>
      </w:r>
      <w:ins w:id="155" w:author="Christopher Lam" w:date="2015-07-17T11:43:00Z">
        <w:r w:rsidR="00260AAA">
          <w:rPr>
            <w:rFonts w:ascii="Times New Roman" w:hAnsi="Times New Roman" w:cs="Times New Roman"/>
          </w:rPr>
          <w:t>(d</w:t>
        </w:r>
      </w:ins>
      <w:del w:id="156" w:author="Christopher Lam" w:date="2015-07-17T11:43:00Z">
        <w:r w:rsidR="00490D89" w:rsidRPr="00881428" w:rsidDel="00260AAA">
          <w:rPr>
            <w:rFonts w:ascii="Times New Roman" w:hAnsi="Times New Roman" w:cs="Times New Roman"/>
          </w:rPr>
          <w:delText>4</w:delText>
        </w:r>
      </w:del>
      <w:r w:rsidR="00490D89" w:rsidRPr="00881428">
        <w:rPr>
          <w:rFonts w:ascii="Times New Roman" w:hAnsi="Times New Roman" w:cs="Times New Roman"/>
        </w:rPr>
        <w:t>) personal focus</w:t>
      </w:r>
      <w:del w:id="157" w:author="Christopher Lam" w:date="2015-07-17T11:43:00Z">
        <w:r w:rsidR="00490D89" w:rsidRPr="00881428" w:rsidDel="00260AAA">
          <w:rPr>
            <w:rFonts w:ascii="Times New Roman" w:hAnsi="Times New Roman" w:cs="Times New Roman"/>
          </w:rPr>
          <w:delText xml:space="preserve"> of the medium</w:delText>
        </w:r>
      </w:del>
      <w:r w:rsidR="00490D89" w:rsidRPr="00881428">
        <w:rPr>
          <w:rFonts w:ascii="Times New Roman" w:hAnsi="Times New Roman" w:cs="Times New Roman"/>
        </w:rPr>
        <w:t xml:space="preserve">. </w:t>
      </w:r>
      <w:r w:rsidR="000E049A" w:rsidRPr="00881428">
        <w:rPr>
          <w:rFonts w:ascii="Times New Roman" w:hAnsi="Times New Roman" w:cs="Times New Roman"/>
        </w:rPr>
        <w:t xml:space="preserve">According to </w:t>
      </w:r>
      <w:r w:rsidR="00490D89" w:rsidRPr="00881428">
        <w:rPr>
          <w:rFonts w:ascii="Times New Roman" w:hAnsi="Times New Roman" w:cs="Times New Roman"/>
        </w:rPr>
        <w:t xml:space="preserve">MRT, face-to-face communication </w:t>
      </w:r>
      <w:r w:rsidR="0052773F" w:rsidRPr="00881428">
        <w:rPr>
          <w:rFonts w:ascii="Times New Roman" w:hAnsi="Times New Roman" w:cs="Times New Roman"/>
        </w:rPr>
        <w:t xml:space="preserve">represents </w:t>
      </w:r>
      <w:r w:rsidR="00490D89" w:rsidRPr="00881428">
        <w:rPr>
          <w:rFonts w:ascii="Times New Roman" w:hAnsi="Times New Roman" w:cs="Times New Roman"/>
        </w:rPr>
        <w:t>the richest possible medium</w:t>
      </w:r>
      <w:r w:rsidR="0052773F" w:rsidRPr="00881428">
        <w:rPr>
          <w:rFonts w:ascii="Times New Roman" w:hAnsi="Times New Roman" w:cs="Times New Roman"/>
        </w:rPr>
        <w:t xml:space="preserve">, </w:t>
      </w:r>
      <w:del w:id="158" w:author="Christopher Lam" w:date="2015-07-17T14:20:00Z">
        <w:r w:rsidRPr="00881428" w:rsidDel="00230828">
          <w:rPr>
            <w:rFonts w:ascii="Times New Roman" w:hAnsi="Times New Roman" w:cs="Times New Roman"/>
          </w:rPr>
          <w:delText>while</w:delText>
        </w:r>
        <w:r w:rsidR="00490D89" w:rsidRPr="00881428" w:rsidDel="00230828">
          <w:rPr>
            <w:rFonts w:ascii="Times New Roman" w:hAnsi="Times New Roman" w:cs="Times New Roman"/>
          </w:rPr>
          <w:delText xml:space="preserve"> </w:delText>
        </w:r>
      </w:del>
      <w:ins w:id="159" w:author="Christopher Lam" w:date="2015-07-17T14:20:00Z">
        <w:r w:rsidR="00230828">
          <w:rPr>
            <w:rFonts w:ascii="Times New Roman" w:hAnsi="Times New Roman" w:cs="Times New Roman"/>
          </w:rPr>
          <w:t>whereas</w:t>
        </w:r>
        <w:r w:rsidR="00230828" w:rsidRPr="00881428">
          <w:rPr>
            <w:rFonts w:ascii="Times New Roman" w:hAnsi="Times New Roman" w:cs="Times New Roman"/>
          </w:rPr>
          <w:t xml:space="preserve"> </w:t>
        </w:r>
      </w:ins>
      <w:r w:rsidR="00490D89" w:rsidRPr="00881428">
        <w:rPr>
          <w:rFonts w:ascii="Times New Roman" w:hAnsi="Times New Roman" w:cs="Times New Roman"/>
        </w:rPr>
        <w:t>e</w:t>
      </w:r>
      <w:ins w:id="160" w:author="Christopher Lam" w:date="2015-07-17T14:20:00Z">
        <w:r w:rsidR="00230828">
          <w:rPr>
            <w:rFonts w:ascii="Times New Roman" w:hAnsi="Times New Roman" w:cs="Times New Roman"/>
          </w:rPr>
          <w:t>-</w:t>
        </w:r>
      </w:ins>
      <w:r w:rsidR="00490D89" w:rsidRPr="00881428">
        <w:rPr>
          <w:rFonts w:ascii="Times New Roman" w:hAnsi="Times New Roman" w:cs="Times New Roman"/>
        </w:rPr>
        <w:t>mail</w:t>
      </w:r>
      <w:r w:rsidR="0052773F" w:rsidRPr="00881428">
        <w:rPr>
          <w:rFonts w:ascii="Times New Roman" w:hAnsi="Times New Roman" w:cs="Times New Roman"/>
        </w:rPr>
        <w:t xml:space="preserve"> is</w:t>
      </w:r>
      <w:r w:rsidR="00490D89" w:rsidRPr="00881428">
        <w:rPr>
          <w:rFonts w:ascii="Times New Roman" w:hAnsi="Times New Roman" w:cs="Times New Roman"/>
        </w:rPr>
        <w:t xml:space="preserve"> considered less rich</w:t>
      </w:r>
      <w:r w:rsidRPr="00881428">
        <w:rPr>
          <w:rFonts w:ascii="Times New Roman" w:hAnsi="Times New Roman" w:cs="Times New Roman"/>
        </w:rPr>
        <w:t xml:space="preserve"> </w:t>
      </w:r>
      <w:r w:rsidR="007A238F" w:rsidRPr="00881428">
        <w:rPr>
          <w:rFonts w:ascii="Times New Roman" w:hAnsi="Times New Roman" w:cs="Times New Roman"/>
        </w:rPr>
        <w:t xml:space="preserve">because of </w:t>
      </w:r>
      <w:r w:rsidR="0052773F" w:rsidRPr="00881428">
        <w:rPr>
          <w:rFonts w:ascii="Times New Roman" w:hAnsi="Times New Roman" w:cs="Times New Roman"/>
        </w:rPr>
        <w:t xml:space="preserve">its </w:t>
      </w:r>
      <w:r w:rsidR="007A238F" w:rsidRPr="00881428">
        <w:rPr>
          <w:rFonts w:ascii="Times New Roman" w:hAnsi="Times New Roman" w:cs="Times New Roman"/>
        </w:rPr>
        <w:t>lack of immediate feedback and multiplicity of cues</w:t>
      </w:r>
      <w:r w:rsidR="00490D89" w:rsidRPr="00881428">
        <w:rPr>
          <w:rFonts w:ascii="Times New Roman" w:hAnsi="Times New Roman" w:cs="Times New Roman"/>
        </w:rPr>
        <w:t xml:space="preserve">. </w:t>
      </w:r>
      <w:r w:rsidR="0052773F" w:rsidRPr="00881428">
        <w:rPr>
          <w:rFonts w:ascii="Times New Roman" w:hAnsi="Times New Roman" w:cs="Times New Roman"/>
        </w:rPr>
        <w:t>MRT</w:t>
      </w:r>
      <w:r w:rsidR="00490D89" w:rsidRPr="00881428">
        <w:rPr>
          <w:rFonts w:ascii="Times New Roman" w:hAnsi="Times New Roman" w:cs="Times New Roman"/>
        </w:rPr>
        <w:t xml:space="preserve"> argue</w:t>
      </w:r>
      <w:r w:rsidR="00EC6AA8" w:rsidRPr="00881428">
        <w:rPr>
          <w:rFonts w:ascii="Times New Roman" w:hAnsi="Times New Roman" w:cs="Times New Roman"/>
        </w:rPr>
        <w:t>s</w:t>
      </w:r>
      <w:r w:rsidR="00490D89" w:rsidRPr="00881428">
        <w:rPr>
          <w:rFonts w:ascii="Times New Roman" w:hAnsi="Times New Roman" w:cs="Times New Roman"/>
        </w:rPr>
        <w:t xml:space="preserve"> that </w:t>
      </w:r>
      <w:r w:rsidR="00BA1C06" w:rsidRPr="00881428">
        <w:rPr>
          <w:rFonts w:ascii="Times New Roman" w:hAnsi="Times New Roman" w:cs="Times New Roman"/>
        </w:rPr>
        <w:t xml:space="preserve">richer mediums are more effective when communicating </w:t>
      </w:r>
      <w:r w:rsidR="007A238F" w:rsidRPr="00881428">
        <w:rPr>
          <w:rFonts w:ascii="Times New Roman" w:hAnsi="Times New Roman" w:cs="Times New Roman"/>
        </w:rPr>
        <w:t>equivocal</w:t>
      </w:r>
      <w:r w:rsidR="00BA1C06" w:rsidRPr="00881428">
        <w:rPr>
          <w:rFonts w:ascii="Times New Roman" w:hAnsi="Times New Roman" w:cs="Times New Roman"/>
        </w:rPr>
        <w:t xml:space="preserve"> information</w:t>
      </w:r>
      <w:r w:rsidR="00490D89" w:rsidRPr="00881428">
        <w:rPr>
          <w:rFonts w:ascii="Times New Roman" w:hAnsi="Times New Roman" w:cs="Times New Roman"/>
        </w:rPr>
        <w:t xml:space="preserve"> </w:t>
      </w:r>
      <w:del w:id="161" w:author="Christopher Lam" w:date="2015-07-17T14:20:00Z">
        <w:r w:rsidR="007A238F" w:rsidRPr="00881428" w:rsidDel="00230828">
          <w:rPr>
            <w:rFonts w:ascii="Times New Roman" w:hAnsi="Times New Roman" w:cs="Times New Roman"/>
          </w:rPr>
          <w:delText>while</w:delText>
        </w:r>
        <w:r w:rsidR="00490D89" w:rsidRPr="00881428" w:rsidDel="00230828">
          <w:rPr>
            <w:rFonts w:ascii="Times New Roman" w:hAnsi="Times New Roman" w:cs="Times New Roman"/>
          </w:rPr>
          <w:delText xml:space="preserve"> </w:delText>
        </w:r>
      </w:del>
      <w:ins w:id="162" w:author="Christopher Lam" w:date="2015-07-17T14:20:00Z">
        <w:r w:rsidR="00230828">
          <w:rPr>
            <w:rFonts w:ascii="Times New Roman" w:hAnsi="Times New Roman" w:cs="Times New Roman"/>
          </w:rPr>
          <w:t>whereas</w:t>
        </w:r>
        <w:r w:rsidR="00230828" w:rsidRPr="00881428">
          <w:rPr>
            <w:rFonts w:ascii="Times New Roman" w:hAnsi="Times New Roman" w:cs="Times New Roman"/>
          </w:rPr>
          <w:t xml:space="preserve"> </w:t>
        </w:r>
      </w:ins>
      <w:r w:rsidR="00490D89" w:rsidRPr="00881428">
        <w:rPr>
          <w:rFonts w:ascii="Times New Roman" w:hAnsi="Times New Roman" w:cs="Times New Roman"/>
        </w:rPr>
        <w:t xml:space="preserve">leaner mediums are more effective </w:t>
      </w:r>
      <w:r w:rsidR="0052773F" w:rsidRPr="00881428">
        <w:rPr>
          <w:rFonts w:ascii="Times New Roman" w:hAnsi="Times New Roman" w:cs="Times New Roman"/>
        </w:rPr>
        <w:t>for</w:t>
      </w:r>
      <w:r w:rsidR="00490D89" w:rsidRPr="00881428">
        <w:rPr>
          <w:rFonts w:ascii="Times New Roman" w:hAnsi="Times New Roman" w:cs="Times New Roman"/>
        </w:rPr>
        <w:t xml:space="preserve"> </w:t>
      </w:r>
      <w:r w:rsidR="007A238F" w:rsidRPr="00881428">
        <w:rPr>
          <w:rFonts w:ascii="Times New Roman" w:hAnsi="Times New Roman" w:cs="Times New Roman"/>
        </w:rPr>
        <w:t>unequivocal</w:t>
      </w:r>
      <w:r w:rsidR="00490D89" w:rsidRPr="00881428">
        <w:rPr>
          <w:rFonts w:ascii="Times New Roman" w:hAnsi="Times New Roman" w:cs="Times New Roman"/>
        </w:rPr>
        <w:t xml:space="preserve"> information. </w:t>
      </w:r>
      <w:r w:rsidR="00823157" w:rsidRPr="00881428">
        <w:rPr>
          <w:rFonts w:ascii="Times New Roman" w:hAnsi="Times New Roman" w:cs="Times New Roman"/>
        </w:rPr>
        <w:t>MRT, however, has received</w:t>
      </w:r>
      <w:r w:rsidR="00490D89" w:rsidRPr="00881428">
        <w:rPr>
          <w:rFonts w:ascii="Times New Roman" w:hAnsi="Times New Roman" w:cs="Times New Roman"/>
        </w:rPr>
        <w:t xml:space="preserve"> </w:t>
      </w:r>
      <w:r w:rsidR="0052773F" w:rsidRPr="00881428">
        <w:rPr>
          <w:rFonts w:ascii="Times New Roman" w:hAnsi="Times New Roman" w:cs="Times New Roman"/>
        </w:rPr>
        <w:t>some</w:t>
      </w:r>
      <w:r w:rsidR="00823157" w:rsidRPr="00881428">
        <w:rPr>
          <w:rFonts w:ascii="Times New Roman" w:hAnsi="Times New Roman" w:cs="Times New Roman"/>
        </w:rPr>
        <w:t xml:space="preserve"> criticism. Dennis and Kinney (1998) found </w:t>
      </w:r>
      <w:r w:rsidR="0052773F" w:rsidRPr="00881428">
        <w:rPr>
          <w:rFonts w:ascii="Times New Roman" w:hAnsi="Times New Roman" w:cs="Times New Roman"/>
        </w:rPr>
        <w:t>that</w:t>
      </w:r>
      <w:r w:rsidR="00823157" w:rsidRPr="00881428">
        <w:rPr>
          <w:rFonts w:ascii="Times New Roman" w:hAnsi="Times New Roman" w:cs="Times New Roman"/>
        </w:rPr>
        <w:t xml:space="preserve"> matching richness to task equivocal</w:t>
      </w:r>
      <w:r w:rsidR="00A8613C" w:rsidRPr="00881428">
        <w:rPr>
          <w:rFonts w:ascii="Times New Roman" w:hAnsi="Times New Roman" w:cs="Times New Roman"/>
        </w:rPr>
        <w:t xml:space="preserve">ity did not improve outcomes </w:t>
      </w:r>
      <w:del w:id="163" w:author="Christopher Lam" w:date="2015-07-17T14:21:00Z">
        <w:r w:rsidR="00823157" w:rsidRPr="00881428" w:rsidDel="00230828">
          <w:rPr>
            <w:rFonts w:ascii="Times New Roman" w:hAnsi="Times New Roman" w:cs="Times New Roman"/>
          </w:rPr>
          <w:delText xml:space="preserve">including </w:delText>
        </w:r>
      </w:del>
      <w:ins w:id="164" w:author="Christopher Lam" w:date="2015-07-17T14:21:00Z">
        <w:r w:rsidR="00230828">
          <w:rPr>
            <w:rFonts w:ascii="Times New Roman" w:hAnsi="Times New Roman" w:cs="Times New Roman"/>
          </w:rPr>
          <w:t>such as</w:t>
        </w:r>
        <w:r w:rsidR="00230828" w:rsidRPr="00881428">
          <w:rPr>
            <w:rFonts w:ascii="Times New Roman" w:hAnsi="Times New Roman" w:cs="Times New Roman"/>
          </w:rPr>
          <w:t xml:space="preserve"> </w:t>
        </w:r>
      </w:ins>
      <w:r w:rsidR="00823157" w:rsidRPr="00881428">
        <w:rPr>
          <w:rFonts w:ascii="Times New Roman" w:hAnsi="Times New Roman" w:cs="Times New Roman"/>
        </w:rPr>
        <w:t>decision quality, decision time, consensus change,</w:t>
      </w:r>
      <w:r w:rsidR="00DE045A" w:rsidRPr="00881428">
        <w:rPr>
          <w:rFonts w:ascii="Times New Roman" w:hAnsi="Times New Roman" w:cs="Times New Roman"/>
        </w:rPr>
        <w:t xml:space="preserve"> or communication satisfaction. </w:t>
      </w:r>
      <w:r w:rsidR="0052773F" w:rsidRPr="00881428">
        <w:rPr>
          <w:rFonts w:ascii="Times New Roman" w:hAnsi="Times New Roman" w:cs="Times New Roman"/>
        </w:rPr>
        <w:t>Additionally</w:t>
      </w:r>
      <w:r w:rsidR="00490D89" w:rsidRPr="00881428">
        <w:rPr>
          <w:rFonts w:ascii="Times New Roman" w:hAnsi="Times New Roman" w:cs="Times New Roman"/>
        </w:rPr>
        <w:t>, MRT was developed prior to computer-mediated communication (CMC), and CMC has been retrofit</w:t>
      </w:r>
      <w:ins w:id="165" w:author="Christopher Lam" w:date="2015-07-17T14:21:00Z">
        <w:r w:rsidR="00230828">
          <w:rPr>
            <w:rFonts w:ascii="Times New Roman" w:hAnsi="Times New Roman" w:cs="Times New Roman"/>
          </w:rPr>
          <w:t>ted</w:t>
        </w:r>
      </w:ins>
      <w:r w:rsidR="00490D89" w:rsidRPr="00881428">
        <w:rPr>
          <w:rFonts w:ascii="Times New Roman" w:hAnsi="Times New Roman" w:cs="Times New Roman"/>
        </w:rPr>
        <w:t xml:space="preserve"> into the theory’s framewor</w:t>
      </w:r>
      <w:r w:rsidRPr="00881428">
        <w:rPr>
          <w:rFonts w:ascii="Times New Roman" w:hAnsi="Times New Roman" w:cs="Times New Roman"/>
        </w:rPr>
        <w:t xml:space="preserve">k, which </w:t>
      </w:r>
      <w:r w:rsidR="0052773F" w:rsidRPr="00881428">
        <w:rPr>
          <w:rFonts w:ascii="Times New Roman" w:hAnsi="Times New Roman" w:cs="Times New Roman"/>
        </w:rPr>
        <w:t>some</w:t>
      </w:r>
      <w:r w:rsidRPr="00881428">
        <w:rPr>
          <w:rFonts w:ascii="Times New Roman" w:hAnsi="Times New Roman" w:cs="Times New Roman"/>
        </w:rPr>
        <w:t xml:space="preserve"> argue </w:t>
      </w:r>
      <w:r w:rsidR="00330CEF" w:rsidRPr="00881428">
        <w:rPr>
          <w:rFonts w:ascii="Times New Roman" w:hAnsi="Times New Roman" w:cs="Times New Roman"/>
        </w:rPr>
        <w:t>is not adequate to explain the complexities of CMC.</w:t>
      </w:r>
      <w:r w:rsidR="00490D89" w:rsidRPr="00881428">
        <w:rPr>
          <w:rFonts w:ascii="Times New Roman" w:hAnsi="Times New Roman" w:cs="Times New Roman"/>
        </w:rPr>
        <w:t xml:space="preserve"> </w:t>
      </w:r>
      <w:r w:rsidR="00DE045A" w:rsidRPr="00881428">
        <w:rPr>
          <w:rFonts w:ascii="Times New Roman" w:hAnsi="Times New Roman" w:cs="Times New Roman"/>
        </w:rPr>
        <w:t>In response, Dennis and Valacich (</w:t>
      </w:r>
      <w:r w:rsidR="00D36665" w:rsidRPr="00881428">
        <w:rPr>
          <w:rFonts w:ascii="Times New Roman" w:hAnsi="Times New Roman" w:cs="Times New Roman"/>
        </w:rPr>
        <w:t>1999</w:t>
      </w:r>
      <w:r w:rsidR="006769FB" w:rsidRPr="00881428">
        <w:rPr>
          <w:rFonts w:ascii="Times New Roman" w:hAnsi="Times New Roman" w:cs="Times New Roman"/>
        </w:rPr>
        <w:t xml:space="preserve">) developed </w:t>
      </w:r>
      <w:del w:id="166" w:author="Christopher Lam" w:date="2015-07-17T14:21:00Z">
        <w:r w:rsidR="006769FB" w:rsidRPr="00881428" w:rsidDel="00230828">
          <w:rPr>
            <w:rFonts w:ascii="Times New Roman" w:hAnsi="Times New Roman" w:cs="Times New Roman"/>
          </w:rPr>
          <w:delText>Media Synchronicity Theory (</w:delText>
        </w:r>
      </w:del>
      <w:r w:rsidR="006769FB" w:rsidRPr="00881428">
        <w:rPr>
          <w:rFonts w:ascii="Times New Roman" w:hAnsi="Times New Roman" w:cs="Times New Roman"/>
        </w:rPr>
        <w:t>MST</w:t>
      </w:r>
      <w:del w:id="167" w:author="Christopher Lam" w:date="2015-07-17T14:21:00Z">
        <w:r w:rsidR="006769FB" w:rsidRPr="00881428" w:rsidDel="00230828">
          <w:rPr>
            <w:rFonts w:ascii="Times New Roman" w:hAnsi="Times New Roman" w:cs="Times New Roman"/>
          </w:rPr>
          <w:delText>)</w:delText>
        </w:r>
      </w:del>
      <w:r w:rsidR="006769FB" w:rsidRPr="00881428">
        <w:rPr>
          <w:rFonts w:ascii="Times New Roman" w:hAnsi="Times New Roman" w:cs="Times New Roman"/>
        </w:rPr>
        <w:t xml:space="preserve">, which </w:t>
      </w:r>
      <w:r w:rsidR="000E049A" w:rsidRPr="00881428">
        <w:rPr>
          <w:rFonts w:ascii="Times New Roman" w:hAnsi="Times New Roman" w:cs="Times New Roman"/>
        </w:rPr>
        <w:t xml:space="preserve">reframes </w:t>
      </w:r>
      <w:r w:rsidR="00F712AB" w:rsidRPr="00881428">
        <w:rPr>
          <w:rFonts w:ascii="Times New Roman" w:hAnsi="Times New Roman" w:cs="Times New Roman"/>
        </w:rPr>
        <w:t>task</w:t>
      </w:r>
      <w:ins w:id="168" w:author="Christopher Lam" w:date="2015-07-17T14:21:00Z">
        <w:r w:rsidR="00230828">
          <w:rPr>
            <w:rFonts w:ascii="Times New Roman" w:hAnsi="Times New Roman" w:cs="Times New Roman"/>
          </w:rPr>
          <w:t>s</w:t>
        </w:r>
      </w:ins>
      <w:r w:rsidR="00F712AB" w:rsidRPr="00881428">
        <w:rPr>
          <w:rFonts w:ascii="Times New Roman" w:hAnsi="Times New Roman" w:cs="Times New Roman"/>
        </w:rPr>
        <w:t>, media capabilities, and</w:t>
      </w:r>
      <w:r w:rsidR="006769FB" w:rsidRPr="00881428">
        <w:rPr>
          <w:rFonts w:ascii="Times New Roman" w:hAnsi="Times New Roman" w:cs="Times New Roman"/>
        </w:rPr>
        <w:t xml:space="preserve"> contextual cues such as </w:t>
      </w:r>
      <w:r w:rsidR="00F712AB" w:rsidRPr="00881428">
        <w:rPr>
          <w:rFonts w:ascii="Times New Roman" w:hAnsi="Times New Roman" w:cs="Times New Roman"/>
        </w:rPr>
        <w:t>appropriation</w:t>
      </w:r>
      <w:r w:rsidR="006769FB" w:rsidRPr="00881428">
        <w:rPr>
          <w:rFonts w:ascii="Times New Roman" w:hAnsi="Times New Roman" w:cs="Times New Roman"/>
        </w:rPr>
        <w:t xml:space="preserve"> fact</w:t>
      </w:r>
      <w:r w:rsidR="00F712AB" w:rsidRPr="00881428">
        <w:rPr>
          <w:rFonts w:ascii="Times New Roman" w:hAnsi="Times New Roman" w:cs="Times New Roman"/>
        </w:rPr>
        <w:t xml:space="preserve">ors and communication processes. </w:t>
      </w:r>
      <w:r w:rsidR="00330CEF" w:rsidRPr="00881428">
        <w:rPr>
          <w:rFonts w:ascii="Times New Roman" w:hAnsi="Times New Roman" w:cs="Times New Roman"/>
        </w:rPr>
        <w:t>The theory has been recently refined and</w:t>
      </w:r>
      <w:r w:rsidR="00286C87" w:rsidRPr="00881428">
        <w:rPr>
          <w:rFonts w:ascii="Times New Roman" w:hAnsi="Times New Roman" w:cs="Times New Roman"/>
        </w:rPr>
        <w:t xml:space="preserve"> </w:t>
      </w:r>
      <w:r w:rsidR="00330CEF" w:rsidRPr="00881428">
        <w:rPr>
          <w:rFonts w:ascii="Times New Roman" w:hAnsi="Times New Roman" w:cs="Times New Roman"/>
        </w:rPr>
        <w:t>has received positive empirical support (Dennis, Fuller, &amp; Valacich, 2008).</w:t>
      </w:r>
    </w:p>
    <w:p w14:paraId="23B093C5" w14:textId="77777777" w:rsidR="00230828" w:rsidRDefault="00230828">
      <w:pPr>
        <w:spacing w:line="480" w:lineRule="auto"/>
        <w:ind w:left="0" w:firstLine="720"/>
        <w:rPr>
          <w:ins w:id="169" w:author="Christopher Lam" w:date="2015-07-17T14:22:00Z"/>
          <w:rFonts w:ascii="Times New Roman" w:hAnsi="Times New Roman" w:cs="Times New Roman"/>
          <w:i/>
        </w:rPr>
        <w:pPrChange w:id="170" w:author="Christopher Lam" w:date="2015-07-17T14:21:00Z">
          <w:pPr>
            <w:spacing w:line="480" w:lineRule="auto"/>
            <w:ind w:left="0"/>
          </w:pPr>
        </w:pPrChange>
      </w:pPr>
    </w:p>
    <w:p w14:paraId="5893F67D" w14:textId="35212689" w:rsidR="00A341A0" w:rsidRPr="00881428" w:rsidRDefault="00962104">
      <w:pPr>
        <w:spacing w:line="480" w:lineRule="auto"/>
        <w:ind w:left="0" w:firstLine="720"/>
        <w:rPr>
          <w:rFonts w:ascii="Times New Roman" w:hAnsi="Times New Roman" w:cs="Times New Roman"/>
          <w:b/>
        </w:rPr>
        <w:pPrChange w:id="171" w:author="Christopher Lam" w:date="2015-07-17T14:21:00Z">
          <w:pPr>
            <w:spacing w:line="480" w:lineRule="auto"/>
            <w:ind w:left="0"/>
          </w:pPr>
        </w:pPrChange>
      </w:pPr>
      <w:del w:id="172" w:author="Christopher Lam" w:date="2015-07-17T14:21:00Z">
        <w:r w:rsidRPr="00230828" w:rsidDel="00230828">
          <w:rPr>
            <w:rFonts w:ascii="Times New Roman" w:hAnsi="Times New Roman" w:cs="Times New Roman"/>
            <w:i/>
            <w:rPrChange w:id="173" w:author="Christopher Lam" w:date="2015-07-17T14:21:00Z">
              <w:rPr>
                <w:rFonts w:ascii="Times New Roman" w:hAnsi="Times New Roman" w:cs="Times New Roman"/>
              </w:rPr>
            </w:rPrChange>
          </w:rPr>
          <w:tab/>
        </w:r>
      </w:del>
      <w:r w:rsidRPr="00230828">
        <w:rPr>
          <w:rFonts w:ascii="Times New Roman" w:hAnsi="Times New Roman" w:cs="Times New Roman"/>
          <w:b/>
          <w:i/>
          <w:rPrChange w:id="174" w:author="Christopher Lam" w:date="2015-07-17T14:21:00Z">
            <w:rPr>
              <w:rFonts w:ascii="Times New Roman" w:hAnsi="Times New Roman" w:cs="Times New Roman"/>
              <w:b/>
            </w:rPr>
          </w:rPrChange>
        </w:rPr>
        <w:t>Media Synchronicity Theory</w:t>
      </w:r>
      <w:r w:rsidR="001D0416" w:rsidRPr="00881428">
        <w:rPr>
          <w:rFonts w:ascii="Times New Roman" w:hAnsi="Times New Roman" w:cs="Times New Roman"/>
          <w:b/>
        </w:rPr>
        <w:t>.</w:t>
      </w:r>
      <w:r w:rsidR="000A46F5" w:rsidRPr="00881428">
        <w:rPr>
          <w:rFonts w:ascii="Times New Roman" w:hAnsi="Times New Roman" w:cs="Times New Roman"/>
          <w:b/>
        </w:rPr>
        <w:t xml:space="preserve"> </w:t>
      </w:r>
      <w:r w:rsidR="000A46F5" w:rsidRPr="00881428">
        <w:rPr>
          <w:rFonts w:ascii="Times New Roman" w:hAnsi="Times New Roman" w:cs="Times New Roman"/>
        </w:rPr>
        <w:t xml:space="preserve">MST </w:t>
      </w:r>
      <w:r w:rsidR="00A05601" w:rsidRPr="00881428">
        <w:rPr>
          <w:rFonts w:ascii="Times New Roman" w:hAnsi="Times New Roman" w:cs="Times New Roman"/>
        </w:rPr>
        <w:t xml:space="preserve">posits that communication and task performance are enhanced when </w:t>
      </w:r>
      <w:r w:rsidR="00286C87" w:rsidRPr="00881428">
        <w:rPr>
          <w:rFonts w:ascii="Times New Roman" w:hAnsi="Times New Roman" w:cs="Times New Roman"/>
        </w:rPr>
        <w:t xml:space="preserve">communication </w:t>
      </w:r>
      <w:r w:rsidR="00DB3357" w:rsidRPr="00881428">
        <w:rPr>
          <w:rFonts w:ascii="Times New Roman" w:hAnsi="Times New Roman" w:cs="Times New Roman"/>
        </w:rPr>
        <w:t>meet</w:t>
      </w:r>
      <w:r w:rsidR="00286C87" w:rsidRPr="00881428">
        <w:rPr>
          <w:rFonts w:ascii="Times New Roman" w:hAnsi="Times New Roman" w:cs="Times New Roman"/>
        </w:rPr>
        <w:t>s</w:t>
      </w:r>
      <w:r w:rsidR="00DB3357" w:rsidRPr="00881428">
        <w:rPr>
          <w:rFonts w:ascii="Times New Roman" w:hAnsi="Times New Roman" w:cs="Times New Roman"/>
        </w:rPr>
        <w:t xml:space="preserve"> the condition of </w:t>
      </w:r>
      <w:r w:rsidR="00A05601" w:rsidRPr="00214CDF">
        <w:rPr>
          <w:rFonts w:ascii="Times New Roman" w:hAnsi="Times New Roman" w:cs="Times New Roman"/>
          <w:i/>
          <w:rPrChange w:id="175" w:author="Christopher Lam" w:date="2015-07-17T14:22:00Z">
            <w:rPr>
              <w:rFonts w:ascii="Times New Roman" w:hAnsi="Times New Roman" w:cs="Times New Roman"/>
            </w:rPr>
          </w:rPrChange>
        </w:rPr>
        <w:t>media fit</w:t>
      </w:r>
      <w:r w:rsidR="000100C1" w:rsidRPr="00881428">
        <w:rPr>
          <w:rFonts w:ascii="Times New Roman" w:hAnsi="Times New Roman" w:cs="Times New Roman"/>
        </w:rPr>
        <w:t>, which</w:t>
      </w:r>
      <w:r w:rsidR="00DB3357" w:rsidRPr="00881428">
        <w:rPr>
          <w:rFonts w:ascii="Times New Roman" w:hAnsi="Times New Roman" w:cs="Times New Roman"/>
        </w:rPr>
        <w:t xml:space="preserve"> occurs when</w:t>
      </w:r>
      <w:r w:rsidR="00A05601" w:rsidRPr="00881428">
        <w:rPr>
          <w:rFonts w:ascii="Times New Roman" w:hAnsi="Times New Roman" w:cs="Times New Roman"/>
        </w:rPr>
        <w:t xml:space="preserve"> the capabilities of media to support synchronicity </w:t>
      </w:r>
      <w:r w:rsidR="001D0416" w:rsidRPr="00881428">
        <w:rPr>
          <w:rFonts w:ascii="Times New Roman" w:hAnsi="Times New Roman" w:cs="Times New Roman"/>
        </w:rPr>
        <w:t>match</w:t>
      </w:r>
      <w:r w:rsidR="00A05601" w:rsidRPr="00881428">
        <w:rPr>
          <w:rFonts w:ascii="Times New Roman" w:hAnsi="Times New Roman" w:cs="Times New Roman"/>
        </w:rPr>
        <w:t xml:space="preserve"> the communication pro</w:t>
      </w:r>
      <w:r w:rsidR="00DB3357" w:rsidRPr="00881428">
        <w:rPr>
          <w:rFonts w:ascii="Times New Roman" w:hAnsi="Times New Roman" w:cs="Times New Roman"/>
        </w:rPr>
        <w:t>cess and appropriation factors.</w:t>
      </w:r>
      <w:r w:rsidR="00286C87" w:rsidRPr="00881428">
        <w:rPr>
          <w:rFonts w:ascii="Times New Roman" w:hAnsi="Times New Roman" w:cs="Times New Roman"/>
        </w:rPr>
        <w:t xml:space="preserve"> C</w:t>
      </w:r>
      <w:r w:rsidR="00A341A0" w:rsidRPr="00881428">
        <w:rPr>
          <w:rFonts w:ascii="Times New Roman" w:hAnsi="Times New Roman" w:cs="Times New Roman"/>
        </w:rPr>
        <w:t>ommunication</w:t>
      </w:r>
      <w:r w:rsidR="00286C87" w:rsidRPr="00881428">
        <w:rPr>
          <w:rFonts w:ascii="Times New Roman" w:hAnsi="Times New Roman" w:cs="Times New Roman"/>
        </w:rPr>
        <w:t xml:space="preserve"> is </w:t>
      </w:r>
      <w:r w:rsidR="00657A7D" w:rsidRPr="00881428">
        <w:rPr>
          <w:rFonts w:ascii="Times New Roman" w:hAnsi="Times New Roman" w:cs="Times New Roman"/>
        </w:rPr>
        <w:t>divided into</w:t>
      </w:r>
      <w:r w:rsidR="00A341A0" w:rsidRPr="00881428">
        <w:rPr>
          <w:rFonts w:ascii="Times New Roman" w:hAnsi="Times New Roman" w:cs="Times New Roman"/>
        </w:rPr>
        <w:t xml:space="preserve"> two primary processes: </w:t>
      </w:r>
      <w:r w:rsidR="00A341A0" w:rsidRPr="00214CDF">
        <w:rPr>
          <w:rFonts w:ascii="Times New Roman" w:hAnsi="Times New Roman" w:cs="Times New Roman"/>
          <w:i/>
          <w:rPrChange w:id="176" w:author="Christopher Lam" w:date="2015-07-17T14:22:00Z">
            <w:rPr>
              <w:rFonts w:ascii="Times New Roman" w:hAnsi="Times New Roman" w:cs="Times New Roman"/>
            </w:rPr>
          </w:rPrChange>
        </w:rPr>
        <w:t>conveyance</w:t>
      </w:r>
      <w:r w:rsidR="00A341A0" w:rsidRPr="00881428">
        <w:rPr>
          <w:rFonts w:ascii="Times New Roman" w:hAnsi="Times New Roman" w:cs="Times New Roman"/>
        </w:rPr>
        <w:t xml:space="preserve">, which is the transmission of new information, and </w:t>
      </w:r>
      <w:r w:rsidR="00A341A0" w:rsidRPr="00214CDF">
        <w:rPr>
          <w:rFonts w:ascii="Times New Roman" w:hAnsi="Times New Roman" w:cs="Times New Roman"/>
          <w:i/>
          <w:rPrChange w:id="177" w:author="Christopher Lam" w:date="2015-07-17T14:22:00Z">
            <w:rPr>
              <w:rFonts w:ascii="Times New Roman" w:hAnsi="Times New Roman" w:cs="Times New Roman"/>
            </w:rPr>
          </w:rPrChange>
        </w:rPr>
        <w:t>convergence</w:t>
      </w:r>
      <w:r w:rsidR="00A341A0" w:rsidRPr="00881428">
        <w:rPr>
          <w:rFonts w:ascii="Times New Roman" w:hAnsi="Times New Roman" w:cs="Times New Roman"/>
        </w:rPr>
        <w:t>, which is the process of mutually agreeing</w:t>
      </w:r>
      <w:r w:rsidR="001A76AD" w:rsidRPr="00881428">
        <w:rPr>
          <w:rFonts w:ascii="Times New Roman" w:hAnsi="Times New Roman" w:cs="Times New Roman"/>
        </w:rPr>
        <w:t xml:space="preserve"> (or disagreeing)</w:t>
      </w:r>
      <w:r w:rsidR="00A341A0" w:rsidRPr="00881428">
        <w:rPr>
          <w:rFonts w:ascii="Times New Roman" w:hAnsi="Times New Roman" w:cs="Times New Roman"/>
        </w:rPr>
        <w:t xml:space="preserve"> on </w:t>
      </w:r>
      <w:r w:rsidR="001A76AD" w:rsidRPr="00881428">
        <w:rPr>
          <w:rFonts w:ascii="Times New Roman" w:hAnsi="Times New Roman" w:cs="Times New Roman"/>
        </w:rPr>
        <w:t xml:space="preserve">the meaning of </w:t>
      </w:r>
      <w:r w:rsidR="00A341A0" w:rsidRPr="00881428">
        <w:rPr>
          <w:rFonts w:ascii="Times New Roman" w:hAnsi="Times New Roman" w:cs="Times New Roman"/>
        </w:rPr>
        <w:t xml:space="preserve">information. </w:t>
      </w:r>
      <w:r w:rsidR="006A0279" w:rsidRPr="00881428">
        <w:rPr>
          <w:rFonts w:ascii="Times New Roman" w:hAnsi="Times New Roman" w:cs="Times New Roman"/>
        </w:rPr>
        <w:t>C</w:t>
      </w:r>
      <w:r w:rsidR="00772B75" w:rsidRPr="00881428">
        <w:rPr>
          <w:rFonts w:ascii="Times New Roman" w:hAnsi="Times New Roman" w:cs="Times New Roman"/>
        </w:rPr>
        <w:t>onvergence processes require rapid information transmission and less</w:t>
      </w:r>
      <w:del w:id="178" w:author="Christopher Lam" w:date="2015-07-17T14:23:00Z">
        <w:r w:rsidR="00772B75" w:rsidRPr="00881428" w:rsidDel="00214CDF">
          <w:rPr>
            <w:rFonts w:ascii="Times New Roman" w:hAnsi="Times New Roman" w:cs="Times New Roman"/>
          </w:rPr>
          <w:delText>er</w:delText>
        </w:r>
      </w:del>
      <w:r w:rsidR="00772B75" w:rsidRPr="00881428">
        <w:rPr>
          <w:rFonts w:ascii="Times New Roman" w:hAnsi="Times New Roman" w:cs="Times New Roman"/>
        </w:rPr>
        <w:t xml:space="preserve"> cognitive processing</w:t>
      </w:r>
      <w:del w:id="179" w:author="Christopher Lam" w:date="2015-07-17T14:23:00Z">
        <w:r w:rsidR="00E657F1" w:rsidRPr="00881428" w:rsidDel="00214CDF">
          <w:rPr>
            <w:rFonts w:ascii="Times New Roman" w:hAnsi="Times New Roman" w:cs="Times New Roman"/>
          </w:rPr>
          <w:delText>,</w:delText>
        </w:r>
      </w:del>
      <w:r w:rsidR="00772B75" w:rsidRPr="00881428">
        <w:rPr>
          <w:rFonts w:ascii="Times New Roman" w:hAnsi="Times New Roman" w:cs="Times New Roman"/>
        </w:rPr>
        <w:t xml:space="preserve"> </w:t>
      </w:r>
      <w:del w:id="180" w:author="Christopher Lam" w:date="2015-07-17T14:23:00Z">
        <w:r w:rsidR="00772B75" w:rsidRPr="00881428" w:rsidDel="00214CDF">
          <w:rPr>
            <w:rFonts w:ascii="Times New Roman" w:hAnsi="Times New Roman" w:cs="Times New Roman"/>
          </w:rPr>
          <w:delText xml:space="preserve">while </w:delText>
        </w:r>
      </w:del>
      <w:ins w:id="181" w:author="Christopher Lam" w:date="2015-07-17T14:23:00Z">
        <w:r w:rsidR="00214CDF">
          <w:rPr>
            <w:rFonts w:ascii="Times New Roman" w:hAnsi="Times New Roman" w:cs="Times New Roman"/>
          </w:rPr>
          <w:t>whereas</w:t>
        </w:r>
        <w:r w:rsidR="00214CDF" w:rsidRPr="00881428">
          <w:rPr>
            <w:rFonts w:ascii="Times New Roman" w:hAnsi="Times New Roman" w:cs="Times New Roman"/>
          </w:rPr>
          <w:t xml:space="preserve"> </w:t>
        </w:r>
      </w:ins>
      <w:r w:rsidR="00772B75" w:rsidRPr="00881428">
        <w:rPr>
          <w:rFonts w:ascii="Times New Roman" w:hAnsi="Times New Roman" w:cs="Times New Roman"/>
        </w:rPr>
        <w:t xml:space="preserve">conveyance processes require more cognitive processing and less </w:t>
      </w:r>
      <w:r w:rsidR="000100C1" w:rsidRPr="00881428">
        <w:rPr>
          <w:rFonts w:ascii="Times New Roman" w:hAnsi="Times New Roman" w:cs="Times New Roman"/>
        </w:rPr>
        <w:t xml:space="preserve">rapid </w:t>
      </w:r>
      <w:r w:rsidR="00772B75" w:rsidRPr="00881428">
        <w:rPr>
          <w:rFonts w:ascii="Times New Roman" w:hAnsi="Times New Roman" w:cs="Times New Roman"/>
        </w:rPr>
        <w:t>information transmission. Therefore, convergence processes benefit from media that support</w:t>
      </w:r>
      <w:del w:id="182" w:author="Christopher Lam" w:date="2015-07-17T14:23:00Z">
        <w:r w:rsidR="00772B75" w:rsidRPr="00881428" w:rsidDel="00214CDF">
          <w:rPr>
            <w:rFonts w:ascii="Times New Roman" w:hAnsi="Times New Roman" w:cs="Times New Roman"/>
          </w:rPr>
          <w:delText>s</w:delText>
        </w:r>
      </w:del>
      <w:r w:rsidR="00772B75" w:rsidRPr="00881428">
        <w:rPr>
          <w:rFonts w:ascii="Times New Roman" w:hAnsi="Times New Roman" w:cs="Times New Roman"/>
        </w:rPr>
        <w:t xml:space="preserve"> high synchronicity </w:t>
      </w:r>
      <w:del w:id="183" w:author="Christopher Lam" w:date="2015-07-17T14:23:00Z">
        <w:r w:rsidR="000A46F5" w:rsidRPr="00881428" w:rsidDel="00214CDF">
          <w:rPr>
            <w:rFonts w:ascii="Times New Roman" w:hAnsi="Times New Roman" w:cs="Times New Roman"/>
          </w:rPr>
          <w:delText>while</w:delText>
        </w:r>
        <w:r w:rsidR="00772B75" w:rsidRPr="00881428" w:rsidDel="00214CDF">
          <w:rPr>
            <w:rFonts w:ascii="Times New Roman" w:hAnsi="Times New Roman" w:cs="Times New Roman"/>
          </w:rPr>
          <w:delText xml:space="preserve"> </w:delText>
        </w:r>
      </w:del>
      <w:ins w:id="184" w:author="Christopher Lam" w:date="2015-07-17T14:23:00Z">
        <w:r w:rsidR="00214CDF">
          <w:rPr>
            <w:rFonts w:ascii="Times New Roman" w:hAnsi="Times New Roman" w:cs="Times New Roman"/>
          </w:rPr>
          <w:t>whereas</w:t>
        </w:r>
        <w:r w:rsidR="00214CDF" w:rsidRPr="00881428">
          <w:rPr>
            <w:rFonts w:ascii="Times New Roman" w:hAnsi="Times New Roman" w:cs="Times New Roman"/>
          </w:rPr>
          <w:t xml:space="preserve"> </w:t>
        </w:r>
      </w:ins>
      <w:r w:rsidR="00772B75" w:rsidRPr="00881428">
        <w:rPr>
          <w:rFonts w:ascii="Times New Roman" w:hAnsi="Times New Roman" w:cs="Times New Roman"/>
        </w:rPr>
        <w:t>conveyance processes benefit from media that support</w:t>
      </w:r>
      <w:del w:id="185" w:author="Christopher Lam" w:date="2015-07-17T14:23:00Z">
        <w:r w:rsidR="00772B75" w:rsidRPr="00881428" w:rsidDel="00214CDF">
          <w:rPr>
            <w:rFonts w:ascii="Times New Roman" w:hAnsi="Times New Roman" w:cs="Times New Roman"/>
          </w:rPr>
          <w:delText>s</w:delText>
        </w:r>
      </w:del>
      <w:r w:rsidR="00772B75" w:rsidRPr="00881428">
        <w:rPr>
          <w:rFonts w:ascii="Times New Roman" w:hAnsi="Times New Roman" w:cs="Times New Roman"/>
        </w:rPr>
        <w:t xml:space="preserve"> lower synchronicity.</w:t>
      </w:r>
    </w:p>
    <w:p w14:paraId="3D94A4B4" w14:textId="6C8C154D" w:rsidR="003C6CA3" w:rsidRPr="00881428" w:rsidRDefault="00772B75" w:rsidP="00F438D9">
      <w:pPr>
        <w:spacing w:line="480" w:lineRule="auto"/>
        <w:ind w:left="0"/>
        <w:rPr>
          <w:rFonts w:ascii="Times New Roman" w:hAnsi="Times New Roman" w:cs="Times New Roman"/>
        </w:rPr>
      </w:pPr>
      <w:r w:rsidRPr="00881428">
        <w:rPr>
          <w:rFonts w:ascii="Times New Roman" w:hAnsi="Times New Roman" w:cs="Times New Roman"/>
        </w:rPr>
        <w:tab/>
      </w:r>
      <w:r w:rsidR="00657A7D" w:rsidRPr="00214CDF">
        <w:rPr>
          <w:rFonts w:ascii="Times New Roman" w:hAnsi="Times New Roman" w:cs="Times New Roman"/>
          <w:i/>
          <w:rPrChange w:id="186" w:author="Christopher Lam" w:date="2015-07-17T14:23:00Z">
            <w:rPr>
              <w:rFonts w:ascii="Times New Roman" w:hAnsi="Times New Roman" w:cs="Times New Roman"/>
            </w:rPr>
          </w:rPrChange>
        </w:rPr>
        <w:t>Synchronicity</w:t>
      </w:r>
      <w:r w:rsidR="00657A7D" w:rsidRPr="00881428">
        <w:rPr>
          <w:rFonts w:ascii="Times New Roman" w:hAnsi="Times New Roman" w:cs="Times New Roman"/>
        </w:rPr>
        <w:t xml:space="preserve"> is defined as “a shared pattern of coordinated behavior as [teammates] work together” (Dennis</w:t>
      </w:r>
      <w:ins w:id="187" w:author="Christopher Lam" w:date="2015-07-17T14:23:00Z">
        <w:r w:rsidR="00214CDF">
          <w:rPr>
            <w:rFonts w:ascii="Times New Roman" w:hAnsi="Times New Roman" w:cs="Times New Roman"/>
          </w:rPr>
          <w:t xml:space="preserve"> et al.</w:t>
        </w:r>
      </w:ins>
      <w:del w:id="188" w:author="Christopher Lam" w:date="2015-07-17T14:23:00Z">
        <w:r w:rsidR="00657A7D" w:rsidRPr="00881428" w:rsidDel="00214CDF">
          <w:rPr>
            <w:rFonts w:ascii="Times New Roman" w:hAnsi="Times New Roman" w:cs="Times New Roman"/>
          </w:rPr>
          <w:delText>, Fuller, &amp; Valacich</w:delText>
        </w:r>
      </w:del>
      <w:r w:rsidR="00657A7D" w:rsidRPr="00881428">
        <w:rPr>
          <w:rFonts w:ascii="Times New Roman" w:hAnsi="Times New Roman" w:cs="Times New Roman"/>
        </w:rPr>
        <w:t xml:space="preserve">, 2008, p. 575). </w:t>
      </w:r>
      <w:r w:rsidR="006A0279" w:rsidRPr="00881428">
        <w:rPr>
          <w:rFonts w:ascii="Times New Roman" w:hAnsi="Times New Roman" w:cs="Times New Roman"/>
        </w:rPr>
        <w:t>F</w:t>
      </w:r>
      <w:r w:rsidR="00440FA8" w:rsidRPr="00881428">
        <w:rPr>
          <w:rFonts w:ascii="Times New Roman" w:hAnsi="Times New Roman" w:cs="Times New Roman"/>
        </w:rPr>
        <w:t>ive fundamental media capabilities determine synchronicity</w:t>
      </w:r>
      <w:r w:rsidR="00A22934" w:rsidRPr="00881428">
        <w:rPr>
          <w:rFonts w:ascii="Times New Roman" w:hAnsi="Times New Roman" w:cs="Times New Roman"/>
        </w:rPr>
        <w:t xml:space="preserve">: </w:t>
      </w:r>
      <w:ins w:id="189" w:author="Christopher Lam" w:date="2015-07-22T13:11:00Z">
        <w:r w:rsidR="0056771D">
          <w:rPr>
            <w:rFonts w:ascii="Times New Roman" w:hAnsi="Times New Roman" w:cs="Times New Roman"/>
          </w:rPr>
          <w:t>t</w:t>
        </w:r>
      </w:ins>
      <w:del w:id="190" w:author="Christopher Lam" w:date="2015-07-17T14:23:00Z">
        <w:r w:rsidR="00A22934" w:rsidRPr="00881428" w:rsidDel="00214CDF">
          <w:rPr>
            <w:rFonts w:ascii="Times New Roman" w:hAnsi="Times New Roman" w:cs="Times New Roman"/>
          </w:rPr>
          <w:delText>1) t</w:delText>
        </w:r>
      </w:del>
      <w:r w:rsidR="00A22934" w:rsidRPr="00881428">
        <w:rPr>
          <w:rFonts w:ascii="Times New Roman" w:hAnsi="Times New Roman" w:cs="Times New Roman"/>
        </w:rPr>
        <w:t>ransmission velocity</w:t>
      </w:r>
      <w:r w:rsidR="00D06033" w:rsidRPr="00881428">
        <w:rPr>
          <w:rFonts w:ascii="Times New Roman" w:hAnsi="Times New Roman" w:cs="Times New Roman"/>
        </w:rPr>
        <w:t xml:space="preserve"> (how fast a message can reach the recipient)</w:t>
      </w:r>
      <w:r w:rsidR="00A22934" w:rsidRPr="00881428">
        <w:rPr>
          <w:rFonts w:ascii="Times New Roman" w:hAnsi="Times New Roman" w:cs="Times New Roman"/>
        </w:rPr>
        <w:t xml:space="preserve">, </w:t>
      </w:r>
      <w:del w:id="191" w:author="Christopher Lam" w:date="2015-07-17T14:23:00Z">
        <w:r w:rsidR="00A22934" w:rsidRPr="00881428" w:rsidDel="00214CDF">
          <w:rPr>
            <w:rFonts w:ascii="Times New Roman" w:hAnsi="Times New Roman" w:cs="Times New Roman"/>
          </w:rPr>
          <w:delText xml:space="preserve">2) </w:delText>
        </w:r>
      </w:del>
      <w:r w:rsidR="00A22934" w:rsidRPr="00881428">
        <w:rPr>
          <w:rFonts w:ascii="Times New Roman" w:hAnsi="Times New Roman" w:cs="Times New Roman"/>
        </w:rPr>
        <w:t>parallelism</w:t>
      </w:r>
      <w:r w:rsidR="00D06033" w:rsidRPr="00881428">
        <w:rPr>
          <w:rFonts w:ascii="Times New Roman" w:hAnsi="Times New Roman" w:cs="Times New Roman"/>
        </w:rPr>
        <w:t xml:space="preserve"> (the number of </w:t>
      </w:r>
      <w:r w:rsidR="007F4C28" w:rsidRPr="00881428">
        <w:rPr>
          <w:rFonts w:ascii="Times New Roman" w:hAnsi="Times New Roman" w:cs="Times New Roman"/>
        </w:rPr>
        <w:t>transmissions that can occur simultaneously)</w:t>
      </w:r>
      <w:r w:rsidR="00A22934" w:rsidRPr="00881428">
        <w:rPr>
          <w:rFonts w:ascii="Times New Roman" w:hAnsi="Times New Roman" w:cs="Times New Roman"/>
        </w:rPr>
        <w:t xml:space="preserve">, </w:t>
      </w:r>
      <w:del w:id="192" w:author="Christopher Lam" w:date="2015-07-17T14:24:00Z">
        <w:r w:rsidR="00A22934" w:rsidRPr="00881428" w:rsidDel="00214CDF">
          <w:rPr>
            <w:rFonts w:ascii="Times New Roman" w:hAnsi="Times New Roman" w:cs="Times New Roman"/>
          </w:rPr>
          <w:delText xml:space="preserve">3) </w:delText>
        </w:r>
      </w:del>
      <w:r w:rsidR="00A22934" w:rsidRPr="00881428">
        <w:rPr>
          <w:rFonts w:ascii="Times New Roman" w:hAnsi="Times New Roman" w:cs="Times New Roman"/>
        </w:rPr>
        <w:t>symbol sets</w:t>
      </w:r>
      <w:r w:rsidR="007F4C28" w:rsidRPr="00881428">
        <w:rPr>
          <w:rFonts w:ascii="Times New Roman" w:hAnsi="Times New Roman" w:cs="Times New Roman"/>
        </w:rPr>
        <w:t xml:space="preserve"> (the ways in which a message can be encoded)</w:t>
      </w:r>
      <w:r w:rsidR="00A22934" w:rsidRPr="00881428">
        <w:rPr>
          <w:rFonts w:ascii="Times New Roman" w:hAnsi="Times New Roman" w:cs="Times New Roman"/>
        </w:rPr>
        <w:t xml:space="preserve">, </w:t>
      </w:r>
      <w:del w:id="193" w:author="Christopher Lam" w:date="2015-07-17T14:24:00Z">
        <w:r w:rsidR="00A22934" w:rsidRPr="00881428" w:rsidDel="00214CDF">
          <w:rPr>
            <w:rFonts w:ascii="Times New Roman" w:hAnsi="Times New Roman" w:cs="Times New Roman"/>
          </w:rPr>
          <w:delText xml:space="preserve">4) </w:delText>
        </w:r>
      </w:del>
      <w:r w:rsidR="00A22934" w:rsidRPr="00881428">
        <w:rPr>
          <w:rFonts w:ascii="Times New Roman" w:hAnsi="Times New Roman" w:cs="Times New Roman"/>
        </w:rPr>
        <w:t>rehearsability</w:t>
      </w:r>
      <w:r w:rsidR="007F4C28" w:rsidRPr="00881428">
        <w:rPr>
          <w:rFonts w:ascii="Times New Roman" w:hAnsi="Times New Roman" w:cs="Times New Roman"/>
        </w:rPr>
        <w:t xml:space="preserve"> (the ability to edit a message before sending it)</w:t>
      </w:r>
      <w:r w:rsidR="00A22934" w:rsidRPr="00881428">
        <w:rPr>
          <w:rFonts w:ascii="Times New Roman" w:hAnsi="Times New Roman" w:cs="Times New Roman"/>
        </w:rPr>
        <w:t xml:space="preserve">, and </w:t>
      </w:r>
      <w:del w:id="194" w:author="Christopher Lam" w:date="2015-07-17T14:24:00Z">
        <w:r w:rsidR="00A22934" w:rsidRPr="00881428" w:rsidDel="00214CDF">
          <w:rPr>
            <w:rFonts w:ascii="Times New Roman" w:hAnsi="Times New Roman" w:cs="Times New Roman"/>
          </w:rPr>
          <w:delText xml:space="preserve">5) </w:delText>
        </w:r>
      </w:del>
      <w:r w:rsidR="00A22934" w:rsidRPr="00881428">
        <w:rPr>
          <w:rFonts w:ascii="Times New Roman" w:hAnsi="Times New Roman" w:cs="Times New Roman"/>
        </w:rPr>
        <w:t>reprocessability</w:t>
      </w:r>
      <w:r w:rsidR="007F4C28" w:rsidRPr="00881428">
        <w:rPr>
          <w:rFonts w:ascii="Times New Roman" w:hAnsi="Times New Roman" w:cs="Times New Roman"/>
        </w:rPr>
        <w:t xml:space="preserve"> (the ability to retrieve a message again after it has been transmitted)</w:t>
      </w:r>
      <w:r w:rsidR="00A22934" w:rsidRPr="00881428">
        <w:rPr>
          <w:rFonts w:ascii="Times New Roman" w:hAnsi="Times New Roman" w:cs="Times New Roman"/>
        </w:rPr>
        <w:t>.</w:t>
      </w:r>
      <w:r w:rsidR="00520D71" w:rsidRPr="00881428">
        <w:rPr>
          <w:rFonts w:ascii="Times New Roman" w:hAnsi="Times New Roman" w:cs="Times New Roman"/>
        </w:rPr>
        <w:t xml:space="preserve"> </w:t>
      </w:r>
      <w:r w:rsidR="00162B53" w:rsidRPr="00881428">
        <w:rPr>
          <w:rFonts w:ascii="Times New Roman" w:hAnsi="Times New Roman" w:cs="Times New Roman"/>
        </w:rPr>
        <w:t>Highly synchronous mediums</w:t>
      </w:r>
      <w:r w:rsidR="00A75028" w:rsidRPr="00881428">
        <w:rPr>
          <w:rFonts w:ascii="Times New Roman" w:hAnsi="Times New Roman" w:cs="Times New Roman"/>
        </w:rPr>
        <w:t xml:space="preserve"> </w:t>
      </w:r>
      <w:r w:rsidR="00875EE5" w:rsidRPr="00881428">
        <w:rPr>
          <w:rFonts w:ascii="Times New Roman" w:hAnsi="Times New Roman" w:cs="Times New Roman"/>
        </w:rPr>
        <w:t xml:space="preserve">have </w:t>
      </w:r>
      <w:r w:rsidR="00520D71" w:rsidRPr="00881428">
        <w:rPr>
          <w:rFonts w:ascii="Times New Roman" w:hAnsi="Times New Roman" w:cs="Times New Roman"/>
        </w:rPr>
        <w:t>higher transmission velocit</w:t>
      </w:r>
      <w:r w:rsidR="00950340" w:rsidRPr="00881428">
        <w:rPr>
          <w:rFonts w:ascii="Times New Roman" w:hAnsi="Times New Roman" w:cs="Times New Roman"/>
        </w:rPr>
        <w:t>y and</w:t>
      </w:r>
      <w:ins w:id="195" w:author="Christopher Lam" w:date="2015-07-17T14:24:00Z">
        <w:r w:rsidR="00214CDF">
          <w:rPr>
            <w:rFonts w:ascii="Times New Roman" w:hAnsi="Times New Roman" w:cs="Times New Roman"/>
          </w:rPr>
          <w:t xml:space="preserve"> more</w:t>
        </w:r>
      </w:ins>
      <w:r w:rsidR="00950340" w:rsidRPr="00881428">
        <w:rPr>
          <w:rFonts w:ascii="Times New Roman" w:hAnsi="Times New Roman" w:cs="Times New Roman"/>
        </w:rPr>
        <w:t xml:space="preserve"> natural symbol sets</w:t>
      </w:r>
      <w:r w:rsidR="009E5618" w:rsidRPr="00881428">
        <w:rPr>
          <w:rFonts w:ascii="Times New Roman" w:hAnsi="Times New Roman" w:cs="Times New Roman"/>
        </w:rPr>
        <w:t>,</w:t>
      </w:r>
      <w:r w:rsidR="00875EE5" w:rsidRPr="00881428">
        <w:rPr>
          <w:rFonts w:ascii="Times New Roman" w:hAnsi="Times New Roman" w:cs="Times New Roman"/>
        </w:rPr>
        <w:t xml:space="preserve"> but </w:t>
      </w:r>
      <w:del w:id="196" w:author="Christopher Lam" w:date="2015-07-17T14:24:00Z">
        <w:r w:rsidR="009E5618" w:rsidRPr="00881428" w:rsidDel="00214CDF">
          <w:rPr>
            <w:rFonts w:ascii="Times New Roman" w:hAnsi="Times New Roman" w:cs="Times New Roman"/>
          </w:rPr>
          <w:delText xml:space="preserve">are </w:delText>
        </w:r>
        <w:r w:rsidR="00950340" w:rsidRPr="00881428" w:rsidDel="00214CDF">
          <w:rPr>
            <w:rFonts w:ascii="Times New Roman" w:hAnsi="Times New Roman" w:cs="Times New Roman"/>
          </w:rPr>
          <w:delText>lower</w:delText>
        </w:r>
      </w:del>
      <w:ins w:id="197" w:author="Christopher Lam" w:date="2015-07-17T14:24:00Z">
        <w:r w:rsidR="00214CDF">
          <w:rPr>
            <w:rFonts w:ascii="Times New Roman" w:hAnsi="Times New Roman" w:cs="Times New Roman"/>
          </w:rPr>
          <w:t>have less</w:t>
        </w:r>
      </w:ins>
      <w:r w:rsidR="00950340" w:rsidRPr="00881428">
        <w:rPr>
          <w:rFonts w:ascii="Times New Roman" w:hAnsi="Times New Roman" w:cs="Times New Roman"/>
        </w:rPr>
        <w:t xml:space="preserve"> </w:t>
      </w:r>
      <w:del w:id="198" w:author="Christopher Lam" w:date="2015-07-17T14:24:00Z">
        <w:r w:rsidR="009E5618" w:rsidRPr="00881428" w:rsidDel="00214CDF">
          <w:rPr>
            <w:rFonts w:ascii="Times New Roman" w:hAnsi="Times New Roman" w:cs="Times New Roman"/>
          </w:rPr>
          <w:delText xml:space="preserve">in </w:delText>
        </w:r>
      </w:del>
      <w:r w:rsidR="00520D71" w:rsidRPr="00881428">
        <w:rPr>
          <w:rFonts w:ascii="Times New Roman" w:hAnsi="Times New Roman" w:cs="Times New Roman"/>
        </w:rPr>
        <w:t xml:space="preserve">parallelism, rehearsability, and reprocessability. </w:t>
      </w:r>
      <w:del w:id="199" w:author="Christopher Lam" w:date="2015-07-17T14:24:00Z">
        <w:r w:rsidR="009F68C2" w:rsidRPr="00881428" w:rsidDel="00214CDF">
          <w:rPr>
            <w:rFonts w:ascii="Times New Roman" w:hAnsi="Times New Roman" w:cs="Times New Roman"/>
          </w:rPr>
          <w:delText>The authors</w:delText>
        </w:r>
      </w:del>
      <w:ins w:id="200" w:author="Christopher Lam" w:date="2015-07-17T14:24:00Z">
        <w:r w:rsidR="00214CDF">
          <w:rPr>
            <w:rFonts w:ascii="Times New Roman" w:hAnsi="Times New Roman" w:cs="Times New Roman"/>
          </w:rPr>
          <w:t>Dennis et al. (2008)</w:t>
        </w:r>
      </w:ins>
      <w:r w:rsidR="009F68C2" w:rsidRPr="00881428">
        <w:rPr>
          <w:rFonts w:ascii="Times New Roman" w:hAnsi="Times New Roman" w:cs="Times New Roman"/>
        </w:rPr>
        <w:t xml:space="preserve"> argue that</w:t>
      </w:r>
      <w:r w:rsidRPr="00881428">
        <w:rPr>
          <w:rFonts w:ascii="Times New Roman" w:hAnsi="Times New Roman" w:cs="Times New Roman"/>
        </w:rPr>
        <w:t xml:space="preserve"> </w:t>
      </w:r>
      <w:r w:rsidR="00162B53" w:rsidRPr="00881428">
        <w:rPr>
          <w:rFonts w:ascii="Times New Roman" w:hAnsi="Times New Roman" w:cs="Times New Roman"/>
        </w:rPr>
        <w:t>finding</w:t>
      </w:r>
      <w:r w:rsidRPr="00881428">
        <w:rPr>
          <w:rFonts w:ascii="Times New Roman" w:hAnsi="Times New Roman" w:cs="Times New Roman"/>
        </w:rPr>
        <w:t xml:space="preserve"> the</w:t>
      </w:r>
      <w:r w:rsidR="00950340" w:rsidRPr="00881428">
        <w:rPr>
          <w:rFonts w:ascii="Times New Roman" w:hAnsi="Times New Roman" w:cs="Times New Roman"/>
        </w:rPr>
        <w:t xml:space="preserve"> best</w:t>
      </w:r>
      <w:r w:rsidRPr="00881428">
        <w:rPr>
          <w:rFonts w:ascii="Times New Roman" w:hAnsi="Times New Roman" w:cs="Times New Roman"/>
        </w:rPr>
        <w:t xml:space="preserve"> fit between communication processes and media appropriation</w:t>
      </w:r>
      <w:r w:rsidR="009F68C2" w:rsidRPr="00881428">
        <w:rPr>
          <w:rFonts w:ascii="Times New Roman" w:hAnsi="Times New Roman" w:cs="Times New Roman"/>
        </w:rPr>
        <w:t xml:space="preserve"> will enhance </w:t>
      </w:r>
      <w:r w:rsidR="002C516C" w:rsidRPr="00881428">
        <w:rPr>
          <w:rFonts w:ascii="Times New Roman" w:hAnsi="Times New Roman" w:cs="Times New Roman"/>
        </w:rPr>
        <w:t xml:space="preserve">communication and task performance. </w:t>
      </w:r>
      <w:r w:rsidR="003C6CA3" w:rsidRPr="00881428">
        <w:rPr>
          <w:rFonts w:ascii="Times New Roman" w:hAnsi="Times New Roman" w:cs="Times New Roman"/>
        </w:rPr>
        <w:tab/>
      </w:r>
    </w:p>
    <w:p w14:paraId="015339C6" w14:textId="73282389" w:rsidR="00590B9F" w:rsidRDefault="003C6CA3" w:rsidP="00F438D9">
      <w:pPr>
        <w:spacing w:line="480" w:lineRule="auto"/>
        <w:ind w:left="0"/>
        <w:rPr>
          <w:ins w:id="201" w:author="Christopher Lam" w:date="2015-07-17T14:25:00Z"/>
          <w:rFonts w:ascii="Times New Roman" w:hAnsi="Times New Roman" w:cs="Times New Roman"/>
        </w:rPr>
      </w:pPr>
      <w:r w:rsidRPr="00881428">
        <w:rPr>
          <w:rFonts w:ascii="Times New Roman" w:hAnsi="Times New Roman" w:cs="Times New Roman"/>
        </w:rPr>
        <w:tab/>
      </w:r>
      <w:r w:rsidR="00DF2151" w:rsidRPr="00881428">
        <w:rPr>
          <w:rFonts w:ascii="Times New Roman" w:hAnsi="Times New Roman" w:cs="Times New Roman"/>
        </w:rPr>
        <w:t>A final consideration</w:t>
      </w:r>
      <w:r w:rsidR="00415FB8" w:rsidRPr="00881428">
        <w:rPr>
          <w:rFonts w:ascii="Times New Roman" w:hAnsi="Times New Roman" w:cs="Times New Roman"/>
        </w:rPr>
        <w:t xml:space="preserve"> of MST is </w:t>
      </w:r>
      <w:r w:rsidR="00C26075" w:rsidRPr="00881428">
        <w:rPr>
          <w:rFonts w:ascii="Times New Roman" w:hAnsi="Times New Roman" w:cs="Times New Roman"/>
        </w:rPr>
        <w:t>appropriation factors,</w:t>
      </w:r>
      <w:r w:rsidR="007B56EC" w:rsidRPr="00881428">
        <w:rPr>
          <w:rFonts w:ascii="Times New Roman" w:hAnsi="Times New Roman" w:cs="Times New Roman"/>
        </w:rPr>
        <w:t xml:space="preserve"> which include </w:t>
      </w:r>
      <w:r w:rsidR="00695D49" w:rsidRPr="00881428">
        <w:rPr>
          <w:rFonts w:ascii="Times New Roman" w:hAnsi="Times New Roman" w:cs="Times New Roman"/>
        </w:rPr>
        <w:t xml:space="preserve">familiarity with a medium, training on a medium, past experiences, and social norms. </w:t>
      </w:r>
      <w:r w:rsidR="00623C50" w:rsidRPr="00881428">
        <w:rPr>
          <w:rFonts w:ascii="Times New Roman" w:hAnsi="Times New Roman" w:cs="Times New Roman"/>
        </w:rPr>
        <w:t>T</w:t>
      </w:r>
      <w:r w:rsidR="00D06033" w:rsidRPr="00881428">
        <w:rPr>
          <w:rFonts w:ascii="Times New Roman" w:hAnsi="Times New Roman" w:cs="Times New Roman"/>
        </w:rPr>
        <w:t>hese factors play a role in deter</w:t>
      </w:r>
      <w:r w:rsidR="00883983" w:rsidRPr="00881428">
        <w:rPr>
          <w:rFonts w:ascii="Times New Roman" w:hAnsi="Times New Roman" w:cs="Times New Roman"/>
        </w:rPr>
        <w:t>mining the appropriate or best fit</w:t>
      </w:r>
      <w:r w:rsidR="00D06033" w:rsidRPr="00881428">
        <w:rPr>
          <w:rFonts w:ascii="Times New Roman" w:hAnsi="Times New Roman" w:cs="Times New Roman"/>
        </w:rPr>
        <w:t xml:space="preserve"> for a communication event.</w:t>
      </w:r>
      <w:r w:rsidR="007B56EC" w:rsidRPr="00881428">
        <w:rPr>
          <w:rFonts w:ascii="Times New Roman" w:hAnsi="Times New Roman" w:cs="Times New Roman"/>
        </w:rPr>
        <w:t xml:space="preserve"> For instance,</w:t>
      </w:r>
      <w:r w:rsidR="00E45977" w:rsidRPr="00881428">
        <w:rPr>
          <w:rFonts w:ascii="Times New Roman" w:hAnsi="Times New Roman" w:cs="Times New Roman"/>
        </w:rPr>
        <w:t xml:space="preserve"> if a team member is not familiar with </w:t>
      </w:r>
      <w:r w:rsidR="00683D39" w:rsidRPr="00881428">
        <w:rPr>
          <w:rFonts w:ascii="Times New Roman" w:hAnsi="Times New Roman" w:cs="Times New Roman"/>
        </w:rPr>
        <w:t xml:space="preserve">a </w:t>
      </w:r>
      <w:r w:rsidR="00E45977" w:rsidRPr="00881428">
        <w:rPr>
          <w:rFonts w:ascii="Times New Roman" w:hAnsi="Times New Roman" w:cs="Times New Roman"/>
        </w:rPr>
        <w:t xml:space="preserve">tool </w:t>
      </w:r>
      <w:del w:id="202" w:author="Christopher Lam" w:date="2015-07-17T14:25:00Z">
        <w:r w:rsidR="00E45977" w:rsidRPr="00881428" w:rsidDel="00214CDF">
          <w:rPr>
            <w:rFonts w:ascii="Times New Roman" w:hAnsi="Times New Roman" w:cs="Times New Roman"/>
          </w:rPr>
          <w:delText xml:space="preserve">like </w:delText>
        </w:r>
      </w:del>
      <w:ins w:id="203" w:author="Christopher Lam" w:date="2015-07-17T14:25:00Z">
        <w:r w:rsidR="00214CDF">
          <w:rPr>
            <w:rFonts w:ascii="Times New Roman" w:hAnsi="Times New Roman" w:cs="Times New Roman"/>
          </w:rPr>
          <w:t>such as</w:t>
        </w:r>
        <w:r w:rsidR="00214CDF" w:rsidRPr="00881428">
          <w:rPr>
            <w:rFonts w:ascii="Times New Roman" w:hAnsi="Times New Roman" w:cs="Times New Roman"/>
          </w:rPr>
          <w:t xml:space="preserve"> </w:t>
        </w:r>
      </w:ins>
      <w:r w:rsidR="00E45977" w:rsidRPr="00881428">
        <w:rPr>
          <w:rFonts w:ascii="Times New Roman" w:hAnsi="Times New Roman" w:cs="Times New Roman"/>
        </w:rPr>
        <w:t xml:space="preserve">Google Docs, communication performance </w:t>
      </w:r>
      <w:r w:rsidR="00415FB8" w:rsidRPr="00881428">
        <w:rPr>
          <w:rFonts w:ascii="Times New Roman" w:hAnsi="Times New Roman" w:cs="Times New Roman"/>
        </w:rPr>
        <w:t xml:space="preserve">may </w:t>
      </w:r>
      <w:r w:rsidR="00E45977" w:rsidRPr="00881428">
        <w:rPr>
          <w:rFonts w:ascii="Times New Roman" w:hAnsi="Times New Roman" w:cs="Times New Roman"/>
        </w:rPr>
        <w:t xml:space="preserve">suffer </w:t>
      </w:r>
      <w:r w:rsidR="00415FB8" w:rsidRPr="00881428">
        <w:rPr>
          <w:rFonts w:ascii="Times New Roman" w:hAnsi="Times New Roman" w:cs="Times New Roman"/>
        </w:rPr>
        <w:t>even if</w:t>
      </w:r>
      <w:r w:rsidR="00E45977" w:rsidRPr="00881428">
        <w:rPr>
          <w:rFonts w:ascii="Times New Roman" w:hAnsi="Times New Roman" w:cs="Times New Roman"/>
        </w:rPr>
        <w:t xml:space="preserve"> the </w:t>
      </w:r>
      <w:del w:id="204" w:author="Christopher Lam" w:date="2015-07-17T14:25:00Z">
        <w:r w:rsidR="00E45977" w:rsidRPr="00881428" w:rsidDel="00214CDF">
          <w:rPr>
            <w:rFonts w:ascii="Times New Roman" w:hAnsi="Times New Roman" w:cs="Times New Roman"/>
          </w:rPr>
          <w:delText xml:space="preserve">media </w:delText>
        </w:r>
      </w:del>
      <w:ins w:id="205" w:author="Christopher Lam" w:date="2015-07-17T14:25:00Z">
        <w:r w:rsidR="00214CDF">
          <w:rPr>
            <w:rFonts w:ascii="Times New Roman" w:hAnsi="Times New Roman" w:cs="Times New Roman"/>
          </w:rPr>
          <w:t>medium</w:t>
        </w:r>
        <w:r w:rsidR="00214CDF" w:rsidRPr="00881428">
          <w:rPr>
            <w:rFonts w:ascii="Times New Roman" w:hAnsi="Times New Roman" w:cs="Times New Roman"/>
          </w:rPr>
          <w:t xml:space="preserve"> </w:t>
        </w:r>
      </w:ins>
      <w:r w:rsidR="00E45977" w:rsidRPr="00881428">
        <w:rPr>
          <w:rFonts w:ascii="Times New Roman" w:hAnsi="Times New Roman" w:cs="Times New Roman"/>
        </w:rPr>
        <w:t xml:space="preserve">fits the process. </w:t>
      </w:r>
    </w:p>
    <w:p w14:paraId="65E82379" w14:textId="77777777" w:rsidR="00214CDF" w:rsidRDefault="00214CDF" w:rsidP="00F438D9">
      <w:pPr>
        <w:spacing w:line="480" w:lineRule="auto"/>
        <w:ind w:left="0"/>
        <w:rPr>
          <w:ins w:id="206" w:author="Christopher Lam" w:date="2015-07-17T14:25:00Z"/>
          <w:rFonts w:ascii="Times New Roman" w:hAnsi="Times New Roman" w:cs="Times New Roman"/>
        </w:rPr>
      </w:pPr>
    </w:p>
    <w:p w14:paraId="15A5B798" w14:textId="77777777" w:rsidR="00214CDF" w:rsidRPr="00881428" w:rsidRDefault="00214CDF" w:rsidP="00F438D9">
      <w:pPr>
        <w:spacing w:line="480" w:lineRule="auto"/>
        <w:ind w:left="0"/>
        <w:rPr>
          <w:rFonts w:ascii="Times New Roman" w:hAnsi="Times New Roman" w:cs="Times New Roman"/>
        </w:rPr>
      </w:pPr>
    </w:p>
    <w:p w14:paraId="4A267863" w14:textId="5E061BC7" w:rsidR="00CC2FBC" w:rsidRPr="00881428" w:rsidRDefault="00785FF6" w:rsidP="00943F69">
      <w:pPr>
        <w:keepNext/>
        <w:spacing w:line="480" w:lineRule="auto"/>
        <w:ind w:left="0"/>
        <w:rPr>
          <w:rFonts w:ascii="Times New Roman" w:hAnsi="Times New Roman" w:cs="Times New Roman"/>
          <w:b/>
        </w:rPr>
      </w:pPr>
      <w:r w:rsidRPr="00881428">
        <w:rPr>
          <w:rFonts w:ascii="Times New Roman" w:hAnsi="Times New Roman" w:cs="Times New Roman"/>
          <w:b/>
        </w:rPr>
        <w:t>Laboratory Experiments</w:t>
      </w:r>
      <w:r w:rsidR="00E779F3" w:rsidRPr="00881428">
        <w:rPr>
          <w:rFonts w:ascii="Times New Roman" w:hAnsi="Times New Roman" w:cs="Times New Roman"/>
          <w:b/>
        </w:rPr>
        <w:t xml:space="preserve"> </w:t>
      </w:r>
      <w:r w:rsidRPr="00881428">
        <w:rPr>
          <w:rFonts w:ascii="Times New Roman" w:hAnsi="Times New Roman" w:cs="Times New Roman"/>
          <w:b/>
        </w:rPr>
        <w:t>on MST</w:t>
      </w:r>
    </w:p>
    <w:p w14:paraId="6C39A186" w14:textId="396D83DA" w:rsidR="00704BB9" w:rsidRPr="00881428" w:rsidRDefault="00785FF6" w:rsidP="00943F69">
      <w:pPr>
        <w:keepNext/>
        <w:spacing w:line="480" w:lineRule="auto"/>
        <w:ind w:left="0"/>
        <w:rPr>
          <w:rFonts w:ascii="Times New Roman" w:hAnsi="Times New Roman" w:cs="Times New Roman"/>
        </w:rPr>
      </w:pPr>
      <w:r w:rsidRPr="00881428">
        <w:rPr>
          <w:rFonts w:ascii="Times New Roman" w:hAnsi="Times New Roman" w:cs="Times New Roman"/>
          <w:b/>
        </w:rPr>
        <w:tab/>
      </w:r>
      <w:r w:rsidRPr="00881428">
        <w:rPr>
          <w:rFonts w:ascii="Times New Roman" w:hAnsi="Times New Roman" w:cs="Times New Roman"/>
        </w:rPr>
        <w:t>Much of the empirical work</w:t>
      </w:r>
      <w:r w:rsidR="00933D9E" w:rsidRPr="00881428">
        <w:rPr>
          <w:rFonts w:ascii="Times New Roman" w:hAnsi="Times New Roman" w:cs="Times New Roman"/>
        </w:rPr>
        <w:t xml:space="preserve"> </w:t>
      </w:r>
      <w:r w:rsidR="00894A3B" w:rsidRPr="00881428">
        <w:rPr>
          <w:rFonts w:ascii="Times New Roman" w:hAnsi="Times New Roman" w:cs="Times New Roman"/>
        </w:rPr>
        <w:t xml:space="preserve">on </w:t>
      </w:r>
      <w:r w:rsidR="00933D9E" w:rsidRPr="00881428">
        <w:rPr>
          <w:rFonts w:ascii="Times New Roman" w:hAnsi="Times New Roman" w:cs="Times New Roman"/>
        </w:rPr>
        <w:t>MST</w:t>
      </w:r>
      <w:r w:rsidRPr="00881428">
        <w:rPr>
          <w:rFonts w:ascii="Times New Roman" w:hAnsi="Times New Roman" w:cs="Times New Roman"/>
        </w:rPr>
        <w:t xml:space="preserve"> </w:t>
      </w:r>
      <w:r w:rsidR="00D62DC3" w:rsidRPr="00881428">
        <w:rPr>
          <w:rFonts w:ascii="Times New Roman" w:hAnsi="Times New Roman" w:cs="Times New Roman"/>
        </w:rPr>
        <w:t>occurs in</w:t>
      </w:r>
      <w:r w:rsidRPr="00881428">
        <w:rPr>
          <w:rFonts w:ascii="Times New Roman" w:hAnsi="Times New Roman" w:cs="Times New Roman"/>
        </w:rPr>
        <w:t xml:space="preserve"> laboratory </w:t>
      </w:r>
      <w:r w:rsidR="00894A3B" w:rsidRPr="00881428">
        <w:rPr>
          <w:rFonts w:ascii="Times New Roman" w:hAnsi="Times New Roman" w:cs="Times New Roman"/>
        </w:rPr>
        <w:t>settings</w:t>
      </w:r>
      <w:r w:rsidR="00162B53" w:rsidRPr="00881428">
        <w:rPr>
          <w:rFonts w:ascii="Times New Roman" w:hAnsi="Times New Roman" w:cs="Times New Roman"/>
        </w:rPr>
        <w:t xml:space="preserve"> </w:t>
      </w:r>
      <w:r w:rsidRPr="00881428">
        <w:rPr>
          <w:rFonts w:ascii="Times New Roman" w:hAnsi="Times New Roman" w:cs="Times New Roman"/>
        </w:rPr>
        <w:t xml:space="preserve">and </w:t>
      </w:r>
      <w:r w:rsidR="00F914B3" w:rsidRPr="00881428">
        <w:rPr>
          <w:rFonts w:ascii="Times New Roman" w:hAnsi="Times New Roman" w:cs="Times New Roman"/>
        </w:rPr>
        <w:t>tests</w:t>
      </w:r>
      <w:r w:rsidRPr="00881428">
        <w:rPr>
          <w:rFonts w:ascii="Times New Roman" w:hAnsi="Times New Roman" w:cs="Times New Roman"/>
        </w:rPr>
        <w:t xml:space="preserve"> </w:t>
      </w:r>
      <w:r w:rsidR="00C24E58" w:rsidRPr="00881428">
        <w:rPr>
          <w:rFonts w:ascii="Times New Roman" w:hAnsi="Times New Roman" w:cs="Times New Roman"/>
        </w:rPr>
        <w:t>media differences</w:t>
      </w:r>
      <w:r w:rsidRPr="00881428">
        <w:rPr>
          <w:rFonts w:ascii="Times New Roman" w:hAnsi="Times New Roman" w:cs="Times New Roman"/>
        </w:rPr>
        <w:t xml:space="preserve">. </w:t>
      </w:r>
      <w:r w:rsidR="006067A5" w:rsidRPr="00881428">
        <w:rPr>
          <w:rFonts w:ascii="Times New Roman" w:hAnsi="Times New Roman" w:cs="Times New Roman"/>
        </w:rPr>
        <w:t xml:space="preserve">For example, Dennis, Valacich, </w:t>
      </w:r>
      <w:del w:id="207" w:author="Christopher Lam" w:date="2015-07-17T14:25:00Z">
        <w:r w:rsidR="006067A5" w:rsidRPr="00881428" w:rsidDel="00214CDF">
          <w:rPr>
            <w:rFonts w:ascii="Times New Roman" w:hAnsi="Times New Roman" w:cs="Times New Roman"/>
          </w:rPr>
          <w:delText>Speir</w:delText>
        </w:r>
      </w:del>
      <w:ins w:id="208" w:author="Christopher Lam" w:date="2015-07-17T14:25:00Z">
        <w:r w:rsidR="00214CDF">
          <w:rPr>
            <w:rFonts w:ascii="Times New Roman" w:hAnsi="Times New Roman" w:cs="Times New Roman"/>
          </w:rPr>
          <w:t>Speier</w:t>
        </w:r>
      </w:ins>
      <w:r w:rsidR="006067A5" w:rsidRPr="00881428">
        <w:rPr>
          <w:rFonts w:ascii="Times New Roman" w:hAnsi="Times New Roman" w:cs="Times New Roman"/>
        </w:rPr>
        <w:t>, and Morris (1998) found support for MST in that</w:t>
      </w:r>
      <w:r w:rsidR="00EA34E3" w:rsidRPr="00881428">
        <w:rPr>
          <w:rFonts w:ascii="Times New Roman" w:hAnsi="Times New Roman" w:cs="Times New Roman"/>
        </w:rPr>
        <w:t xml:space="preserve"> face-to-face groups</w:t>
      </w:r>
      <w:r w:rsidR="006067A5" w:rsidRPr="00881428">
        <w:rPr>
          <w:rFonts w:ascii="Times New Roman" w:hAnsi="Times New Roman" w:cs="Times New Roman"/>
        </w:rPr>
        <w:t xml:space="preserve"> </w:t>
      </w:r>
      <w:r w:rsidR="00EA34E3" w:rsidRPr="00881428">
        <w:rPr>
          <w:rFonts w:ascii="Times New Roman" w:hAnsi="Times New Roman" w:cs="Times New Roman"/>
        </w:rPr>
        <w:t xml:space="preserve">(high </w:t>
      </w:r>
      <w:del w:id="209" w:author="Christopher Lam" w:date="2015-07-17T14:25:00Z">
        <w:r w:rsidR="00EA34E3" w:rsidRPr="00881428" w:rsidDel="00214CDF">
          <w:rPr>
            <w:rFonts w:ascii="Times New Roman" w:hAnsi="Times New Roman" w:cs="Times New Roman"/>
          </w:rPr>
          <w:delText>synchronous</w:delText>
        </w:r>
      </w:del>
      <w:ins w:id="210" w:author="Christopher Lam" w:date="2015-07-17T14:26:00Z">
        <w:r w:rsidR="00214CDF">
          <w:rPr>
            <w:rFonts w:ascii="Times New Roman" w:hAnsi="Times New Roman" w:cs="Times New Roman"/>
          </w:rPr>
          <w:t>synchronicity</w:t>
        </w:r>
      </w:ins>
      <w:r w:rsidR="00EA34E3" w:rsidRPr="00881428">
        <w:rPr>
          <w:rFonts w:ascii="Times New Roman" w:hAnsi="Times New Roman" w:cs="Times New Roman"/>
        </w:rPr>
        <w:t xml:space="preserve">) </w:t>
      </w:r>
      <w:r w:rsidR="006067A5" w:rsidRPr="00881428">
        <w:rPr>
          <w:rFonts w:ascii="Times New Roman" w:hAnsi="Times New Roman" w:cs="Times New Roman"/>
        </w:rPr>
        <w:t>performed better on convergence tasks</w:t>
      </w:r>
      <w:ins w:id="211" w:author="Christopher Lam" w:date="2015-07-17T14:26:00Z">
        <w:r w:rsidR="00214CDF">
          <w:rPr>
            <w:rFonts w:ascii="Times New Roman" w:hAnsi="Times New Roman" w:cs="Times New Roman"/>
          </w:rPr>
          <w:t xml:space="preserve"> whereas </w:t>
        </w:r>
      </w:ins>
      <w:del w:id="212" w:author="Christopher Lam" w:date="2015-07-17T14:26:00Z">
        <w:r w:rsidR="006067A5" w:rsidRPr="00881428" w:rsidDel="00214CDF">
          <w:rPr>
            <w:rFonts w:ascii="Times New Roman" w:hAnsi="Times New Roman" w:cs="Times New Roman"/>
          </w:rPr>
          <w:delText xml:space="preserve">, while </w:delText>
        </w:r>
      </w:del>
      <w:r w:rsidR="00EA34E3" w:rsidRPr="00881428">
        <w:rPr>
          <w:rFonts w:ascii="Times New Roman" w:hAnsi="Times New Roman" w:cs="Times New Roman"/>
        </w:rPr>
        <w:t>e</w:t>
      </w:r>
      <w:ins w:id="213" w:author="Christopher Lam" w:date="2015-07-17T14:26:00Z">
        <w:r w:rsidR="00214CDF">
          <w:rPr>
            <w:rFonts w:ascii="Times New Roman" w:hAnsi="Times New Roman" w:cs="Times New Roman"/>
          </w:rPr>
          <w:t>-</w:t>
        </w:r>
      </w:ins>
      <w:r w:rsidR="00EA34E3" w:rsidRPr="00881428">
        <w:rPr>
          <w:rFonts w:ascii="Times New Roman" w:hAnsi="Times New Roman" w:cs="Times New Roman"/>
        </w:rPr>
        <w:t xml:space="preserve">mail groups (low </w:t>
      </w:r>
      <w:del w:id="214" w:author="Christopher Lam" w:date="2015-07-17T14:26:00Z">
        <w:r w:rsidR="00EA34E3" w:rsidRPr="00881428" w:rsidDel="00214CDF">
          <w:rPr>
            <w:rFonts w:ascii="Times New Roman" w:hAnsi="Times New Roman" w:cs="Times New Roman"/>
          </w:rPr>
          <w:delText>synchronous</w:delText>
        </w:r>
      </w:del>
      <w:ins w:id="215" w:author="Christopher Lam" w:date="2015-07-17T14:26:00Z">
        <w:r w:rsidR="00214CDF">
          <w:rPr>
            <w:rFonts w:ascii="Times New Roman" w:hAnsi="Times New Roman" w:cs="Times New Roman"/>
          </w:rPr>
          <w:t>synchronicity</w:t>
        </w:r>
      </w:ins>
      <w:r w:rsidR="00EA34E3" w:rsidRPr="00881428">
        <w:rPr>
          <w:rFonts w:ascii="Times New Roman" w:hAnsi="Times New Roman" w:cs="Times New Roman"/>
        </w:rPr>
        <w:t>)</w:t>
      </w:r>
      <w:r w:rsidR="006067A5" w:rsidRPr="00881428">
        <w:rPr>
          <w:rFonts w:ascii="Times New Roman" w:hAnsi="Times New Roman" w:cs="Times New Roman"/>
        </w:rPr>
        <w:t xml:space="preserve"> performed better on conveyance tasks. Murthy and Kerr (2003) tested face-to-face and text-based </w:t>
      </w:r>
      <w:r w:rsidR="002C7B3E" w:rsidRPr="00881428">
        <w:rPr>
          <w:rFonts w:ascii="Times New Roman" w:hAnsi="Times New Roman" w:cs="Times New Roman"/>
        </w:rPr>
        <w:t xml:space="preserve">CMC </w:t>
      </w:r>
      <w:del w:id="216" w:author="Christopher Lam" w:date="2015-07-17T14:26:00Z">
        <w:r w:rsidR="006067A5" w:rsidRPr="00881428" w:rsidDel="00214CDF">
          <w:rPr>
            <w:rFonts w:ascii="Times New Roman" w:hAnsi="Times New Roman" w:cs="Times New Roman"/>
          </w:rPr>
          <w:delText>on</w:delText>
        </w:r>
        <w:r w:rsidR="00F914B3" w:rsidRPr="00881428" w:rsidDel="00214CDF">
          <w:rPr>
            <w:rFonts w:ascii="Times New Roman" w:hAnsi="Times New Roman" w:cs="Times New Roman"/>
          </w:rPr>
          <w:delText xml:space="preserve"> </w:delText>
        </w:r>
      </w:del>
      <w:ins w:id="217" w:author="Christopher Lam" w:date="2015-07-17T14:26:00Z">
        <w:r w:rsidR="00214CDF">
          <w:rPr>
            <w:rFonts w:ascii="Times New Roman" w:hAnsi="Times New Roman" w:cs="Times New Roman"/>
          </w:rPr>
          <w:t>for</w:t>
        </w:r>
        <w:r w:rsidR="00214CDF" w:rsidRPr="00881428">
          <w:rPr>
            <w:rFonts w:ascii="Times New Roman" w:hAnsi="Times New Roman" w:cs="Times New Roman"/>
          </w:rPr>
          <w:t xml:space="preserve"> </w:t>
        </w:r>
      </w:ins>
      <w:r w:rsidR="006067A5" w:rsidRPr="00881428">
        <w:rPr>
          <w:rFonts w:ascii="Times New Roman" w:hAnsi="Times New Roman" w:cs="Times New Roman"/>
        </w:rPr>
        <w:t>idea generation (conveyance) and problem solving (convergence)</w:t>
      </w:r>
      <w:r w:rsidR="008D7F80" w:rsidRPr="00881428">
        <w:rPr>
          <w:rFonts w:ascii="Times New Roman" w:hAnsi="Times New Roman" w:cs="Times New Roman"/>
        </w:rPr>
        <w:t xml:space="preserve">. </w:t>
      </w:r>
      <w:r w:rsidR="00EA34E3" w:rsidRPr="00881428">
        <w:rPr>
          <w:rFonts w:ascii="Times New Roman" w:hAnsi="Times New Roman" w:cs="Times New Roman"/>
        </w:rPr>
        <w:t>They found</w:t>
      </w:r>
      <w:r w:rsidR="008D7F80" w:rsidRPr="00881428">
        <w:rPr>
          <w:rFonts w:ascii="Times New Roman" w:hAnsi="Times New Roman" w:cs="Times New Roman"/>
        </w:rPr>
        <w:t xml:space="preserve"> support </w:t>
      </w:r>
      <w:r w:rsidR="00EA34E3" w:rsidRPr="00881428">
        <w:rPr>
          <w:rFonts w:ascii="Times New Roman" w:hAnsi="Times New Roman" w:cs="Times New Roman"/>
        </w:rPr>
        <w:t xml:space="preserve">for </w:t>
      </w:r>
      <w:r w:rsidR="008D7F80" w:rsidRPr="00881428">
        <w:rPr>
          <w:rFonts w:ascii="Times New Roman" w:hAnsi="Times New Roman" w:cs="Times New Roman"/>
        </w:rPr>
        <w:t xml:space="preserve">MST </w:t>
      </w:r>
      <w:del w:id="218" w:author="Christopher Lam" w:date="2015-07-17T14:26:00Z">
        <w:r w:rsidR="00EA34E3" w:rsidRPr="00881428" w:rsidDel="00214CDF">
          <w:rPr>
            <w:rFonts w:ascii="Times New Roman" w:hAnsi="Times New Roman" w:cs="Times New Roman"/>
          </w:rPr>
          <w:delText>as</w:delText>
        </w:r>
        <w:r w:rsidR="008D7F80" w:rsidRPr="00881428" w:rsidDel="00214CDF">
          <w:rPr>
            <w:rFonts w:ascii="Times New Roman" w:hAnsi="Times New Roman" w:cs="Times New Roman"/>
          </w:rPr>
          <w:delText xml:space="preserve"> </w:delText>
        </w:r>
      </w:del>
      <w:ins w:id="219" w:author="Christopher Lam" w:date="2015-07-17T14:26:00Z">
        <w:r w:rsidR="00214CDF">
          <w:rPr>
            <w:rFonts w:ascii="Times New Roman" w:hAnsi="Times New Roman" w:cs="Times New Roman"/>
          </w:rPr>
          <w:t>because</w:t>
        </w:r>
        <w:r w:rsidR="00214CDF" w:rsidRPr="00881428">
          <w:rPr>
            <w:rFonts w:ascii="Times New Roman" w:hAnsi="Times New Roman" w:cs="Times New Roman"/>
          </w:rPr>
          <w:t xml:space="preserve"> </w:t>
        </w:r>
      </w:ins>
      <w:r w:rsidR="006067A5" w:rsidRPr="00881428">
        <w:rPr>
          <w:rFonts w:ascii="Times New Roman" w:hAnsi="Times New Roman" w:cs="Times New Roman"/>
        </w:rPr>
        <w:t>those</w:t>
      </w:r>
      <w:r w:rsidR="008D7F80" w:rsidRPr="00881428">
        <w:rPr>
          <w:rFonts w:ascii="Times New Roman" w:hAnsi="Times New Roman" w:cs="Times New Roman"/>
        </w:rPr>
        <w:t xml:space="preserve"> in the face-to-face group </w:t>
      </w:r>
      <w:r w:rsidR="006067A5" w:rsidRPr="00881428">
        <w:rPr>
          <w:rFonts w:ascii="Times New Roman" w:hAnsi="Times New Roman" w:cs="Times New Roman"/>
        </w:rPr>
        <w:t>performed better on the convergence task</w:t>
      </w:r>
      <w:ins w:id="220" w:author="Christopher Lam" w:date="2015-07-17T14:26:00Z">
        <w:r w:rsidR="00214CDF">
          <w:rPr>
            <w:rFonts w:ascii="Times New Roman" w:hAnsi="Times New Roman" w:cs="Times New Roman"/>
          </w:rPr>
          <w:t xml:space="preserve"> whereas the </w:t>
        </w:r>
      </w:ins>
      <w:del w:id="221" w:author="Christopher Lam" w:date="2015-07-17T14:26:00Z">
        <w:r w:rsidR="006067A5" w:rsidRPr="00881428" w:rsidDel="00214CDF">
          <w:rPr>
            <w:rFonts w:ascii="Times New Roman" w:hAnsi="Times New Roman" w:cs="Times New Roman"/>
          </w:rPr>
          <w:delText xml:space="preserve">, while </w:delText>
        </w:r>
      </w:del>
      <w:r w:rsidR="006067A5" w:rsidRPr="00881428">
        <w:rPr>
          <w:rFonts w:ascii="Times New Roman" w:hAnsi="Times New Roman" w:cs="Times New Roman"/>
        </w:rPr>
        <w:t xml:space="preserve">groups </w:t>
      </w:r>
      <w:del w:id="222" w:author="Christopher Lam" w:date="2015-07-17T14:27:00Z">
        <w:r w:rsidR="006067A5" w:rsidRPr="00881428" w:rsidDel="00214CDF">
          <w:rPr>
            <w:rFonts w:ascii="Times New Roman" w:hAnsi="Times New Roman" w:cs="Times New Roman"/>
          </w:rPr>
          <w:delText>who used</w:delText>
        </w:r>
      </w:del>
      <w:ins w:id="223" w:author="Christopher Lam" w:date="2015-07-17T14:27:00Z">
        <w:r w:rsidR="00214CDF">
          <w:rPr>
            <w:rFonts w:ascii="Times New Roman" w:hAnsi="Times New Roman" w:cs="Times New Roman"/>
          </w:rPr>
          <w:t>using</w:t>
        </w:r>
      </w:ins>
      <w:r w:rsidR="006067A5" w:rsidRPr="00881428">
        <w:rPr>
          <w:rFonts w:ascii="Times New Roman" w:hAnsi="Times New Roman" w:cs="Times New Roman"/>
        </w:rPr>
        <w:t xml:space="preserve"> the</w:t>
      </w:r>
      <w:r w:rsidR="00E0665F" w:rsidRPr="00881428">
        <w:rPr>
          <w:rFonts w:ascii="Times New Roman" w:hAnsi="Times New Roman" w:cs="Times New Roman"/>
        </w:rPr>
        <w:t xml:space="preserve"> text-based CMC </w:t>
      </w:r>
      <w:r w:rsidR="006067A5" w:rsidRPr="00881428">
        <w:rPr>
          <w:rFonts w:ascii="Times New Roman" w:hAnsi="Times New Roman" w:cs="Times New Roman"/>
        </w:rPr>
        <w:t>performed equally as well as</w:t>
      </w:r>
      <w:ins w:id="224" w:author="Christopher Lam" w:date="2015-07-17T14:27:00Z">
        <w:r w:rsidR="00214CDF">
          <w:rPr>
            <w:rFonts w:ascii="Times New Roman" w:hAnsi="Times New Roman" w:cs="Times New Roman"/>
          </w:rPr>
          <w:t xml:space="preserve"> the</w:t>
        </w:r>
      </w:ins>
      <w:r w:rsidR="006067A5" w:rsidRPr="00881428">
        <w:rPr>
          <w:rFonts w:ascii="Times New Roman" w:hAnsi="Times New Roman" w:cs="Times New Roman"/>
        </w:rPr>
        <w:t xml:space="preserve"> face-to-face on the conveyance task. </w:t>
      </w:r>
      <w:r w:rsidR="00D635AE" w:rsidRPr="00881428">
        <w:rPr>
          <w:rFonts w:ascii="Times New Roman" w:hAnsi="Times New Roman" w:cs="Times New Roman"/>
        </w:rPr>
        <w:t xml:space="preserve">Finally, Lober, Grimm, and Schwabe (2006) compared audio to text-based chat and found support for MST, as participants who used audio </w:t>
      </w:r>
      <w:ins w:id="225" w:author="Christopher Lam" w:date="2015-07-17T14:27:00Z">
        <w:r w:rsidR="00214CDF">
          <w:rPr>
            <w:rFonts w:ascii="Times New Roman" w:hAnsi="Times New Roman" w:cs="Times New Roman"/>
          </w:rPr>
          <w:t xml:space="preserve">chat </w:t>
        </w:r>
      </w:ins>
      <w:r w:rsidR="00D635AE" w:rsidRPr="00881428">
        <w:rPr>
          <w:rFonts w:ascii="Times New Roman" w:hAnsi="Times New Roman" w:cs="Times New Roman"/>
        </w:rPr>
        <w:t>performed better on a convergence task.</w:t>
      </w:r>
    </w:p>
    <w:p w14:paraId="16173C9A" w14:textId="64CF7382" w:rsidR="006067A5" w:rsidRPr="00881428" w:rsidRDefault="00704BB9" w:rsidP="006067A5">
      <w:pPr>
        <w:spacing w:line="480" w:lineRule="auto"/>
        <w:ind w:left="0"/>
        <w:rPr>
          <w:rFonts w:ascii="Times New Roman" w:hAnsi="Times New Roman" w:cs="Times New Roman"/>
        </w:rPr>
      </w:pPr>
      <w:r w:rsidRPr="00881428">
        <w:rPr>
          <w:rFonts w:ascii="Times New Roman" w:hAnsi="Times New Roman" w:cs="Times New Roman"/>
        </w:rPr>
        <w:tab/>
        <w:t xml:space="preserve">Some empirical work has </w:t>
      </w:r>
      <w:r w:rsidR="008D7F80" w:rsidRPr="00881428">
        <w:rPr>
          <w:rFonts w:ascii="Times New Roman" w:hAnsi="Times New Roman" w:cs="Times New Roman"/>
        </w:rPr>
        <w:t>compared</w:t>
      </w:r>
      <w:r w:rsidRPr="00881428">
        <w:rPr>
          <w:rFonts w:ascii="Times New Roman" w:hAnsi="Times New Roman" w:cs="Times New Roman"/>
        </w:rPr>
        <w:t xml:space="preserve"> </w:t>
      </w:r>
      <w:r w:rsidR="002C7B3E" w:rsidRPr="00881428">
        <w:rPr>
          <w:rFonts w:ascii="Times New Roman" w:hAnsi="Times New Roman" w:cs="Times New Roman"/>
        </w:rPr>
        <w:t>only CMC</w:t>
      </w:r>
      <w:r w:rsidR="00D80588" w:rsidRPr="00881428">
        <w:rPr>
          <w:rFonts w:ascii="Times New Roman" w:hAnsi="Times New Roman" w:cs="Times New Roman"/>
        </w:rPr>
        <w:t xml:space="preserve"> mediums</w:t>
      </w:r>
      <w:ins w:id="226" w:author="Christopher Lam" w:date="2015-07-17T14:27:00Z">
        <w:r w:rsidR="00214CDF">
          <w:rPr>
            <w:rFonts w:ascii="Times New Roman" w:hAnsi="Times New Roman" w:cs="Times New Roman"/>
          </w:rPr>
          <w:t xml:space="preserve"> and did not examine </w:t>
        </w:r>
      </w:ins>
      <w:del w:id="227" w:author="Christopher Lam" w:date="2015-07-17T14:27:00Z">
        <w:r w:rsidR="006D2EEC" w:rsidDel="00214CDF">
          <w:rPr>
            <w:rFonts w:ascii="Times New Roman" w:hAnsi="Times New Roman" w:cs="Times New Roman"/>
          </w:rPr>
          <w:delText xml:space="preserve">, as opposed to examining </w:delText>
        </w:r>
      </w:del>
      <w:r w:rsidR="006D2EEC">
        <w:rPr>
          <w:rFonts w:ascii="Times New Roman" w:hAnsi="Times New Roman" w:cs="Times New Roman"/>
        </w:rPr>
        <w:t>face-to-face interactions</w:t>
      </w:r>
      <w:r w:rsidR="00213802" w:rsidRPr="00881428">
        <w:rPr>
          <w:rFonts w:ascii="Times New Roman" w:hAnsi="Times New Roman" w:cs="Times New Roman"/>
        </w:rPr>
        <w:t xml:space="preserve">. For instance, Schouten, </w:t>
      </w:r>
      <w:ins w:id="228" w:author="Christopher Lam" w:date="2015-07-17T14:27:00Z">
        <w:r w:rsidR="00214CDF">
          <w:rPr>
            <w:rFonts w:ascii="Times New Roman" w:hAnsi="Times New Roman" w:cs="Times New Roman"/>
          </w:rPr>
          <w:t>V</w:t>
        </w:r>
      </w:ins>
      <w:del w:id="229" w:author="Christopher Lam" w:date="2015-07-17T14:27:00Z">
        <w:r w:rsidR="00213802" w:rsidRPr="00881428" w:rsidDel="00214CDF">
          <w:rPr>
            <w:rFonts w:ascii="Times New Roman" w:hAnsi="Times New Roman" w:cs="Times New Roman"/>
          </w:rPr>
          <w:delText>v</w:delText>
        </w:r>
      </w:del>
      <w:r w:rsidR="00213802" w:rsidRPr="00881428">
        <w:rPr>
          <w:rFonts w:ascii="Times New Roman" w:hAnsi="Times New Roman" w:cs="Times New Roman"/>
        </w:rPr>
        <w:t>an den Ho</w:t>
      </w:r>
      <w:ins w:id="230" w:author="Christopher Lam" w:date="2015-07-17T14:27:00Z">
        <w:r w:rsidR="0056771D">
          <w:rPr>
            <w:rFonts w:ascii="Times New Roman" w:hAnsi="Times New Roman" w:cs="Times New Roman"/>
          </w:rPr>
          <w:t>o</w:t>
        </w:r>
      </w:ins>
      <w:r w:rsidR="00213802" w:rsidRPr="00881428">
        <w:rPr>
          <w:rFonts w:ascii="Times New Roman" w:hAnsi="Times New Roman" w:cs="Times New Roman"/>
        </w:rPr>
        <w:t xml:space="preserve">ff, and Feldberg (2010) found support for MST </w:t>
      </w:r>
      <w:r w:rsidR="00162B53" w:rsidRPr="00881428">
        <w:rPr>
          <w:rFonts w:ascii="Times New Roman" w:hAnsi="Times New Roman" w:cs="Times New Roman"/>
        </w:rPr>
        <w:t xml:space="preserve">when comparing </w:t>
      </w:r>
      <w:r w:rsidR="00213802" w:rsidRPr="00881428">
        <w:rPr>
          <w:rFonts w:ascii="Times New Roman" w:hAnsi="Times New Roman" w:cs="Times New Roman"/>
        </w:rPr>
        <w:t xml:space="preserve">3D virtual worlds </w:t>
      </w:r>
      <w:r w:rsidR="00162B53" w:rsidRPr="00881428">
        <w:rPr>
          <w:rFonts w:ascii="Times New Roman" w:hAnsi="Times New Roman" w:cs="Times New Roman"/>
        </w:rPr>
        <w:t xml:space="preserve">and </w:t>
      </w:r>
      <w:r w:rsidR="00213802" w:rsidRPr="00881428">
        <w:rPr>
          <w:rFonts w:ascii="Times New Roman" w:hAnsi="Times New Roman" w:cs="Times New Roman"/>
        </w:rPr>
        <w:t>text-based chat</w:t>
      </w:r>
      <w:r w:rsidR="00162B53" w:rsidRPr="00881428">
        <w:rPr>
          <w:rFonts w:ascii="Times New Roman" w:hAnsi="Times New Roman" w:cs="Times New Roman"/>
        </w:rPr>
        <w:t xml:space="preserve">, </w:t>
      </w:r>
      <w:r w:rsidR="00172312" w:rsidRPr="00881428">
        <w:rPr>
          <w:rFonts w:ascii="Times New Roman" w:hAnsi="Times New Roman" w:cs="Times New Roman"/>
        </w:rPr>
        <w:t>as</w:t>
      </w:r>
      <w:r w:rsidR="00213802" w:rsidRPr="00881428">
        <w:rPr>
          <w:rFonts w:ascii="Times New Roman" w:hAnsi="Times New Roman" w:cs="Times New Roman"/>
        </w:rPr>
        <w:t xml:space="preserve"> 3D virtual worlds out</w:t>
      </w:r>
      <w:ins w:id="231" w:author="Christopher Lam" w:date="2015-07-17T14:28:00Z">
        <w:r w:rsidR="0069362B">
          <w:rPr>
            <w:rFonts w:ascii="Times New Roman" w:hAnsi="Times New Roman" w:cs="Times New Roman"/>
          </w:rPr>
          <w:t xml:space="preserve"> </w:t>
        </w:r>
      </w:ins>
      <w:r w:rsidR="00213802" w:rsidRPr="00881428">
        <w:rPr>
          <w:rFonts w:ascii="Times New Roman" w:hAnsi="Times New Roman" w:cs="Times New Roman"/>
        </w:rPr>
        <w:t xml:space="preserve">performed chat </w:t>
      </w:r>
      <w:del w:id="232" w:author="Christopher Lam" w:date="2015-07-17T14:28:00Z">
        <w:r w:rsidR="00213802" w:rsidRPr="00881428" w:rsidDel="0069362B">
          <w:rPr>
            <w:rFonts w:ascii="Times New Roman" w:hAnsi="Times New Roman" w:cs="Times New Roman"/>
          </w:rPr>
          <w:delText xml:space="preserve">for </w:delText>
        </w:r>
      </w:del>
      <w:ins w:id="233" w:author="Christopher Lam" w:date="2015-07-17T14:28:00Z">
        <w:r w:rsidR="0069362B">
          <w:rPr>
            <w:rFonts w:ascii="Times New Roman" w:hAnsi="Times New Roman" w:cs="Times New Roman"/>
          </w:rPr>
          <w:t>in</w:t>
        </w:r>
        <w:r w:rsidR="0069362B" w:rsidRPr="00881428">
          <w:rPr>
            <w:rFonts w:ascii="Times New Roman" w:hAnsi="Times New Roman" w:cs="Times New Roman"/>
          </w:rPr>
          <w:t xml:space="preserve"> </w:t>
        </w:r>
      </w:ins>
      <w:r w:rsidR="00213802" w:rsidRPr="00881428">
        <w:rPr>
          <w:rFonts w:ascii="Times New Roman" w:hAnsi="Times New Roman" w:cs="Times New Roman"/>
        </w:rPr>
        <w:t xml:space="preserve">convergence processes. </w:t>
      </w:r>
      <w:r w:rsidR="009A662E" w:rsidRPr="00881428">
        <w:rPr>
          <w:rFonts w:ascii="Times New Roman" w:hAnsi="Times New Roman" w:cs="Times New Roman"/>
        </w:rPr>
        <w:t xml:space="preserve">Similarly, </w:t>
      </w:r>
      <w:r w:rsidR="00213802" w:rsidRPr="00881428">
        <w:rPr>
          <w:rFonts w:ascii="Times New Roman" w:hAnsi="Times New Roman" w:cs="Times New Roman"/>
        </w:rPr>
        <w:t>Baker (2002) found support for MST in virtual teams</w:t>
      </w:r>
      <w:r w:rsidR="00796AB2" w:rsidRPr="00881428">
        <w:rPr>
          <w:rFonts w:ascii="Times New Roman" w:hAnsi="Times New Roman" w:cs="Times New Roman"/>
        </w:rPr>
        <w:t xml:space="preserve"> </w:t>
      </w:r>
      <w:del w:id="234" w:author="Christopher Lam" w:date="2015-07-17T14:28:00Z">
        <w:r w:rsidR="00796AB2" w:rsidRPr="00881428" w:rsidDel="0069362B">
          <w:rPr>
            <w:rFonts w:ascii="Times New Roman" w:hAnsi="Times New Roman" w:cs="Times New Roman"/>
          </w:rPr>
          <w:delText>as</w:delText>
        </w:r>
        <w:r w:rsidR="00BE7440" w:rsidRPr="00881428" w:rsidDel="0069362B">
          <w:rPr>
            <w:rFonts w:ascii="Times New Roman" w:hAnsi="Times New Roman" w:cs="Times New Roman"/>
          </w:rPr>
          <w:delText xml:space="preserve"> </w:delText>
        </w:r>
      </w:del>
      <w:ins w:id="235" w:author="Christopher Lam" w:date="2015-07-17T14:28:00Z">
        <w:r w:rsidR="0069362B">
          <w:rPr>
            <w:rFonts w:ascii="Times New Roman" w:hAnsi="Times New Roman" w:cs="Times New Roman"/>
          </w:rPr>
          <w:t>because</w:t>
        </w:r>
        <w:r w:rsidR="0069362B" w:rsidRPr="00881428">
          <w:rPr>
            <w:rFonts w:ascii="Times New Roman" w:hAnsi="Times New Roman" w:cs="Times New Roman"/>
          </w:rPr>
          <w:t xml:space="preserve"> </w:t>
        </w:r>
      </w:ins>
      <w:r w:rsidR="00BE7440" w:rsidRPr="00881428">
        <w:rPr>
          <w:rFonts w:ascii="Times New Roman" w:hAnsi="Times New Roman" w:cs="Times New Roman"/>
        </w:rPr>
        <w:t>teams using</w:t>
      </w:r>
      <w:r w:rsidR="009A662E" w:rsidRPr="00881428">
        <w:rPr>
          <w:rFonts w:ascii="Times New Roman" w:hAnsi="Times New Roman" w:cs="Times New Roman"/>
        </w:rPr>
        <w:t xml:space="preserve"> </w:t>
      </w:r>
      <w:r w:rsidR="00213802" w:rsidRPr="00881428">
        <w:rPr>
          <w:rFonts w:ascii="Times New Roman" w:hAnsi="Times New Roman" w:cs="Times New Roman"/>
        </w:rPr>
        <w:t xml:space="preserve">video </w:t>
      </w:r>
      <w:r w:rsidR="00162B53" w:rsidRPr="00881428">
        <w:rPr>
          <w:rFonts w:ascii="Times New Roman" w:hAnsi="Times New Roman" w:cs="Times New Roman"/>
        </w:rPr>
        <w:t>and</w:t>
      </w:r>
      <w:r w:rsidR="00213802" w:rsidRPr="00881428">
        <w:rPr>
          <w:rFonts w:ascii="Times New Roman" w:hAnsi="Times New Roman" w:cs="Times New Roman"/>
        </w:rPr>
        <w:t xml:space="preserve"> audio </w:t>
      </w:r>
      <w:r w:rsidR="00BE7440" w:rsidRPr="00881428">
        <w:rPr>
          <w:rFonts w:ascii="Times New Roman" w:hAnsi="Times New Roman" w:cs="Times New Roman"/>
        </w:rPr>
        <w:t>(high</w:t>
      </w:r>
      <w:r w:rsidR="00796AB2" w:rsidRPr="00881428">
        <w:rPr>
          <w:rFonts w:ascii="Times New Roman" w:hAnsi="Times New Roman" w:cs="Times New Roman"/>
        </w:rPr>
        <w:t xml:space="preserve"> synchronicity) </w:t>
      </w:r>
      <w:r w:rsidR="009A662E" w:rsidRPr="00881428">
        <w:rPr>
          <w:rFonts w:ascii="Times New Roman" w:hAnsi="Times New Roman" w:cs="Times New Roman"/>
        </w:rPr>
        <w:t>performed</w:t>
      </w:r>
      <w:r w:rsidR="00213802" w:rsidRPr="00881428">
        <w:rPr>
          <w:rFonts w:ascii="Times New Roman" w:hAnsi="Times New Roman" w:cs="Times New Roman"/>
        </w:rPr>
        <w:t xml:space="preserve"> significantly better on a convergence task than </w:t>
      </w:r>
      <w:ins w:id="236" w:author="Christopher Lam" w:date="2015-07-17T14:28:00Z">
        <w:r w:rsidR="0069362B">
          <w:rPr>
            <w:rFonts w:ascii="Times New Roman" w:hAnsi="Times New Roman" w:cs="Times New Roman"/>
          </w:rPr>
          <w:t xml:space="preserve">did </w:t>
        </w:r>
      </w:ins>
      <w:r w:rsidR="00213802" w:rsidRPr="00881428">
        <w:rPr>
          <w:rFonts w:ascii="Times New Roman" w:hAnsi="Times New Roman" w:cs="Times New Roman"/>
        </w:rPr>
        <w:t>audio-only</w:t>
      </w:r>
      <w:r w:rsidR="00BE7440" w:rsidRPr="00881428">
        <w:rPr>
          <w:rFonts w:ascii="Times New Roman" w:hAnsi="Times New Roman" w:cs="Times New Roman"/>
        </w:rPr>
        <w:t xml:space="preserve"> (low</w:t>
      </w:r>
      <w:r w:rsidR="00796AB2" w:rsidRPr="00881428">
        <w:rPr>
          <w:rFonts w:ascii="Times New Roman" w:hAnsi="Times New Roman" w:cs="Times New Roman"/>
        </w:rPr>
        <w:t xml:space="preserve"> synchronicity)</w:t>
      </w:r>
      <w:ins w:id="237" w:author="Christopher Lam" w:date="2015-07-17T14:28:00Z">
        <w:r w:rsidR="0069362B">
          <w:rPr>
            <w:rFonts w:ascii="Times New Roman" w:hAnsi="Times New Roman" w:cs="Times New Roman"/>
          </w:rPr>
          <w:t xml:space="preserve"> teams</w:t>
        </w:r>
      </w:ins>
      <w:r w:rsidR="00213802" w:rsidRPr="00881428">
        <w:rPr>
          <w:rFonts w:ascii="Times New Roman" w:hAnsi="Times New Roman" w:cs="Times New Roman"/>
        </w:rPr>
        <w:t xml:space="preserve">. </w:t>
      </w:r>
      <w:r w:rsidR="006067A5" w:rsidRPr="00881428">
        <w:rPr>
          <w:rFonts w:ascii="Times New Roman" w:hAnsi="Times New Roman" w:cs="Times New Roman"/>
        </w:rPr>
        <w:t xml:space="preserve">Hassell and Limayem (2010) </w:t>
      </w:r>
      <w:r w:rsidR="00894A3B" w:rsidRPr="00881428">
        <w:rPr>
          <w:rFonts w:ascii="Times New Roman" w:hAnsi="Times New Roman" w:cs="Times New Roman"/>
        </w:rPr>
        <w:t>found a significant</w:t>
      </w:r>
      <w:r w:rsidR="00162B53" w:rsidRPr="00881428">
        <w:rPr>
          <w:rFonts w:ascii="Times New Roman" w:hAnsi="Times New Roman" w:cs="Times New Roman"/>
        </w:rPr>
        <w:t xml:space="preserve"> </w:t>
      </w:r>
      <w:r w:rsidR="006067A5" w:rsidRPr="00881428">
        <w:rPr>
          <w:rFonts w:ascii="Times New Roman" w:hAnsi="Times New Roman" w:cs="Times New Roman"/>
        </w:rPr>
        <w:t>relationship between media synchronicity and job satisfaction</w:t>
      </w:r>
      <w:r w:rsidR="00894A3B" w:rsidRPr="00881428">
        <w:rPr>
          <w:rFonts w:ascii="Times New Roman" w:hAnsi="Times New Roman" w:cs="Times New Roman"/>
        </w:rPr>
        <w:t xml:space="preserve"> when they </w:t>
      </w:r>
      <w:r w:rsidR="00BE7440" w:rsidRPr="00881428">
        <w:rPr>
          <w:rFonts w:ascii="Times New Roman" w:hAnsi="Times New Roman" w:cs="Times New Roman"/>
        </w:rPr>
        <w:t xml:space="preserve">explored </w:t>
      </w:r>
      <w:r w:rsidR="00162B53" w:rsidRPr="00881428">
        <w:rPr>
          <w:rFonts w:ascii="Times New Roman" w:hAnsi="Times New Roman" w:cs="Times New Roman"/>
        </w:rPr>
        <w:t xml:space="preserve">communication in </w:t>
      </w:r>
      <w:r w:rsidR="006067A5" w:rsidRPr="00881428">
        <w:rPr>
          <w:rFonts w:ascii="Times New Roman" w:hAnsi="Times New Roman" w:cs="Times New Roman"/>
        </w:rPr>
        <w:t>a virtual world (high synchronicity) versus e</w:t>
      </w:r>
      <w:ins w:id="238" w:author="Christopher Lam" w:date="2015-07-17T14:29:00Z">
        <w:r w:rsidR="0069362B">
          <w:rPr>
            <w:rFonts w:ascii="Times New Roman" w:hAnsi="Times New Roman" w:cs="Times New Roman"/>
          </w:rPr>
          <w:t>-</w:t>
        </w:r>
      </w:ins>
      <w:r w:rsidR="006067A5" w:rsidRPr="00881428">
        <w:rPr>
          <w:rFonts w:ascii="Times New Roman" w:hAnsi="Times New Roman" w:cs="Times New Roman"/>
        </w:rPr>
        <w:t>mail (low synchronicity) on a decision-making task</w:t>
      </w:r>
      <w:r w:rsidR="00894A3B" w:rsidRPr="00881428">
        <w:rPr>
          <w:rFonts w:ascii="Times New Roman" w:hAnsi="Times New Roman" w:cs="Times New Roman"/>
        </w:rPr>
        <w:t xml:space="preserve">. </w:t>
      </w:r>
    </w:p>
    <w:p w14:paraId="2ACBAE9F" w14:textId="37BBEDBE" w:rsidR="006067A5" w:rsidRPr="00881428" w:rsidRDefault="00C24E58" w:rsidP="006067A5">
      <w:pPr>
        <w:spacing w:line="480" w:lineRule="auto"/>
        <w:ind w:left="0"/>
        <w:rPr>
          <w:rFonts w:ascii="Times New Roman" w:hAnsi="Times New Roman" w:cs="Times New Roman"/>
        </w:rPr>
      </w:pPr>
      <w:r w:rsidRPr="00881428">
        <w:rPr>
          <w:rFonts w:ascii="Times New Roman" w:hAnsi="Times New Roman" w:cs="Times New Roman"/>
        </w:rPr>
        <w:tab/>
        <w:t xml:space="preserve">Another strand of research </w:t>
      </w:r>
      <w:r w:rsidR="00C73635" w:rsidRPr="00881428">
        <w:rPr>
          <w:rFonts w:ascii="Times New Roman" w:hAnsi="Times New Roman" w:cs="Times New Roman"/>
        </w:rPr>
        <w:t>compares</w:t>
      </w:r>
      <w:r w:rsidR="00172312" w:rsidRPr="00881428">
        <w:rPr>
          <w:rFonts w:ascii="Times New Roman" w:hAnsi="Times New Roman" w:cs="Times New Roman"/>
        </w:rPr>
        <w:t xml:space="preserve"> </w:t>
      </w:r>
      <w:r w:rsidRPr="00881428">
        <w:rPr>
          <w:rFonts w:ascii="Times New Roman" w:hAnsi="Times New Roman" w:cs="Times New Roman"/>
        </w:rPr>
        <w:t xml:space="preserve">media </w:t>
      </w:r>
      <w:del w:id="239" w:author="Christopher Lam" w:date="2015-07-17T14:29:00Z">
        <w:r w:rsidRPr="00881428" w:rsidDel="0069362B">
          <w:rPr>
            <w:rFonts w:ascii="Times New Roman" w:hAnsi="Times New Roman" w:cs="Times New Roman"/>
          </w:rPr>
          <w:delText>characteristics</w:delText>
        </w:r>
      </w:del>
      <w:ins w:id="240" w:author="Christopher Lam" w:date="2015-07-17T14:29:00Z">
        <w:r w:rsidR="0069362B">
          <w:rPr>
            <w:rFonts w:ascii="Times New Roman" w:hAnsi="Times New Roman" w:cs="Times New Roman"/>
          </w:rPr>
          <w:t>capabilities</w:t>
        </w:r>
      </w:ins>
      <w:r w:rsidRPr="00881428">
        <w:rPr>
          <w:rFonts w:ascii="Times New Roman" w:hAnsi="Times New Roman" w:cs="Times New Roman"/>
        </w:rPr>
        <w:t>. Munzer and Holmer (20</w:t>
      </w:r>
      <w:ins w:id="241" w:author="Christopher Lam" w:date="2015-07-17T14:29:00Z">
        <w:r w:rsidR="0069362B">
          <w:rPr>
            <w:rFonts w:ascii="Times New Roman" w:hAnsi="Times New Roman" w:cs="Times New Roman"/>
          </w:rPr>
          <w:t>08</w:t>
        </w:r>
      </w:ins>
      <w:del w:id="242" w:author="Christopher Lam" w:date="2015-07-17T14:29:00Z">
        <w:r w:rsidRPr="00881428" w:rsidDel="0069362B">
          <w:rPr>
            <w:rFonts w:ascii="Times New Roman" w:hAnsi="Times New Roman" w:cs="Times New Roman"/>
          </w:rPr>
          <w:delText>09</w:delText>
        </w:r>
      </w:del>
      <w:r w:rsidRPr="00881428">
        <w:rPr>
          <w:rFonts w:ascii="Times New Roman" w:hAnsi="Times New Roman" w:cs="Times New Roman"/>
        </w:rPr>
        <w:t xml:space="preserve">) investigated parallelism, immediacy of feedback, and reprocessability within text-based </w:t>
      </w:r>
      <w:r w:rsidR="007C3114" w:rsidRPr="00881428">
        <w:rPr>
          <w:rFonts w:ascii="Times New Roman" w:hAnsi="Times New Roman" w:cs="Times New Roman"/>
        </w:rPr>
        <w:t>CMC</w:t>
      </w:r>
      <w:r w:rsidRPr="00881428">
        <w:rPr>
          <w:rFonts w:ascii="Times New Roman" w:hAnsi="Times New Roman" w:cs="Times New Roman"/>
        </w:rPr>
        <w:t xml:space="preserve">. </w:t>
      </w:r>
      <w:r w:rsidR="00E17377" w:rsidRPr="00881428">
        <w:rPr>
          <w:rFonts w:ascii="Times New Roman" w:hAnsi="Times New Roman" w:cs="Times New Roman"/>
        </w:rPr>
        <w:t xml:space="preserve">For coherence and mental effort, media that supported synchronicity </w:t>
      </w:r>
      <w:r w:rsidR="00A51970" w:rsidRPr="00881428">
        <w:rPr>
          <w:rFonts w:ascii="Times New Roman" w:hAnsi="Times New Roman" w:cs="Times New Roman"/>
        </w:rPr>
        <w:t>had</w:t>
      </w:r>
      <w:r w:rsidR="00E17377" w:rsidRPr="00881428">
        <w:rPr>
          <w:rFonts w:ascii="Times New Roman" w:hAnsi="Times New Roman" w:cs="Times New Roman"/>
        </w:rPr>
        <w:t xml:space="preserve"> a </w:t>
      </w:r>
      <w:r w:rsidR="0034207F" w:rsidRPr="00881428">
        <w:rPr>
          <w:rFonts w:ascii="Times New Roman" w:hAnsi="Times New Roman" w:cs="Times New Roman"/>
        </w:rPr>
        <w:t>positive effect, providing support for</w:t>
      </w:r>
      <w:r w:rsidR="00E17377" w:rsidRPr="00881428">
        <w:rPr>
          <w:rFonts w:ascii="Times New Roman" w:hAnsi="Times New Roman" w:cs="Times New Roman"/>
        </w:rPr>
        <w:t xml:space="preserve"> MST.</w:t>
      </w:r>
      <w:ins w:id="243" w:author="Christopher Lam" w:date="2015-07-17T14:29:00Z">
        <w:r w:rsidR="0051252A">
          <w:rPr>
            <w:rFonts w:ascii="Times New Roman" w:hAnsi="Times New Roman" w:cs="Times New Roman"/>
          </w:rPr>
          <w:t xml:space="preserve"> </w:t>
        </w:r>
      </w:ins>
      <w:del w:id="244" w:author="Christopher Lam" w:date="2015-07-17T14:29:00Z">
        <w:r w:rsidR="00E17377" w:rsidRPr="00881428" w:rsidDel="0051252A">
          <w:rPr>
            <w:rFonts w:ascii="Times New Roman" w:hAnsi="Times New Roman" w:cs="Times New Roman"/>
          </w:rPr>
          <w:delText xml:space="preserve"> </w:delText>
        </w:r>
      </w:del>
      <w:ins w:id="245" w:author="Christopher Lam" w:date="2015-07-17T14:29:00Z">
        <w:r w:rsidR="0051252A">
          <w:rPr>
            <w:rFonts w:ascii="Times New Roman" w:hAnsi="Times New Roman" w:cs="Times New Roman"/>
          </w:rPr>
          <w:t>But</w:t>
        </w:r>
      </w:ins>
      <w:del w:id="246" w:author="Christopher Lam" w:date="2015-07-17T14:29:00Z">
        <w:r w:rsidR="00E17377" w:rsidRPr="00881428" w:rsidDel="0051252A">
          <w:rPr>
            <w:rFonts w:ascii="Times New Roman" w:hAnsi="Times New Roman" w:cs="Times New Roman"/>
          </w:rPr>
          <w:delText>However,</w:delText>
        </w:r>
      </w:del>
      <w:r w:rsidR="00E17377" w:rsidRPr="00881428">
        <w:rPr>
          <w:rFonts w:ascii="Times New Roman" w:hAnsi="Times New Roman" w:cs="Times New Roman"/>
        </w:rPr>
        <w:t xml:space="preserve"> for task performance, there were no significant differences between the experimental treatments, which deviates from MST</w:t>
      </w:r>
      <w:r w:rsidR="00BE7440" w:rsidRPr="00881428">
        <w:rPr>
          <w:rFonts w:ascii="Times New Roman" w:hAnsi="Times New Roman" w:cs="Times New Roman"/>
        </w:rPr>
        <w:t xml:space="preserve">. </w:t>
      </w:r>
      <w:r w:rsidR="009C1F2E" w:rsidRPr="00881428">
        <w:rPr>
          <w:rFonts w:ascii="Times New Roman" w:hAnsi="Times New Roman" w:cs="Times New Roman"/>
        </w:rPr>
        <w:t xml:space="preserve">Finally, </w:t>
      </w:r>
      <w:ins w:id="247" w:author="Christopher Lam" w:date="2015-07-17T14:30:00Z">
        <w:r w:rsidR="0051252A" w:rsidRPr="00881428">
          <w:rPr>
            <w:rFonts w:ascii="Times New Roman" w:hAnsi="Times New Roman" w:cs="Times New Roman"/>
          </w:rPr>
          <w:t xml:space="preserve">in a study of deceptive communication </w:t>
        </w:r>
      </w:ins>
      <w:r w:rsidR="006067A5" w:rsidRPr="00881428">
        <w:rPr>
          <w:rFonts w:ascii="Times New Roman" w:hAnsi="Times New Roman" w:cs="Times New Roman"/>
        </w:rPr>
        <w:t xml:space="preserve">Carlson and George (2004) </w:t>
      </w:r>
      <w:del w:id="248" w:author="Christopher Lam" w:date="2015-07-17T14:30:00Z">
        <w:r w:rsidR="009C1F2E" w:rsidRPr="00881428" w:rsidDel="0051252A">
          <w:rPr>
            <w:rFonts w:ascii="Times New Roman" w:hAnsi="Times New Roman" w:cs="Times New Roman"/>
          </w:rPr>
          <w:delText>found support for MST in a study of deceptive communication</w:delText>
        </w:r>
        <w:r w:rsidR="00A77576" w:rsidRPr="00881428" w:rsidDel="0051252A">
          <w:rPr>
            <w:rFonts w:ascii="Times New Roman" w:hAnsi="Times New Roman" w:cs="Times New Roman"/>
          </w:rPr>
          <w:delText xml:space="preserve"> when they </w:delText>
        </w:r>
      </w:del>
      <w:r w:rsidR="00A77576" w:rsidRPr="00881428">
        <w:rPr>
          <w:rFonts w:ascii="Times New Roman" w:hAnsi="Times New Roman" w:cs="Times New Roman"/>
        </w:rPr>
        <w:t>found t</w:t>
      </w:r>
      <w:r w:rsidR="009C1F2E" w:rsidRPr="00881428">
        <w:rPr>
          <w:rFonts w:ascii="Times New Roman" w:hAnsi="Times New Roman" w:cs="Times New Roman"/>
        </w:rPr>
        <w:t xml:space="preserve">hat </w:t>
      </w:r>
      <w:r w:rsidR="0034207F" w:rsidRPr="00881428">
        <w:rPr>
          <w:rFonts w:ascii="Times New Roman" w:hAnsi="Times New Roman" w:cs="Times New Roman"/>
        </w:rPr>
        <w:t xml:space="preserve">participants preferred synchronous </w:t>
      </w:r>
      <w:del w:id="249" w:author="Christopher Lam" w:date="2015-07-17T14:30:00Z">
        <w:r w:rsidR="0034207F" w:rsidRPr="00881428" w:rsidDel="0051252A">
          <w:rPr>
            <w:rFonts w:ascii="Times New Roman" w:hAnsi="Times New Roman" w:cs="Times New Roman"/>
          </w:rPr>
          <w:delText xml:space="preserve">mediums </w:delText>
        </w:r>
      </w:del>
      <w:ins w:id="250" w:author="Christopher Lam" w:date="2015-07-17T14:30:00Z">
        <w:r w:rsidR="0051252A">
          <w:rPr>
            <w:rFonts w:ascii="Times New Roman" w:hAnsi="Times New Roman" w:cs="Times New Roman"/>
          </w:rPr>
          <w:t>media</w:t>
        </w:r>
        <w:r w:rsidR="0051252A" w:rsidRPr="00881428">
          <w:rPr>
            <w:rFonts w:ascii="Times New Roman" w:hAnsi="Times New Roman" w:cs="Times New Roman"/>
          </w:rPr>
          <w:t xml:space="preserve"> </w:t>
        </w:r>
      </w:ins>
      <w:r w:rsidR="0034207F" w:rsidRPr="00881428">
        <w:rPr>
          <w:rFonts w:ascii="Times New Roman" w:hAnsi="Times New Roman" w:cs="Times New Roman"/>
        </w:rPr>
        <w:t xml:space="preserve">when asked to detect </w:t>
      </w:r>
      <w:r w:rsidR="009C1F2E" w:rsidRPr="00881428">
        <w:rPr>
          <w:rFonts w:ascii="Times New Roman" w:hAnsi="Times New Roman" w:cs="Times New Roman"/>
        </w:rPr>
        <w:t>d</w:t>
      </w:r>
      <w:r w:rsidR="0034207F" w:rsidRPr="00881428">
        <w:rPr>
          <w:rFonts w:ascii="Times New Roman" w:hAnsi="Times New Roman" w:cs="Times New Roman"/>
        </w:rPr>
        <w:t>eception</w:t>
      </w:r>
      <w:r w:rsidR="007C3114" w:rsidRPr="00881428">
        <w:rPr>
          <w:rFonts w:ascii="Times New Roman" w:hAnsi="Times New Roman" w:cs="Times New Roman"/>
        </w:rPr>
        <w:t>s</w:t>
      </w:r>
      <w:r w:rsidR="0034207F" w:rsidRPr="00881428">
        <w:rPr>
          <w:rFonts w:ascii="Times New Roman" w:hAnsi="Times New Roman" w:cs="Times New Roman"/>
        </w:rPr>
        <w:t xml:space="preserve"> (</w:t>
      </w:r>
      <w:ins w:id="251" w:author="Christopher Lam" w:date="2015-07-17T14:30:00Z">
        <w:r w:rsidR="0051252A">
          <w:rPr>
            <w:rFonts w:ascii="Times New Roman" w:hAnsi="Times New Roman" w:cs="Times New Roman"/>
          </w:rPr>
          <w:t xml:space="preserve">a </w:t>
        </w:r>
      </w:ins>
      <w:r w:rsidR="0034207F" w:rsidRPr="00881428">
        <w:rPr>
          <w:rFonts w:ascii="Times New Roman" w:hAnsi="Times New Roman" w:cs="Times New Roman"/>
        </w:rPr>
        <w:t>convergence process)</w:t>
      </w:r>
      <w:ins w:id="252" w:author="Christopher Lam" w:date="2015-07-17T14:30:00Z">
        <w:r w:rsidR="0051252A">
          <w:rPr>
            <w:rFonts w:ascii="Times New Roman" w:hAnsi="Times New Roman" w:cs="Times New Roman"/>
          </w:rPr>
          <w:t xml:space="preserve"> </w:t>
        </w:r>
      </w:ins>
      <w:del w:id="253" w:author="Christopher Lam" w:date="2015-07-17T14:30:00Z">
        <w:r w:rsidR="0034207F" w:rsidRPr="00881428" w:rsidDel="0051252A">
          <w:rPr>
            <w:rFonts w:ascii="Times New Roman" w:hAnsi="Times New Roman" w:cs="Times New Roman"/>
          </w:rPr>
          <w:delText>. F</w:delText>
        </w:r>
        <w:r w:rsidR="00C6207D" w:rsidRPr="00881428" w:rsidDel="0051252A">
          <w:rPr>
            <w:rFonts w:ascii="Times New Roman" w:hAnsi="Times New Roman" w:cs="Times New Roman"/>
          </w:rPr>
          <w:delText xml:space="preserve">or deceivers, participants </w:delText>
        </w:r>
        <w:r w:rsidR="0034207F" w:rsidRPr="00881428" w:rsidDel="0051252A">
          <w:rPr>
            <w:rFonts w:ascii="Times New Roman" w:hAnsi="Times New Roman" w:cs="Times New Roman"/>
          </w:rPr>
          <w:delText>expressed</w:delText>
        </w:r>
        <w:r w:rsidR="00C6207D" w:rsidRPr="00881428" w:rsidDel="0051252A">
          <w:rPr>
            <w:rFonts w:ascii="Times New Roman" w:hAnsi="Times New Roman" w:cs="Times New Roman"/>
          </w:rPr>
          <w:delText xml:space="preserve"> </w:delText>
        </w:r>
        <w:r w:rsidR="0034207F" w:rsidRPr="00881428" w:rsidDel="0051252A">
          <w:rPr>
            <w:rFonts w:ascii="Times New Roman" w:hAnsi="Times New Roman" w:cs="Times New Roman"/>
          </w:rPr>
          <w:delText>a</w:delText>
        </w:r>
        <w:r w:rsidR="00C6207D" w:rsidRPr="00881428" w:rsidDel="0051252A">
          <w:rPr>
            <w:rFonts w:ascii="Times New Roman" w:hAnsi="Times New Roman" w:cs="Times New Roman"/>
          </w:rPr>
          <w:delText xml:space="preserve"> need for</w:delText>
        </w:r>
      </w:del>
      <w:ins w:id="254" w:author="Christopher Lam" w:date="2015-07-17T14:30:00Z">
        <w:r w:rsidR="0051252A">
          <w:rPr>
            <w:rFonts w:ascii="Times New Roman" w:hAnsi="Times New Roman" w:cs="Times New Roman"/>
          </w:rPr>
          <w:t>and</w:t>
        </w:r>
      </w:ins>
      <w:r w:rsidR="00C6207D" w:rsidRPr="00881428">
        <w:rPr>
          <w:rFonts w:ascii="Times New Roman" w:hAnsi="Times New Roman" w:cs="Times New Roman"/>
        </w:rPr>
        <w:t xml:space="preserve"> asynchronous media </w:t>
      </w:r>
      <w:r w:rsidR="0034207F" w:rsidRPr="00881428">
        <w:rPr>
          <w:rFonts w:ascii="Times New Roman" w:hAnsi="Times New Roman" w:cs="Times New Roman"/>
        </w:rPr>
        <w:t xml:space="preserve">when </w:t>
      </w:r>
      <w:ins w:id="255" w:author="Christopher Lam" w:date="2015-07-17T14:30:00Z">
        <w:r w:rsidR="0051252A">
          <w:rPr>
            <w:rFonts w:ascii="Times New Roman" w:hAnsi="Times New Roman" w:cs="Times New Roman"/>
          </w:rPr>
          <w:t xml:space="preserve">asked to </w:t>
        </w:r>
      </w:ins>
      <w:del w:id="256" w:author="Christopher Lam" w:date="2015-07-17T14:30:00Z">
        <w:r w:rsidR="0034207F" w:rsidRPr="00881428" w:rsidDel="0051252A">
          <w:rPr>
            <w:rFonts w:ascii="Times New Roman" w:hAnsi="Times New Roman" w:cs="Times New Roman"/>
          </w:rPr>
          <w:delText xml:space="preserve">engaging </w:delText>
        </w:r>
      </w:del>
      <w:ins w:id="257" w:author="Christopher Lam" w:date="2015-07-17T14:30:00Z">
        <w:r w:rsidR="0051252A">
          <w:rPr>
            <w:rFonts w:ascii="Times New Roman" w:hAnsi="Times New Roman" w:cs="Times New Roman"/>
          </w:rPr>
          <w:t>engage</w:t>
        </w:r>
        <w:r w:rsidR="0051252A" w:rsidRPr="00881428">
          <w:rPr>
            <w:rFonts w:ascii="Times New Roman" w:hAnsi="Times New Roman" w:cs="Times New Roman"/>
          </w:rPr>
          <w:t xml:space="preserve"> </w:t>
        </w:r>
      </w:ins>
      <w:r w:rsidR="0034207F" w:rsidRPr="00881428">
        <w:rPr>
          <w:rFonts w:ascii="Times New Roman" w:hAnsi="Times New Roman" w:cs="Times New Roman"/>
        </w:rPr>
        <w:t>in low-risk deceptions (</w:t>
      </w:r>
      <w:ins w:id="258" w:author="Christopher Lam" w:date="2015-07-17T14:30:00Z">
        <w:r w:rsidR="0051252A">
          <w:rPr>
            <w:rFonts w:ascii="Times New Roman" w:hAnsi="Times New Roman" w:cs="Times New Roman"/>
          </w:rPr>
          <w:t xml:space="preserve">a </w:t>
        </w:r>
      </w:ins>
      <w:r w:rsidR="0034207F" w:rsidRPr="00881428">
        <w:rPr>
          <w:rFonts w:ascii="Times New Roman" w:hAnsi="Times New Roman" w:cs="Times New Roman"/>
        </w:rPr>
        <w:t>conveyance process)</w:t>
      </w:r>
      <w:ins w:id="259" w:author="Christopher Lam" w:date="2015-07-17T14:31:00Z">
        <w:r w:rsidR="0051252A">
          <w:rPr>
            <w:rFonts w:ascii="Times New Roman" w:hAnsi="Times New Roman" w:cs="Times New Roman"/>
          </w:rPr>
          <w:t xml:space="preserve">, findings that support MST. </w:t>
        </w:r>
      </w:ins>
      <w:del w:id="260" w:author="Christopher Lam" w:date="2015-07-17T14:31:00Z">
        <w:r w:rsidR="0034207F" w:rsidRPr="00881428" w:rsidDel="0051252A">
          <w:rPr>
            <w:rFonts w:ascii="Times New Roman" w:hAnsi="Times New Roman" w:cs="Times New Roman"/>
          </w:rPr>
          <w:delText>.</w:delText>
        </w:r>
      </w:del>
    </w:p>
    <w:p w14:paraId="3225DFF1" w14:textId="61B1626B" w:rsidR="00015078" w:rsidRDefault="004C3A3B" w:rsidP="00015078">
      <w:pPr>
        <w:spacing w:line="480" w:lineRule="auto"/>
        <w:ind w:left="0"/>
        <w:rPr>
          <w:ins w:id="261" w:author="Christopher Lam" w:date="2015-07-17T14:32:00Z"/>
          <w:rFonts w:ascii="Times New Roman" w:hAnsi="Times New Roman" w:cs="Times New Roman"/>
        </w:rPr>
      </w:pPr>
      <w:r w:rsidRPr="00881428">
        <w:rPr>
          <w:rFonts w:ascii="Times New Roman" w:hAnsi="Times New Roman" w:cs="Times New Roman"/>
        </w:rPr>
        <w:tab/>
      </w:r>
      <w:r w:rsidR="00E66CBA" w:rsidRPr="00881428">
        <w:rPr>
          <w:rFonts w:ascii="Times New Roman" w:hAnsi="Times New Roman" w:cs="Times New Roman"/>
        </w:rPr>
        <w:t>Because</w:t>
      </w:r>
      <w:r w:rsidR="00D932CA" w:rsidRPr="00881428">
        <w:rPr>
          <w:rFonts w:ascii="Times New Roman" w:hAnsi="Times New Roman" w:cs="Times New Roman"/>
        </w:rPr>
        <w:t xml:space="preserve"> </w:t>
      </w:r>
      <w:r w:rsidR="00E66CBA" w:rsidRPr="00881428">
        <w:rPr>
          <w:rFonts w:ascii="Times New Roman" w:hAnsi="Times New Roman" w:cs="Times New Roman"/>
        </w:rPr>
        <w:t>laboratory experiments</w:t>
      </w:r>
      <w:r w:rsidR="00D932CA" w:rsidRPr="00881428">
        <w:rPr>
          <w:rFonts w:ascii="Times New Roman" w:hAnsi="Times New Roman" w:cs="Times New Roman"/>
        </w:rPr>
        <w:t xml:space="preserve"> </w:t>
      </w:r>
      <w:r w:rsidR="00D0340D" w:rsidRPr="00881428">
        <w:rPr>
          <w:rFonts w:ascii="Times New Roman" w:hAnsi="Times New Roman" w:cs="Times New Roman"/>
        </w:rPr>
        <w:t xml:space="preserve">test MST on </w:t>
      </w:r>
      <w:r w:rsidR="00D932CA" w:rsidRPr="00881428">
        <w:rPr>
          <w:rFonts w:ascii="Times New Roman" w:hAnsi="Times New Roman" w:cs="Times New Roman"/>
        </w:rPr>
        <w:t>short decision-making tasks</w:t>
      </w:r>
      <w:r w:rsidR="00E66CBA" w:rsidRPr="00881428">
        <w:rPr>
          <w:rFonts w:ascii="Times New Roman" w:hAnsi="Times New Roman" w:cs="Times New Roman"/>
        </w:rPr>
        <w:t xml:space="preserve">, </w:t>
      </w:r>
      <w:r w:rsidR="00A733F6" w:rsidRPr="00881428">
        <w:rPr>
          <w:rFonts w:ascii="Times New Roman" w:hAnsi="Times New Roman" w:cs="Times New Roman"/>
        </w:rPr>
        <w:t xml:space="preserve">a </w:t>
      </w:r>
      <w:r w:rsidRPr="00881428">
        <w:rPr>
          <w:rFonts w:ascii="Times New Roman" w:hAnsi="Times New Roman" w:cs="Times New Roman"/>
        </w:rPr>
        <w:t>need</w:t>
      </w:r>
      <w:r w:rsidR="00A733F6" w:rsidRPr="00881428">
        <w:rPr>
          <w:rFonts w:ascii="Times New Roman" w:hAnsi="Times New Roman" w:cs="Times New Roman"/>
        </w:rPr>
        <w:t xml:space="preserve"> </w:t>
      </w:r>
      <w:r w:rsidRPr="00881428">
        <w:rPr>
          <w:rFonts w:ascii="Times New Roman" w:hAnsi="Times New Roman" w:cs="Times New Roman"/>
        </w:rPr>
        <w:t>remains</w:t>
      </w:r>
      <w:r w:rsidR="00A733F6" w:rsidRPr="00881428">
        <w:rPr>
          <w:rFonts w:ascii="Times New Roman" w:hAnsi="Times New Roman" w:cs="Times New Roman"/>
        </w:rPr>
        <w:t xml:space="preserve"> </w:t>
      </w:r>
      <w:r w:rsidRPr="00881428">
        <w:rPr>
          <w:rFonts w:ascii="Times New Roman" w:hAnsi="Times New Roman" w:cs="Times New Roman"/>
        </w:rPr>
        <w:t>for testing</w:t>
      </w:r>
      <w:r w:rsidR="002333FA" w:rsidRPr="00881428">
        <w:rPr>
          <w:rFonts w:ascii="Times New Roman" w:hAnsi="Times New Roman" w:cs="Times New Roman"/>
        </w:rPr>
        <w:t xml:space="preserve"> MST </w:t>
      </w:r>
      <w:r w:rsidR="001F4C4A">
        <w:rPr>
          <w:rFonts w:ascii="Times New Roman" w:hAnsi="Times New Roman" w:cs="Times New Roman"/>
        </w:rPr>
        <w:t>in field settings</w:t>
      </w:r>
      <w:r w:rsidR="00D932CA" w:rsidRPr="00881428">
        <w:rPr>
          <w:rFonts w:ascii="Times New Roman" w:hAnsi="Times New Roman" w:cs="Times New Roman"/>
        </w:rPr>
        <w:t>.</w:t>
      </w:r>
      <w:r w:rsidR="00D32D2E" w:rsidRPr="00881428">
        <w:rPr>
          <w:rFonts w:ascii="Times New Roman" w:hAnsi="Times New Roman" w:cs="Times New Roman"/>
        </w:rPr>
        <w:t xml:space="preserve"> </w:t>
      </w:r>
      <w:r w:rsidR="00FE4350" w:rsidRPr="00881428">
        <w:rPr>
          <w:rFonts w:ascii="Times New Roman" w:hAnsi="Times New Roman" w:cs="Times New Roman"/>
        </w:rPr>
        <w:t>Additionally</w:t>
      </w:r>
      <w:r w:rsidR="00D32D2E" w:rsidRPr="00881428">
        <w:rPr>
          <w:rFonts w:ascii="Times New Roman" w:hAnsi="Times New Roman" w:cs="Times New Roman"/>
        </w:rPr>
        <w:t xml:space="preserve">, </w:t>
      </w:r>
      <w:r w:rsidR="00221AB8" w:rsidRPr="00881428">
        <w:rPr>
          <w:rFonts w:ascii="Times New Roman" w:hAnsi="Times New Roman" w:cs="Times New Roman"/>
        </w:rPr>
        <w:t>previous research</w:t>
      </w:r>
      <w:r w:rsidR="00017ADD" w:rsidRPr="00881428">
        <w:rPr>
          <w:rFonts w:ascii="Times New Roman" w:hAnsi="Times New Roman" w:cs="Times New Roman"/>
        </w:rPr>
        <w:t xml:space="preserve"> has treated media fit as an experimental condition and not a</w:t>
      </w:r>
      <w:r w:rsidR="007E1EAE" w:rsidRPr="00881428">
        <w:rPr>
          <w:rFonts w:ascii="Times New Roman" w:hAnsi="Times New Roman" w:cs="Times New Roman"/>
        </w:rPr>
        <w:t>s</w:t>
      </w:r>
      <w:r w:rsidR="00017ADD" w:rsidRPr="00881428">
        <w:rPr>
          <w:rFonts w:ascii="Times New Roman" w:hAnsi="Times New Roman" w:cs="Times New Roman"/>
        </w:rPr>
        <w:t xml:space="preserve"> </w:t>
      </w:r>
      <w:r w:rsidR="007E1EAE" w:rsidRPr="00881428">
        <w:rPr>
          <w:rFonts w:ascii="Times New Roman" w:hAnsi="Times New Roman" w:cs="Times New Roman"/>
        </w:rPr>
        <w:t>measurable behavior</w:t>
      </w:r>
      <w:r w:rsidR="00017ADD" w:rsidRPr="00881428">
        <w:rPr>
          <w:rFonts w:ascii="Times New Roman" w:hAnsi="Times New Roman" w:cs="Times New Roman"/>
        </w:rPr>
        <w:t xml:space="preserve">. </w:t>
      </w:r>
      <w:r w:rsidR="00221AB8" w:rsidRPr="00881428">
        <w:rPr>
          <w:rFonts w:ascii="Times New Roman" w:hAnsi="Times New Roman" w:cs="Times New Roman"/>
        </w:rPr>
        <w:t xml:space="preserve">While research has provided evidence that media fit positively </w:t>
      </w:r>
      <w:del w:id="262" w:author="Christopher Lam" w:date="2015-07-17T14:32:00Z">
        <w:r w:rsidR="00221AB8" w:rsidRPr="00881428" w:rsidDel="0051252A">
          <w:rPr>
            <w:rFonts w:ascii="Times New Roman" w:hAnsi="Times New Roman" w:cs="Times New Roman"/>
          </w:rPr>
          <w:delText>impact</w:delText>
        </w:r>
        <w:r w:rsidR="00A733F6" w:rsidRPr="00881428" w:rsidDel="0051252A">
          <w:rPr>
            <w:rFonts w:ascii="Times New Roman" w:hAnsi="Times New Roman" w:cs="Times New Roman"/>
          </w:rPr>
          <w:delText>s</w:delText>
        </w:r>
        <w:r w:rsidR="00221AB8" w:rsidRPr="00881428" w:rsidDel="0051252A">
          <w:rPr>
            <w:rFonts w:ascii="Times New Roman" w:hAnsi="Times New Roman" w:cs="Times New Roman"/>
          </w:rPr>
          <w:delText xml:space="preserve"> </w:delText>
        </w:r>
      </w:del>
      <w:ins w:id="263" w:author="Christopher Lam" w:date="2015-07-17T14:32:00Z">
        <w:r w:rsidR="0051252A">
          <w:rPr>
            <w:rFonts w:ascii="Times New Roman" w:hAnsi="Times New Roman" w:cs="Times New Roman"/>
          </w:rPr>
          <w:t>affects</w:t>
        </w:r>
        <w:r w:rsidR="0051252A" w:rsidRPr="00881428">
          <w:rPr>
            <w:rFonts w:ascii="Times New Roman" w:hAnsi="Times New Roman" w:cs="Times New Roman"/>
          </w:rPr>
          <w:t xml:space="preserve"> </w:t>
        </w:r>
      </w:ins>
      <w:r w:rsidR="00221AB8" w:rsidRPr="00881428">
        <w:rPr>
          <w:rFonts w:ascii="Times New Roman" w:hAnsi="Times New Roman" w:cs="Times New Roman"/>
        </w:rPr>
        <w:t xml:space="preserve">communication and task performance, </w:t>
      </w:r>
      <w:r w:rsidR="00FE4350" w:rsidRPr="00881428">
        <w:rPr>
          <w:rFonts w:ascii="Times New Roman" w:hAnsi="Times New Roman" w:cs="Times New Roman"/>
        </w:rPr>
        <w:t>research has yet to examine whether</w:t>
      </w:r>
      <w:r w:rsidR="00A733F6" w:rsidRPr="00881428">
        <w:rPr>
          <w:rFonts w:ascii="Times New Roman" w:hAnsi="Times New Roman" w:cs="Times New Roman"/>
        </w:rPr>
        <w:t xml:space="preserve"> training is an effective antecedent to media fit</w:t>
      </w:r>
      <w:r w:rsidR="00221AB8" w:rsidRPr="00881428">
        <w:rPr>
          <w:rFonts w:ascii="Times New Roman" w:hAnsi="Times New Roman" w:cs="Times New Roman"/>
        </w:rPr>
        <w:t>.</w:t>
      </w:r>
      <w:r w:rsidR="00D932CA" w:rsidRPr="00881428">
        <w:rPr>
          <w:rFonts w:ascii="Times New Roman" w:hAnsi="Times New Roman" w:cs="Times New Roman"/>
        </w:rPr>
        <w:t xml:space="preserve"> </w:t>
      </w:r>
    </w:p>
    <w:p w14:paraId="6D1982C7" w14:textId="77777777" w:rsidR="0051252A" w:rsidRPr="00881428" w:rsidRDefault="0051252A" w:rsidP="00015078">
      <w:pPr>
        <w:spacing w:line="480" w:lineRule="auto"/>
        <w:ind w:left="0"/>
        <w:rPr>
          <w:rFonts w:ascii="Times New Roman" w:hAnsi="Times New Roman" w:cs="Times New Roman"/>
        </w:rPr>
      </w:pPr>
    </w:p>
    <w:p w14:paraId="775F7B04" w14:textId="77777777" w:rsidR="00015078" w:rsidRPr="00881428" w:rsidRDefault="00E779F3" w:rsidP="00015078">
      <w:pPr>
        <w:spacing w:line="480" w:lineRule="auto"/>
        <w:ind w:left="0"/>
        <w:rPr>
          <w:rFonts w:ascii="Times New Roman" w:hAnsi="Times New Roman" w:cs="Times New Roman"/>
        </w:rPr>
      </w:pPr>
      <w:r w:rsidRPr="00881428">
        <w:rPr>
          <w:rFonts w:ascii="Times New Roman" w:hAnsi="Times New Roman" w:cs="Times New Roman"/>
          <w:b/>
        </w:rPr>
        <w:t>Field Studies</w:t>
      </w:r>
      <w:r w:rsidR="004F079A" w:rsidRPr="00881428">
        <w:rPr>
          <w:rFonts w:ascii="Times New Roman" w:hAnsi="Times New Roman" w:cs="Times New Roman"/>
        </w:rPr>
        <w:t xml:space="preserve"> </w:t>
      </w:r>
      <w:r w:rsidR="00BF0350" w:rsidRPr="00881428">
        <w:rPr>
          <w:rFonts w:ascii="Times New Roman" w:hAnsi="Times New Roman" w:cs="Times New Roman"/>
          <w:b/>
        </w:rPr>
        <w:t>on MST</w:t>
      </w:r>
    </w:p>
    <w:p w14:paraId="34A17D53" w14:textId="5E219196" w:rsidR="00FB01E7" w:rsidRPr="00881428" w:rsidRDefault="00015078" w:rsidP="00015078">
      <w:pPr>
        <w:spacing w:line="480" w:lineRule="auto"/>
        <w:ind w:left="0"/>
        <w:rPr>
          <w:rFonts w:ascii="Times New Roman" w:hAnsi="Times New Roman" w:cs="Times New Roman"/>
        </w:rPr>
      </w:pPr>
      <w:del w:id="264" w:author="Christopher Lam" w:date="2015-07-17T14:32:00Z">
        <w:r w:rsidRPr="00881428" w:rsidDel="0051252A">
          <w:rPr>
            <w:rFonts w:ascii="Times New Roman" w:hAnsi="Times New Roman" w:cs="Times New Roman"/>
          </w:rPr>
          <w:tab/>
        </w:r>
      </w:del>
      <w:r w:rsidR="00A733F6" w:rsidRPr="00881428">
        <w:rPr>
          <w:rFonts w:ascii="Times New Roman" w:hAnsi="Times New Roman" w:cs="Times New Roman"/>
        </w:rPr>
        <w:t>S</w:t>
      </w:r>
      <w:r w:rsidR="003A1F13" w:rsidRPr="00881428">
        <w:rPr>
          <w:rFonts w:ascii="Times New Roman" w:hAnsi="Times New Roman" w:cs="Times New Roman"/>
        </w:rPr>
        <w:t xml:space="preserve">everal field studies </w:t>
      </w:r>
      <w:r w:rsidR="0017501C" w:rsidRPr="00881428">
        <w:rPr>
          <w:rFonts w:ascii="Times New Roman" w:hAnsi="Times New Roman" w:cs="Times New Roman"/>
        </w:rPr>
        <w:t xml:space="preserve">provide </w:t>
      </w:r>
      <w:r w:rsidR="003A1F13" w:rsidRPr="00881428">
        <w:rPr>
          <w:rFonts w:ascii="Times New Roman" w:hAnsi="Times New Roman" w:cs="Times New Roman"/>
        </w:rPr>
        <w:t xml:space="preserve">support </w:t>
      </w:r>
      <w:r w:rsidR="0017501C" w:rsidRPr="00881428">
        <w:rPr>
          <w:rFonts w:ascii="Times New Roman" w:hAnsi="Times New Roman" w:cs="Times New Roman"/>
        </w:rPr>
        <w:t>for</w:t>
      </w:r>
      <w:r w:rsidR="003A1F13" w:rsidRPr="00881428">
        <w:rPr>
          <w:rFonts w:ascii="Times New Roman" w:hAnsi="Times New Roman" w:cs="Times New Roman"/>
        </w:rPr>
        <w:t xml:space="preserve"> MST.</w:t>
      </w:r>
      <w:r w:rsidR="000C1329" w:rsidRPr="00881428">
        <w:rPr>
          <w:rFonts w:ascii="Times New Roman" w:hAnsi="Times New Roman" w:cs="Times New Roman"/>
        </w:rPr>
        <w:t xml:space="preserve"> </w:t>
      </w:r>
      <w:r w:rsidR="0017501C" w:rsidRPr="00881428">
        <w:rPr>
          <w:rFonts w:ascii="Times New Roman" w:hAnsi="Times New Roman" w:cs="Times New Roman"/>
        </w:rPr>
        <w:t xml:space="preserve">For instance, </w:t>
      </w:r>
      <w:r w:rsidR="007E514A" w:rsidRPr="00881428">
        <w:rPr>
          <w:rFonts w:ascii="Times New Roman" w:hAnsi="Times New Roman" w:cs="Times New Roman"/>
        </w:rPr>
        <w:t>Niinimaki, Piri, and Lassenius (2009</w:t>
      </w:r>
      <w:r w:rsidR="000C1329" w:rsidRPr="00881428">
        <w:rPr>
          <w:rFonts w:ascii="Times New Roman" w:hAnsi="Times New Roman" w:cs="Times New Roman"/>
        </w:rPr>
        <w:t xml:space="preserve">) </w:t>
      </w:r>
      <w:r w:rsidR="00453802" w:rsidRPr="00881428">
        <w:rPr>
          <w:rFonts w:ascii="Times New Roman" w:hAnsi="Times New Roman" w:cs="Times New Roman"/>
        </w:rPr>
        <w:t>interviewed</w:t>
      </w:r>
      <w:r w:rsidR="007E514A" w:rsidRPr="00881428">
        <w:rPr>
          <w:rFonts w:ascii="Times New Roman" w:hAnsi="Times New Roman" w:cs="Times New Roman"/>
        </w:rPr>
        <w:t xml:space="preserve"> </w:t>
      </w:r>
      <w:r w:rsidR="0018420D" w:rsidRPr="00881428">
        <w:rPr>
          <w:rFonts w:ascii="Times New Roman" w:hAnsi="Times New Roman" w:cs="Times New Roman"/>
        </w:rPr>
        <w:t xml:space="preserve">members of a </w:t>
      </w:r>
      <w:r w:rsidR="004127D5" w:rsidRPr="00881428">
        <w:rPr>
          <w:rFonts w:ascii="Times New Roman" w:hAnsi="Times New Roman" w:cs="Times New Roman"/>
        </w:rPr>
        <w:t xml:space="preserve">global </w:t>
      </w:r>
      <w:r w:rsidR="0018420D" w:rsidRPr="00881428">
        <w:rPr>
          <w:rFonts w:ascii="Times New Roman" w:hAnsi="Times New Roman" w:cs="Times New Roman"/>
        </w:rPr>
        <w:t xml:space="preserve">software development team who reported using </w:t>
      </w:r>
      <w:del w:id="265" w:author="Christopher Lam" w:date="2015-07-17T14:33:00Z">
        <w:r w:rsidR="007E514A" w:rsidRPr="00881428" w:rsidDel="00BA4DFA">
          <w:rPr>
            <w:rFonts w:ascii="Times New Roman" w:hAnsi="Times New Roman" w:cs="Times New Roman"/>
          </w:rPr>
          <w:delText xml:space="preserve">mediums </w:delText>
        </w:r>
      </w:del>
      <w:ins w:id="266" w:author="Christopher Lam" w:date="2015-07-17T14:33:00Z">
        <w:r w:rsidR="00BA4DFA">
          <w:rPr>
            <w:rFonts w:ascii="Times New Roman" w:hAnsi="Times New Roman" w:cs="Times New Roman"/>
          </w:rPr>
          <w:t>media having</w:t>
        </w:r>
        <w:r w:rsidR="00BA4DFA" w:rsidRPr="00881428">
          <w:rPr>
            <w:rFonts w:ascii="Times New Roman" w:hAnsi="Times New Roman" w:cs="Times New Roman"/>
          </w:rPr>
          <w:t xml:space="preserve"> </w:t>
        </w:r>
      </w:ins>
      <w:r w:rsidR="0018420D" w:rsidRPr="00881428">
        <w:rPr>
          <w:rFonts w:ascii="Times New Roman" w:hAnsi="Times New Roman" w:cs="Times New Roman"/>
        </w:rPr>
        <w:t xml:space="preserve">higher </w:t>
      </w:r>
      <w:del w:id="267" w:author="Christopher Lam" w:date="2015-07-17T14:33:00Z">
        <w:r w:rsidR="0018420D" w:rsidRPr="00881428" w:rsidDel="00BA4DFA">
          <w:rPr>
            <w:rFonts w:ascii="Times New Roman" w:hAnsi="Times New Roman" w:cs="Times New Roman"/>
          </w:rPr>
          <w:delText xml:space="preserve">in </w:delText>
        </w:r>
      </w:del>
      <w:r w:rsidR="0018420D" w:rsidRPr="00881428">
        <w:rPr>
          <w:rFonts w:ascii="Times New Roman" w:hAnsi="Times New Roman" w:cs="Times New Roman"/>
        </w:rPr>
        <w:t>s</w:t>
      </w:r>
      <w:r w:rsidR="007E514A" w:rsidRPr="00881428">
        <w:rPr>
          <w:rFonts w:ascii="Times New Roman" w:hAnsi="Times New Roman" w:cs="Times New Roman"/>
        </w:rPr>
        <w:t>ynchronicity when they needed to “ask for clarifications”</w:t>
      </w:r>
      <w:r w:rsidR="0024565E" w:rsidRPr="00881428">
        <w:rPr>
          <w:rFonts w:ascii="Times New Roman" w:hAnsi="Times New Roman" w:cs="Times New Roman"/>
        </w:rPr>
        <w:t>—</w:t>
      </w:r>
      <w:r w:rsidR="007E514A" w:rsidRPr="00881428">
        <w:rPr>
          <w:rFonts w:ascii="Times New Roman" w:hAnsi="Times New Roman" w:cs="Times New Roman"/>
        </w:rPr>
        <w:t xml:space="preserve">a convergence process (p. 158). </w:t>
      </w:r>
      <w:r w:rsidR="00312415" w:rsidRPr="00881428">
        <w:rPr>
          <w:rFonts w:ascii="Times New Roman" w:hAnsi="Times New Roman" w:cs="Times New Roman"/>
        </w:rPr>
        <w:t>In a follow-up</w:t>
      </w:r>
      <w:ins w:id="268" w:author="Christopher Lam" w:date="2015-07-17T14:33:00Z">
        <w:r w:rsidR="00BA4DFA">
          <w:rPr>
            <w:rFonts w:ascii="Times New Roman" w:hAnsi="Times New Roman" w:cs="Times New Roman"/>
          </w:rPr>
          <w:t xml:space="preserve"> study</w:t>
        </w:r>
      </w:ins>
      <w:r w:rsidR="00312415" w:rsidRPr="00881428">
        <w:rPr>
          <w:rFonts w:ascii="Times New Roman" w:hAnsi="Times New Roman" w:cs="Times New Roman"/>
        </w:rPr>
        <w:t xml:space="preserve">, Niinimaki, Piri, Lassenius, and Paasivaara (2010) </w:t>
      </w:r>
      <w:r w:rsidR="00941454" w:rsidRPr="00881428">
        <w:rPr>
          <w:rFonts w:ascii="Times New Roman" w:hAnsi="Times New Roman" w:cs="Times New Roman"/>
        </w:rPr>
        <w:t>similarly found</w:t>
      </w:r>
      <w:r w:rsidR="00A733F6" w:rsidRPr="00881428">
        <w:rPr>
          <w:rFonts w:ascii="Times New Roman" w:hAnsi="Times New Roman" w:cs="Times New Roman"/>
        </w:rPr>
        <w:t xml:space="preserve"> </w:t>
      </w:r>
      <w:r w:rsidR="00EA3C43" w:rsidRPr="00881428">
        <w:rPr>
          <w:rFonts w:ascii="Times New Roman" w:hAnsi="Times New Roman" w:cs="Times New Roman"/>
        </w:rPr>
        <w:t xml:space="preserve">that </w:t>
      </w:r>
      <w:del w:id="269" w:author="Christopher Lam" w:date="2015-07-17T14:33:00Z">
        <w:r w:rsidR="00312415" w:rsidRPr="00881428" w:rsidDel="00BA4DFA">
          <w:rPr>
            <w:rFonts w:ascii="Times New Roman" w:hAnsi="Times New Roman" w:cs="Times New Roman"/>
          </w:rPr>
          <w:delText xml:space="preserve">one </w:delText>
        </w:r>
      </w:del>
      <w:ins w:id="270" w:author="Christopher Lam" w:date="2015-07-17T14:33:00Z">
        <w:r w:rsidR="00BA4DFA">
          <w:rPr>
            <w:rFonts w:ascii="Times New Roman" w:hAnsi="Times New Roman" w:cs="Times New Roman"/>
          </w:rPr>
          <w:t>a</w:t>
        </w:r>
        <w:r w:rsidR="00BA4DFA" w:rsidRPr="00881428">
          <w:rPr>
            <w:rFonts w:ascii="Times New Roman" w:hAnsi="Times New Roman" w:cs="Times New Roman"/>
          </w:rPr>
          <w:t xml:space="preserve"> </w:t>
        </w:r>
      </w:ins>
      <w:r w:rsidR="00312415" w:rsidRPr="00881428">
        <w:rPr>
          <w:rFonts w:ascii="Times New Roman" w:hAnsi="Times New Roman" w:cs="Times New Roman"/>
        </w:rPr>
        <w:t>single medium was often not sufficient for completing tasks and activities.</w:t>
      </w:r>
      <w:r w:rsidR="00210BCD" w:rsidRPr="00881428">
        <w:rPr>
          <w:rFonts w:ascii="Times New Roman" w:hAnsi="Times New Roman" w:cs="Times New Roman"/>
        </w:rPr>
        <w:t xml:space="preserve"> </w:t>
      </w:r>
      <w:r w:rsidR="000C1329" w:rsidRPr="00881428">
        <w:rPr>
          <w:rFonts w:ascii="Times New Roman" w:hAnsi="Times New Roman" w:cs="Times New Roman"/>
        </w:rPr>
        <w:t>DeLu</w:t>
      </w:r>
      <w:del w:id="271" w:author="Christopher Lam" w:date="2015-07-17T14:33:00Z">
        <w:r w:rsidR="000C1329" w:rsidRPr="00881428" w:rsidDel="00BA4DFA">
          <w:rPr>
            <w:rFonts w:ascii="Times New Roman" w:hAnsi="Times New Roman" w:cs="Times New Roman"/>
          </w:rPr>
          <w:delText>c</w:delText>
        </w:r>
      </w:del>
      <w:r w:rsidR="000C1329" w:rsidRPr="00881428">
        <w:rPr>
          <w:rFonts w:ascii="Times New Roman" w:hAnsi="Times New Roman" w:cs="Times New Roman"/>
        </w:rPr>
        <w:t>ca and Valacich (2006, 2005)</w:t>
      </w:r>
      <w:r w:rsidR="00941454" w:rsidRPr="00881428">
        <w:rPr>
          <w:rFonts w:ascii="Times New Roman" w:hAnsi="Times New Roman" w:cs="Times New Roman"/>
        </w:rPr>
        <w:t xml:space="preserve"> interviewed </w:t>
      </w:r>
      <w:r w:rsidR="00312415" w:rsidRPr="00881428">
        <w:rPr>
          <w:rFonts w:ascii="Times New Roman" w:hAnsi="Times New Roman" w:cs="Times New Roman"/>
        </w:rPr>
        <w:t>p</w:t>
      </w:r>
      <w:r w:rsidR="000C1329" w:rsidRPr="00881428">
        <w:rPr>
          <w:rFonts w:ascii="Times New Roman" w:hAnsi="Times New Roman" w:cs="Times New Roman"/>
        </w:rPr>
        <w:t xml:space="preserve">articipants </w:t>
      </w:r>
      <w:r w:rsidR="00941454" w:rsidRPr="00881428">
        <w:rPr>
          <w:rFonts w:ascii="Times New Roman" w:hAnsi="Times New Roman" w:cs="Times New Roman"/>
        </w:rPr>
        <w:t xml:space="preserve">who </w:t>
      </w:r>
      <w:r w:rsidR="000C1329" w:rsidRPr="00881428">
        <w:rPr>
          <w:rFonts w:ascii="Times New Roman" w:hAnsi="Times New Roman" w:cs="Times New Roman"/>
        </w:rPr>
        <w:t xml:space="preserve">reported </w:t>
      </w:r>
      <w:ins w:id="272" w:author="Christopher Lam" w:date="2015-07-17T14:33:00Z">
        <w:r w:rsidR="00BA4DFA">
          <w:rPr>
            <w:rFonts w:ascii="Times New Roman" w:hAnsi="Times New Roman" w:cs="Times New Roman"/>
          </w:rPr>
          <w:t xml:space="preserve">that </w:t>
        </w:r>
      </w:ins>
      <w:r w:rsidR="001D2B68" w:rsidRPr="00881428">
        <w:rPr>
          <w:rFonts w:ascii="Times New Roman" w:hAnsi="Times New Roman" w:cs="Times New Roman"/>
        </w:rPr>
        <w:t>low synchron</w:t>
      </w:r>
      <w:ins w:id="273" w:author="Christopher Lam" w:date="2015-07-17T14:33:00Z">
        <w:r w:rsidR="00BA4DFA">
          <w:rPr>
            <w:rFonts w:ascii="Times New Roman" w:hAnsi="Times New Roman" w:cs="Times New Roman"/>
          </w:rPr>
          <w:t xml:space="preserve">icity </w:t>
        </w:r>
      </w:ins>
      <w:del w:id="274" w:author="Christopher Lam" w:date="2015-07-17T14:33:00Z">
        <w:r w:rsidR="001D2B68" w:rsidRPr="00881428" w:rsidDel="00BA4DFA">
          <w:rPr>
            <w:rFonts w:ascii="Times New Roman" w:hAnsi="Times New Roman" w:cs="Times New Roman"/>
          </w:rPr>
          <w:delText xml:space="preserve">ous </w:delText>
        </w:r>
      </w:del>
      <w:r w:rsidR="001D2B68" w:rsidRPr="00881428">
        <w:rPr>
          <w:rFonts w:ascii="Times New Roman" w:hAnsi="Times New Roman" w:cs="Times New Roman"/>
        </w:rPr>
        <w:t>medi</w:t>
      </w:r>
      <w:ins w:id="275" w:author="Christopher Lam" w:date="2015-07-17T14:33:00Z">
        <w:r w:rsidR="00BA4DFA">
          <w:rPr>
            <w:rFonts w:ascii="Times New Roman" w:hAnsi="Times New Roman" w:cs="Times New Roman"/>
          </w:rPr>
          <w:t>a</w:t>
        </w:r>
      </w:ins>
      <w:del w:id="276" w:author="Christopher Lam" w:date="2015-07-17T14:33:00Z">
        <w:r w:rsidR="001D2B68" w:rsidRPr="00881428" w:rsidDel="00BA4DFA">
          <w:rPr>
            <w:rFonts w:ascii="Times New Roman" w:hAnsi="Times New Roman" w:cs="Times New Roman"/>
          </w:rPr>
          <w:delText>ums</w:delText>
        </w:r>
      </w:del>
      <w:r w:rsidR="00AB4034" w:rsidRPr="00881428">
        <w:rPr>
          <w:rFonts w:ascii="Times New Roman" w:hAnsi="Times New Roman" w:cs="Times New Roman"/>
        </w:rPr>
        <w:t xml:space="preserve"> </w:t>
      </w:r>
      <w:r w:rsidR="000C1329" w:rsidRPr="00881428">
        <w:rPr>
          <w:rFonts w:ascii="Times New Roman" w:hAnsi="Times New Roman" w:cs="Times New Roman"/>
        </w:rPr>
        <w:t xml:space="preserve">were </w:t>
      </w:r>
      <w:r w:rsidR="001D2B68" w:rsidRPr="00881428">
        <w:rPr>
          <w:rFonts w:ascii="Times New Roman" w:hAnsi="Times New Roman" w:cs="Times New Roman"/>
        </w:rPr>
        <w:t xml:space="preserve">better </w:t>
      </w:r>
      <w:r w:rsidR="000C1329" w:rsidRPr="00881428">
        <w:rPr>
          <w:rFonts w:ascii="Times New Roman" w:hAnsi="Times New Roman" w:cs="Times New Roman"/>
        </w:rPr>
        <w:t>for conveyance processes</w:t>
      </w:r>
      <w:r w:rsidR="00C577F4" w:rsidRPr="00881428">
        <w:rPr>
          <w:rFonts w:ascii="Times New Roman" w:hAnsi="Times New Roman" w:cs="Times New Roman"/>
        </w:rPr>
        <w:t>,</w:t>
      </w:r>
      <w:r w:rsidR="000C1329" w:rsidRPr="00881428">
        <w:rPr>
          <w:rFonts w:ascii="Times New Roman" w:hAnsi="Times New Roman" w:cs="Times New Roman"/>
        </w:rPr>
        <w:t xml:space="preserve"> </w:t>
      </w:r>
      <w:del w:id="277" w:author="Christopher Lam" w:date="2015-07-17T14:33:00Z">
        <w:r w:rsidR="00E265D4" w:rsidRPr="00881428" w:rsidDel="00BA4DFA">
          <w:rPr>
            <w:rFonts w:ascii="Times New Roman" w:hAnsi="Times New Roman" w:cs="Times New Roman"/>
          </w:rPr>
          <w:delText>while</w:delText>
        </w:r>
        <w:r w:rsidR="000C1329" w:rsidRPr="00881428" w:rsidDel="00BA4DFA">
          <w:rPr>
            <w:rFonts w:ascii="Times New Roman" w:hAnsi="Times New Roman" w:cs="Times New Roman"/>
          </w:rPr>
          <w:delText xml:space="preserve"> </w:delText>
        </w:r>
      </w:del>
      <w:ins w:id="278" w:author="Christopher Lam" w:date="2015-07-17T14:33:00Z">
        <w:r w:rsidR="00BA4DFA">
          <w:rPr>
            <w:rFonts w:ascii="Times New Roman" w:hAnsi="Times New Roman" w:cs="Times New Roman"/>
          </w:rPr>
          <w:t>and that</w:t>
        </w:r>
        <w:r w:rsidR="00BA4DFA" w:rsidRPr="00881428">
          <w:rPr>
            <w:rFonts w:ascii="Times New Roman" w:hAnsi="Times New Roman" w:cs="Times New Roman"/>
          </w:rPr>
          <w:t xml:space="preserve"> </w:t>
        </w:r>
      </w:ins>
      <w:r w:rsidR="001D2B68" w:rsidRPr="00881428">
        <w:rPr>
          <w:rFonts w:ascii="Times New Roman" w:hAnsi="Times New Roman" w:cs="Times New Roman"/>
        </w:rPr>
        <w:t>high</w:t>
      </w:r>
      <w:ins w:id="279" w:author="Christopher Lam" w:date="2015-07-17T14:33:00Z">
        <w:r w:rsidR="00BA4DFA">
          <w:rPr>
            <w:rFonts w:ascii="Times New Roman" w:hAnsi="Times New Roman" w:cs="Times New Roman"/>
          </w:rPr>
          <w:t xml:space="preserve"> </w:t>
        </w:r>
      </w:ins>
      <w:del w:id="280" w:author="Christopher Lam" w:date="2015-07-17T14:33:00Z">
        <w:r w:rsidR="001D2B68" w:rsidRPr="00881428" w:rsidDel="00BA4DFA">
          <w:rPr>
            <w:rFonts w:ascii="Times New Roman" w:hAnsi="Times New Roman" w:cs="Times New Roman"/>
          </w:rPr>
          <w:delText xml:space="preserve">ly </w:delText>
        </w:r>
      </w:del>
      <w:r w:rsidR="001D2B68" w:rsidRPr="00881428">
        <w:rPr>
          <w:rFonts w:ascii="Times New Roman" w:hAnsi="Times New Roman" w:cs="Times New Roman"/>
        </w:rPr>
        <w:t>synchron</w:t>
      </w:r>
      <w:ins w:id="281" w:author="Christopher Lam" w:date="2015-07-17T14:33:00Z">
        <w:r w:rsidR="00BA4DFA">
          <w:rPr>
            <w:rFonts w:ascii="Times New Roman" w:hAnsi="Times New Roman" w:cs="Times New Roman"/>
          </w:rPr>
          <w:t>icity</w:t>
        </w:r>
      </w:ins>
      <w:del w:id="282" w:author="Christopher Lam" w:date="2015-07-17T14:33:00Z">
        <w:r w:rsidR="001D2B68" w:rsidRPr="00881428" w:rsidDel="00BA4DFA">
          <w:rPr>
            <w:rFonts w:ascii="Times New Roman" w:hAnsi="Times New Roman" w:cs="Times New Roman"/>
          </w:rPr>
          <w:delText>ous</w:delText>
        </w:r>
      </w:del>
      <w:r w:rsidR="00AB4034" w:rsidRPr="00881428">
        <w:rPr>
          <w:rFonts w:ascii="Times New Roman" w:hAnsi="Times New Roman" w:cs="Times New Roman"/>
        </w:rPr>
        <w:t xml:space="preserve"> </w:t>
      </w:r>
      <w:r w:rsidR="001D2B68" w:rsidRPr="00881428">
        <w:rPr>
          <w:rFonts w:ascii="Times New Roman" w:hAnsi="Times New Roman" w:cs="Times New Roman"/>
        </w:rPr>
        <w:t>medi</w:t>
      </w:r>
      <w:ins w:id="283" w:author="Christopher Lam" w:date="2015-07-17T14:33:00Z">
        <w:r w:rsidR="00BA4DFA">
          <w:rPr>
            <w:rFonts w:ascii="Times New Roman" w:hAnsi="Times New Roman" w:cs="Times New Roman"/>
          </w:rPr>
          <w:t>a</w:t>
        </w:r>
      </w:ins>
      <w:del w:id="284" w:author="Christopher Lam" w:date="2015-07-17T14:33:00Z">
        <w:r w:rsidR="001D2B68" w:rsidRPr="00881428" w:rsidDel="00BA4DFA">
          <w:rPr>
            <w:rFonts w:ascii="Times New Roman" w:hAnsi="Times New Roman" w:cs="Times New Roman"/>
          </w:rPr>
          <w:delText>ums</w:delText>
        </w:r>
      </w:del>
      <w:r w:rsidR="001D2B68" w:rsidRPr="00881428">
        <w:rPr>
          <w:rFonts w:ascii="Times New Roman" w:hAnsi="Times New Roman" w:cs="Times New Roman"/>
        </w:rPr>
        <w:t xml:space="preserve"> </w:t>
      </w:r>
      <w:r w:rsidR="000C1329" w:rsidRPr="00881428">
        <w:rPr>
          <w:rFonts w:ascii="Times New Roman" w:hAnsi="Times New Roman" w:cs="Times New Roman"/>
        </w:rPr>
        <w:t>w</w:t>
      </w:r>
      <w:r w:rsidR="001D2B68" w:rsidRPr="00881428">
        <w:rPr>
          <w:rFonts w:ascii="Times New Roman" w:hAnsi="Times New Roman" w:cs="Times New Roman"/>
        </w:rPr>
        <w:t>ere</w:t>
      </w:r>
      <w:r w:rsidR="000C1329" w:rsidRPr="00881428">
        <w:rPr>
          <w:rFonts w:ascii="Times New Roman" w:hAnsi="Times New Roman" w:cs="Times New Roman"/>
        </w:rPr>
        <w:t xml:space="preserve"> </w:t>
      </w:r>
      <w:del w:id="285" w:author="Christopher Lam" w:date="2015-07-17T14:34:00Z">
        <w:r w:rsidR="000C1329" w:rsidRPr="00881428" w:rsidDel="00BA4DFA">
          <w:rPr>
            <w:rFonts w:ascii="Times New Roman" w:hAnsi="Times New Roman" w:cs="Times New Roman"/>
          </w:rPr>
          <w:delText>prefer</w:delText>
        </w:r>
        <w:r w:rsidR="00696569" w:rsidRPr="00881428" w:rsidDel="00BA4DFA">
          <w:rPr>
            <w:rFonts w:ascii="Times New Roman" w:hAnsi="Times New Roman" w:cs="Times New Roman"/>
          </w:rPr>
          <w:delText xml:space="preserve">red </w:delText>
        </w:r>
      </w:del>
      <w:ins w:id="286" w:author="Christopher Lam" w:date="2015-07-17T14:34:00Z">
        <w:r w:rsidR="00BA4DFA">
          <w:rPr>
            <w:rFonts w:ascii="Times New Roman" w:hAnsi="Times New Roman" w:cs="Times New Roman"/>
          </w:rPr>
          <w:t>preferred</w:t>
        </w:r>
        <w:r w:rsidR="00BA4DFA" w:rsidRPr="00881428">
          <w:rPr>
            <w:rFonts w:ascii="Times New Roman" w:hAnsi="Times New Roman" w:cs="Times New Roman"/>
          </w:rPr>
          <w:t xml:space="preserve"> </w:t>
        </w:r>
      </w:ins>
      <w:r w:rsidR="00696569" w:rsidRPr="00881428">
        <w:rPr>
          <w:rFonts w:ascii="Times New Roman" w:hAnsi="Times New Roman" w:cs="Times New Roman"/>
        </w:rPr>
        <w:t xml:space="preserve">for convergence processes. </w:t>
      </w:r>
      <w:r w:rsidR="00E265D4" w:rsidRPr="00881428">
        <w:rPr>
          <w:rFonts w:ascii="Times New Roman" w:hAnsi="Times New Roman" w:cs="Times New Roman"/>
        </w:rPr>
        <w:t xml:space="preserve">Finally, </w:t>
      </w:r>
      <w:r w:rsidR="00696569" w:rsidRPr="00881428">
        <w:rPr>
          <w:rFonts w:ascii="Times New Roman" w:hAnsi="Times New Roman" w:cs="Times New Roman"/>
        </w:rPr>
        <w:t xml:space="preserve">Fox, Leicht, and Messner (2010) </w:t>
      </w:r>
      <w:r w:rsidR="00941454" w:rsidRPr="00881428">
        <w:rPr>
          <w:rFonts w:ascii="Times New Roman" w:hAnsi="Times New Roman" w:cs="Times New Roman"/>
        </w:rPr>
        <w:t>suggest</w:t>
      </w:r>
      <w:ins w:id="287" w:author="Christopher Lam" w:date="2015-07-17T14:34:00Z">
        <w:r w:rsidR="00BA4DFA">
          <w:rPr>
            <w:rFonts w:ascii="Times New Roman" w:hAnsi="Times New Roman" w:cs="Times New Roman"/>
          </w:rPr>
          <w:t>ed</w:t>
        </w:r>
      </w:ins>
      <w:r w:rsidR="00696569" w:rsidRPr="00881428">
        <w:rPr>
          <w:rFonts w:ascii="Times New Roman" w:hAnsi="Times New Roman" w:cs="Times New Roman"/>
        </w:rPr>
        <w:t xml:space="preserve"> that MST has practical applications for planning physical media</w:t>
      </w:r>
      <w:r w:rsidR="008C267D" w:rsidRPr="00881428">
        <w:rPr>
          <w:rFonts w:ascii="Times New Roman" w:hAnsi="Times New Roman" w:cs="Times New Roman"/>
        </w:rPr>
        <w:t xml:space="preserve"> in the architecture, engineering, and operation industry</w:t>
      </w:r>
      <w:r w:rsidR="00696569" w:rsidRPr="00881428">
        <w:rPr>
          <w:rFonts w:ascii="Times New Roman" w:hAnsi="Times New Roman" w:cs="Times New Roman"/>
        </w:rPr>
        <w:t>.</w:t>
      </w:r>
      <w:r w:rsidR="00451B3D" w:rsidRPr="00881428">
        <w:rPr>
          <w:rFonts w:ascii="Times New Roman" w:hAnsi="Times New Roman" w:cs="Times New Roman"/>
        </w:rPr>
        <w:t xml:space="preserve"> </w:t>
      </w:r>
    </w:p>
    <w:p w14:paraId="74CC14B5" w14:textId="6F394299" w:rsidR="00107DF5" w:rsidRPr="00881428" w:rsidRDefault="00FB01E7" w:rsidP="00E265D4">
      <w:pPr>
        <w:keepNext/>
        <w:spacing w:line="480" w:lineRule="auto"/>
        <w:ind w:left="0"/>
        <w:rPr>
          <w:rFonts w:ascii="Times New Roman" w:hAnsi="Times New Roman" w:cs="Times New Roman"/>
        </w:rPr>
      </w:pPr>
      <w:r w:rsidRPr="00881428">
        <w:rPr>
          <w:rFonts w:ascii="Times New Roman" w:hAnsi="Times New Roman" w:cs="Times New Roman"/>
        </w:rPr>
        <w:tab/>
      </w:r>
      <w:ins w:id="288" w:author="Christopher Lam" w:date="2015-07-17T14:34:00Z">
        <w:r w:rsidR="00BA4DFA">
          <w:rPr>
            <w:rFonts w:ascii="Times New Roman" w:hAnsi="Times New Roman" w:cs="Times New Roman"/>
          </w:rPr>
          <w:t>But s</w:t>
        </w:r>
      </w:ins>
      <w:del w:id="289" w:author="Christopher Lam" w:date="2015-07-17T14:34:00Z">
        <w:r w:rsidR="00451B3D" w:rsidRPr="00881428" w:rsidDel="00BA4DFA">
          <w:rPr>
            <w:rFonts w:ascii="Times New Roman" w:hAnsi="Times New Roman" w:cs="Times New Roman"/>
          </w:rPr>
          <w:delText>S</w:delText>
        </w:r>
      </w:del>
      <w:r w:rsidR="00451B3D" w:rsidRPr="00881428">
        <w:rPr>
          <w:rFonts w:ascii="Times New Roman" w:hAnsi="Times New Roman" w:cs="Times New Roman"/>
        </w:rPr>
        <w:t xml:space="preserve">ome field studies have </w:t>
      </w:r>
      <w:r w:rsidR="00E265D4" w:rsidRPr="00881428">
        <w:rPr>
          <w:rFonts w:ascii="Times New Roman" w:hAnsi="Times New Roman" w:cs="Times New Roman"/>
        </w:rPr>
        <w:t>not supported</w:t>
      </w:r>
      <w:r w:rsidR="00451B3D" w:rsidRPr="00881428">
        <w:rPr>
          <w:rFonts w:ascii="Times New Roman" w:hAnsi="Times New Roman" w:cs="Times New Roman"/>
        </w:rPr>
        <w:t xml:space="preserve"> MST. </w:t>
      </w:r>
      <w:r w:rsidR="00120C5A" w:rsidRPr="00881428">
        <w:rPr>
          <w:rFonts w:ascii="Times New Roman" w:hAnsi="Times New Roman" w:cs="Times New Roman"/>
        </w:rPr>
        <w:t xml:space="preserve">Hung, </w:t>
      </w:r>
      <w:del w:id="290" w:author="Christopher Lam" w:date="2015-07-17T14:34:00Z">
        <w:r w:rsidR="00120C5A" w:rsidRPr="00881428" w:rsidDel="00BA4DFA">
          <w:rPr>
            <w:rFonts w:ascii="Times New Roman" w:hAnsi="Times New Roman" w:cs="Times New Roman"/>
          </w:rPr>
          <w:delText xml:space="preserve">Thi Thao </w:delText>
        </w:r>
      </w:del>
      <w:r w:rsidR="00120C5A" w:rsidRPr="00881428">
        <w:rPr>
          <w:rFonts w:ascii="Times New Roman" w:hAnsi="Times New Roman" w:cs="Times New Roman"/>
        </w:rPr>
        <w:t>Duyen, Kong, and Chua (2008)</w:t>
      </w:r>
      <w:r w:rsidR="00CF2100" w:rsidRPr="00881428">
        <w:rPr>
          <w:rFonts w:ascii="Times New Roman" w:hAnsi="Times New Roman" w:cs="Times New Roman"/>
        </w:rPr>
        <w:t xml:space="preserve"> </w:t>
      </w:r>
      <w:r w:rsidR="008173EE" w:rsidRPr="00881428">
        <w:rPr>
          <w:rFonts w:ascii="Times New Roman" w:hAnsi="Times New Roman" w:cs="Times New Roman"/>
        </w:rPr>
        <w:t>surveyed</w:t>
      </w:r>
      <w:r w:rsidR="000D2339" w:rsidRPr="00881428">
        <w:rPr>
          <w:rFonts w:ascii="Times New Roman" w:hAnsi="Times New Roman" w:cs="Times New Roman"/>
        </w:rPr>
        <w:t xml:space="preserve"> instant</w:t>
      </w:r>
      <w:ins w:id="291" w:author="Christopher Lam" w:date="2015-07-17T14:34:00Z">
        <w:r w:rsidR="00BA4DFA">
          <w:rPr>
            <w:rFonts w:ascii="Times New Roman" w:hAnsi="Times New Roman" w:cs="Times New Roman"/>
          </w:rPr>
          <w:t>-</w:t>
        </w:r>
      </w:ins>
      <w:del w:id="292" w:author="Christopher Lam" w:date="2015-07-17T14:34:00Z">
        <w:r w:rsidR="000D2339" w:rsidRPr="00881428" w:rsidDel="00BA4DFA">
          <w:rPr>
            <w:rFonts w:ascii="Times New Roman" w:hAnsi="Times New Roman" w:cs="Times New Roman"/>
          </w:rPr>
          <w:delText xml:space="preserve"> </w:delText>
        </w:r>
      </w:del>
      <w:r w:rsidR="000D2339" w:rsidRPr="00881428">
        <w:rPr>
          <w:rFonts w:ascii="Times New Roman" w:hAnsi="Times New Roman" w:cs="Times New Roman"/>
        </w:rPr>
        <w:t>messaging</w:t>
      </w:r>
      <w:r w:rsidR="008173EE" w:rsidRPr="00881428">
        <w:rPr>
          <w:rFonts w:ascii="Times New Roman" w:hAnsi="Times New Roman" w:cs="Times New Roman"/>
        </w:rPr>
        <w:t xml:space="preserve"> users</w:t>
      </w:r>
      <w:r w:rsidR="000D2339" w:rsidRPr="00881428">
        <w:rPr>
          <w:rFonts w:ascii="Times New Roman" w:hAnsi="Times New Roman" w:cs="Times New Roman"/>
        </w:rPr>
        <w:t xml:space="preserve"> </w:t>
      </w:r>
      <w:r w:rsidR="008173EE" w:rsidRPr="00881428">
        <w:rPr>
          <w:rFonts w:ascii="Times New Roman" w:hAnsi="Times New Roman" w:cs="Times New Roman"/>
        </w:rPr>
        <w:t>who</w:t>
      </w:r>
      <w:r w:rsidR="000D2339" w:rsidRPr="00881428">
        <w:rPr>
          <w:rFonts w:ascii="Times New Roman" w:hAnsi="Times New Roman" w:cs="Times New Roman"/>
        </w:rPr>
        <w:t xml:space="preserve"> considered</w:t>
      </w:r>
      <w:r w:rsidR="008173EE" w:rsidRPr="00881428">
        <w:rPr>
          <w:rFonts w:ascii="Times New Roman" w:hAnsi="Times New Roman" w:cs="Times New Roman"/>
        </w:rPr>
        <w:t xml:space="preserve"> the medium</w:t>
      </w:r>
      <w:r w:rsidR="000D2339" w:rsidRPr="00881428">
        <w:rPr>
          <w:rFonts w:ascii="Times New Roman" w:hAnsi="Times New Roman" w:cs="Times New Roman"/>
        </w:rPr>
        <w:t xml:space="preserve"> more effective for conveyance than </w:t>
      </w:r>
      <w:ins w:id="293" w:author="Christopher Lam" w:date="2015-07-17T14:34:00Z">
        <w:r w:rsidR="00BA4DFA">
          <w:rPr>
            <w:rFonts w:ascii="Times New Roman" w:hAnsi="Times New Roman" w:cs="Times New Roman"/>
          </w:rPr>
          <w:t xml:space="preserve">for </w:t>
        </w:r>
      </w:ins>
      <w:r w:rsidR="000D2339" w:rsidRPr="00881428">
        <w:rPr>
          <w:rFonts w:ascii="Times New Roman" w:hAnsi="Times New Roman" w:cs="Times New Roman"/>
        </w:rPr>
        <w:t>convergence processe</w:t>
      </w:r>
      <w:r w:rsidR="00A30DF4" w:rsidRPr="00881428">
        <w:rPr>
          <w:rFonts w:ascii="Times New Roman" w:hAnsi="Times New Roman" w:cs="Times New Roman"/>
        </w:rPr>
        <w:t xml:space="preserve">s. </w:t>
      </w:r>
      <w:del w:id="294" w:author="Christopher Lam" w:date="2015-07-17T14:34:00Z">
        <w:r w:rsidR="009E2900" w:rsidRPr="00881428" w:rsidDel="00BA4DFA">
          <w:rPr>
            <w:rFonts w:ascii="Times New Roman" w:hAnsi="Times New Roman" w:cs="Times New Roman"/>
          </w:rPr>
          <w:delText>Similarly</w:delText>
        </w:r>
      </w:del>
      <w:ins w:id="295" w:author="Christopher Lam" w:date="2015-07-17T14:34:00Z">
        <w:r w:rsidR="00BA4DFA">
          <w:rPr>
            <w:rFonts w:ascii="Times New Roman" w:hAnsi="Times New Roman" w:cs="Times New Roman"/>
          </w:rPr>
          <w:t>And</w:t>
        </w:r>
      </w:ins>
      <w:del w:id="296" w:author="Christopher Lam" w:date="2015-07-17T14:34:00Z">
        <w:r w:rsidR="009E2900" w:rsidRPr="00881428" w:rsidDel="00BA4DFA">
          <w:rPr>
            <w:rFonts w:ascii="Times New Roman" w:hAnsi="Times New Roman" w:cs="Times New Roman"/>
          </w:rPr>
          <w:delText>,</w:delText>
        </w:r>
      </w:del>
      <w:r w:rsidR="009E2900" w:rsidRPr="00881428">
        <w:rPr>
          <w:rFonts w:ascii="Times New Roman" w:hAnsi="Times New Roman" w:cs="Times New Roman"/>
        </w:rPr>
        <w:t xml:space="preserve"> Muhren, </w:t>
      </w:r>
      <w:ins w:id="297" w:author="Christopher Lam" w:date="2015-07-17T14:34:00Z">
        <w:r w:rsidR="00BA4DFA">
          <w:rPr>
            <w:rFonts w:ascii="Times New Roman" w:hAnsi="Times New Roman" w:cs="Times New Roman"/>
          </w:rPr>
          <w:t>V</w:t>
        </w:r>
      </w:ins>
      <w:del w:id="298" w:author="Christopher Lam" w:date="2015-07-17T14:34:00Z">
        <w:r w:rsidR="009E2900" w:rsidRPr="00881428" w:rsidDel="00BA4DFA">
          <w:rPr>
            <w:rFonts w:ascii="Times New Roman" w:hAnsi="Times New Roman" w:cs="Times New Roman"/>
          </w:rPr>
          <w:delText>v</w:delText>
        </w:r>
      </w:del>
      <w:r w:rsidR="009E2900" w:rsidRPr="00881428">
        <w:rPr>
          <w:rFonts w:ascii="Times New Roman" w:hAnsi="Times New Roman" w:cs="Times New Roman"/>
        </w:rPr>
        <w:t xml:space="preserve">an den Eede, and </w:t>
      </w:r>
      <w:ins w:id="299" w:author="Christopher Lam" w:date="2015-07-17T14:35:00Z">
        <w:r w:rsidR="00BA4DFA">
          <w:rPr>
            <w:rFonts w:ascii="Times New Roman" w:hAnsi="Times New Roman" w:cs="Times New Roman"/>
          </w:rPr>
          <w:t>V</w:t>
        </w:r>
      </w:ins>
      <w:del w:id="300" w:author="Christopher Lam" w:date="2015-07-17T14:35:00Z">
        <w:r w:rsidR="009E2900" w:rsidRPr="00881428" w:rsidDel="00BA4DFA">
          <w:rPr>
            <w:rFonts w:ascii="Times New Roman" w:hAnsi="Times New Roman" w:cs="Times New Roman"/>
          </w:rPr>
          <w:delText>v</w:delText>
        </w:r>
      </w:del>
      <w:r w:rsidR="009E2900" w:rsidRPr="00881428">
        <w:rPr>
          <w:rFonts w:ascii="Times New Roman" w:hAnsi="Times New Roman" w:cs="Times New Roman"/>
        </w:rPr>
        <w:t xml:space="preserve">an de Walle (2009) interviewed senior managers of humanitarian aid organizations </w:t>
      </w:r>
      <w:r w:rsidR="004E0E49" w:rsidRPr="00881428">
        <w:rPr>
          <w:rFonts w:ascii="Times New Roman" w:hAnsi="Times New Roman" w:cs="Times New Roman"/>
        </w:rPr>
        <w:t>who reported</w:t>
      </w:r>
      <w:r w:rsidR="009E2900" w:rsidRPr="00881428">
        <w:rPr>
          <w:rFonts w:ascii="Times New Roman" w:hAnsi="Times New Roman" w:cs="Times New Roman"/>
        </w:rPr>
        <w:t xml:space="preserve"> </w:t>
      </w:r>
      <w:r w:rsidR="00696569" w:rsidRPr="00881428">
        <w:rPr>
          <w:rFonts w:ascii="Times New Roman" w:hAnsi="Times New Roman" w:cs="Times New Roman"/>
        </w:rPr>
        <w:t xml:space="preserve">that media with low synchronicity capabilities were not sufficient for conveyance processes. </w:t>
      </w:r>
      <w:r w:rsidR="00107DF5" w:rsidRPr="00881428">
        <w:rPr>
          <w:rFonts w:ascii="Times New Roman" w:hAnsi="Times New Roman" w:cs="Times New Roman"/>
        </w:rPr>
        <w:tab/>
      </w:r>
    </w:p>
    <w:p w14:paraId="28DDAF17" w14:textId="7F402084" w:rsidR="002E7241" w:rsidRDefault="00107DF5" w:rsidP="002E7241">
      <w:pPr>
        <w:spacing w:line="480" w:lineRule="auto"/>
        <w:ind w:left="0"/>
        <w:rPr>
          <w:ins w:id="301" w:author="Christopher Lam" w:date="2015-07-17T14:35:00Z"/>
          <w:rFonts w:ascii="Times New Roman" w:hAnsi="Times New Roman" w:cs="Times New Roman"/>
        </w:rPr>
      </w:pPr>
      <w:r w:rsidRPr="00881428">
        <w:rPr>
          <w:rFonts w:ascii="Times New Roman" w:hAnsi="Times New Roman" w:cs="Times New Roman"/>
        </w:rPr>
        <w:tab/>
      </w:r>
      <w:r w:rsidR="00D32BB8">
        <w:rPr>
          <w:rFonts w:ascii="Times New Roman" w:hAnsi="Times New Roman" w:cs="Times New Roman"/>
        </w:rPr>
        <w:t xml:space="preserve">Because research has revealed </w:t>
      </w:r>
      <w:ins w:id="302" w:author="Christopher Lam" w:date="2015-07-17T14:35:00Z">
        <w:r w:rsidR="00BA4DFA">
          <w:rPr>
            <w:rFonts w:ascii="Times New Roman" w:hAnsi="Times New Roman" w:cs="Times New Roman"/>
          </w:rPr>
          <w:t xml:space="preserve">such </w:t>
        </w:r>
      </w:ins>
      <w:r w:rsidR="00D32BB8">
        <w:rPr>
          <w:rFonts w:ascii="Times New Roman" w:hAnsi="Times New Roman" w:cs="Times New Roman"/>
        </w:rPr>
        <w:t xml:space="preserve">mixed support for MST in field settings, </w:t>
      </w:r>
      <w:del w:id="303" w:author="Christopher Lam" w:date="2015-07-17T14:35:00Z">
        <w:r w:rsidR="00D32BB8" w:rsidDel="00BA4DFA">
          <w:rPr>
            <w:rFonts w:ascii="Times New Roman" w:hAnsi="Times New Roman" w:cs="Times New Roman"/>
          </w:rPr>
          <w:delText xml:space="preserve">the present seeks to add to this </w:delText>
        </w:r>
        <w:r w:rsidR="002E7241" w:rsidDel="00BA4DFA">
          <w:rPr>
            <w:rFonts w:ascii="Times New Roman" w:hAnsi="Times New Roman" w:cs="Times New Roman"/>
          </w:rPr>
          <w:delText>research area. Additionally,</w:delText>
        </w:r>
      </w:del>
      <w:ins w:id="304" w:author="Christopher Lam" w:date="2015-07-17T14:35:00Z">
        <w:r w:rsidR="00BA4DFA">
          <w:rPr>
            <w:rFonts w:ascii="Times New Roman" w:hAnsi="Times New Roman" w:cs="Times New Roman"/>
          </w:rPr>
          <w:t>and</w:t>
        </w:r>
      </w:ins>
      <w:r w:rsidR="002E7241">
        <w:rPr>
          <w:rFonts w:ascii="Times New Roman" w:hAnsi="Times New Roman" w:cs="Times New Roman"/>
        </w:rPr>
        <w:t xml:space="preserve"> n</w:t>
      </w:r>
      <w:r w:rsidRPr="00881428">
        <w:rPr>
          <w:rFonts w:ascii="Times New Roman" w:hAnsi="Times New Roman" w:cs="Times New Roman"/>
        </w:rPr>
        <w:t xml:space="preserve">o field studies exist </w:t>
      </w:r>
      <w:del w:id="305" w:author="Christopher Lam" w:date="2015-07-17T14:35:00Z">
        <w:r w:rsidRPr="00881428" w:rsidDel="00BA4DFA">
          <w:rPr>
            <w:rFonts w:ascii="Times New Roman" w:hAnsi="Times New Roman" w:cs="Times New Roman"/>
          </w:rPr>
          <w:delText xml:space="preserve">that have </w:delText>
        </w:r>
      </w:del>
      <w:r w:rsidRPr="00881428">
        <w:rPr>
          <w:rFonts w:ascii="Times New Roman" w:hAnsi="Times New Roman" w:cs="Times New Roman"/>
        </w:rPr>
        <w:t>examined the direct impact of MST on communication outcomes and team functioning</w:t>
      </w:r>
      <w:ins w:id="306" w:author="Christopher Lam" w:date="2015-07-17T14:35:00Z">
        <w:r w:rsidR="00BA4DFA">
          <w:rPr>
            <w:rFonts w:ascii="Times New Roman" w:hAnsi="Times New Roman" w:cs="Times New Roman"/>
          </w:rPr>
          <w:t xml:space="preserve">, I wanted to contribute to this research area </w:t>
        </w:r>
      </w:ins>
      <w:del w:id="307" w:author="Christopher Lam" w:date="2015-07-17T14:35:00Z">
        <w:r w:rsidRPr="00881428" w:rsidDel="00BA4DFA">
          <w:rPr>
            <w:rFonts w:ascii="Times New Roman" w:hAnsi="Times New Roman" w:cs="Times New Roman"/>
          </w:rPr>
          <w:delText xml:space="preserve">. Therefore, the present study addresses this gap </w:delText>
        </w:r>
      </w:del>
      <w:r w:rsidRPr="00881428">
        <w:rPr>
          <w:rFonts w:ascii="Times New Roman" w:hAnsi="Times New Roman" w:cs="Times New Roman"/>
        </w:rPr>
        <w:t>by examinin</w:t>
      </w:r>
      <w:r w:rsidR="008A2C05" w:rsidRPr="00881428">
        <w:rPr>
          <w:rFonts w:ascii="Times New Roman" w:hAnsi="Times New Roman" w:cs="Times New Roman"/>
        </w:rPr>
        <w:t>g MS</w:t>
      </w:r>
      <w:r w:rsidR="006C5233" w:rsidRPr="00881428">
        <w:rPr>
          <w:rFonts w:ascii="Times New Roman" w:hAnsi="Times New Roman" w:cs="Times New Roman"/>
        </w:rPr>
        <w:t>T in a classroom experiment and measuring team outcomes.</w:t>
      </w:r>
    </w:p>
    <w:p w14:paraId="5A2C6695" w14:textId="77777777" w:rsidR="00BA4DFA" w:rsidRDefault="00BA4DFA" w:rsidP="002E7241">
      <w:pPr>
        <w:spacing w:line="480" w:lineRule="auto"/>
        <w:ind w:left="0"/>
        <w:rPr>
          <w:rFonts w:ascii="Times New Roman" w:hAnsi="Times New Roman" w:cs="Times New Roman"/>
        </w:rPr>
      </w:pPr>
    </w:p>
    <w:p w14:paraId="2A1FC7F2" w14:textId="77777777" w:rsidR="002E7241" w:rsidRDefault="007E514A" w:rsidP="002E7241">
      <w:pPr>
        <w:spacing w:line="480" w:lineRule="auto"/>
        <w:ind w:left="0"/>
        <w:rPr>
          <w:rFonts w:ascii="Times New Roman" w:hAnsi="Times New Roman" w:cs="Times New Roman"/>
        </w:rPr>
      </w:pPr>
      <w:r w:rsidRPr="00881428">
        <w:rPr>
          <w:rFonts w:ascii="Times New Roman" w:hAnsi="Times New Roman" w:cs="Times New Roman"/>
          <w:b/>
        </w:rPr>
        <w:t xml:space="preserve">Training for </w:t>
      </w:r>
      <w:r w:rsidR="003F48C0" w:rsidRPr="00881428">
        <w:rPr>
          <w:rFonts w:ascii="Times New Roman" w:hAnsi="Times New Roman" w:cs="Times New Roman"/>
          <w:b/>
        </w:rPr>
        <w:t xml:space="preserve">Computer-Mediated Communication </w:t>
      </w:r>
      <w:r w:rsidR="00832D99" w:rsidRPr="00881428">
        <w:rPr>
          <w:rFonts w:ascii="Times New Roman" w:hAnsi="Times New Roman" w:cs="Times New Roman"/>
          <w:b/>
        </w:rPr>
        <w:tab/>
      </w:r>
    </w:p>
    <w:p w14:paraId="4A5690D8" w14:textId="78ACF9CC" w:rsidR="00086F48" w:rsidRPr="00881428" w:rsidRDefault="00BA4DFA" w:rsidP="002E7241">
      <w:pPr>
        <w:spacing w:line="480" w:lineRule="auto"/>
        <w:ind w:left="0"/>
        <w:rPr>
          <w:rFonts w:ascii="Times New Roman" w:hAnsi="Times New Roman" w:cs="Times New Roman"/>
        </w:rPr>
      </w:pPr>
      <w:ins w:id="308" w:author="Christopher Lam" w:date="2015-07-17T14:35:00Z">
        <w:r>
          <w:rPr>
            <w:rFonts w:ascii="Times New Roman" w:hAnsi="Times New Roman" w:cs="Times New Roman"/>
          </w:rPr>
          <w:t xml:space="preserve">The </w:t>
        </w:r>
      </w:ins>
      <w:del w:id="309" w:author="Christopher Lam" w:date="2015-07-17T14:35:00Z">
        <w:r w:rsidR="002E7241" w:rsidDel="00BA4DFA">
          <w:rPr>
            <w:rFonts w:ascii="Times New Roman" w:hAnsi="Times New Roman" w:cs="Times New Roman"/>
          </w:rPr>
          <w:tab/>
        </w:r>
      </w:del>
      <w:ins w:id="310" w:author="Christopher Lam" w:date="2015-07-17T14:35:00Z">
        <w:r>
          <w:rPr>
            <w:rFonts w:ascii="Times New Roman" w:hAnsi="Times New Roman" w:cs="Times New Roman"/>
          </w:rPr>
          <w:t>t</w:t>
        </w:r>
      </w:ins>
      <w:del w:id="311" w:author="Christopher Lam" w:date="2015-07-17T14:35:00Z">
        <w:r w:rsidR="00941454" w:rsidRPr="00881428" w:rsidDel="00BA4DFA">
          <w:rPr>
            <w:rFonts w:ascii="Times New Roman" w:hAnsi="Times New Roman" w:cs="Times New Roman"/>
          </w:rPr>
          <w:delText>T</w:delText>
        </w:r>
      </w:del>
      <w:r w:rsidR="00941454" w:rsidRPr="00881428">
        <w:rPr>
          <w:rFonts w:ascii="Times New Roman" w:hAnsi="Times New Roman" w:cs="Times New Roman"/>
        </w:rPr>
        <w:t xml:space="preserve">raining </w:t>
      </w:r>
      <w:ins w:id="312" w:author="Christopher Lam" w:date="2015-07-17T14:35:00Z">
        <w:r w:rsidR="00434ADD">
          <w:rPr>
            <w:rFonts w:ascii="Times New Roman" w:hAnsi="Times New Roman" w:cs="Times New Roman"/>
          </w:rPr>
          <w:t xml:space="preserve">used </w:t>
        </w:r>
      </w:ins>
      <w:r w:rsidR="00941454" w:rsidRPr="00881428">
        <w:rPr>
          <w:rFonts w:ascii="Times New Roman" w:hAnsi="Times New Roman" w:cs="Times New Roman"/>
        </w:rPr>
        <w:t xml:space="preserve">in </w:t>
      </w:r>
      <w:del w:id="313" w:author="Christopher Lam" w:date="2015-07-17T14:36:00Z">
        <w:r w:rsidR="00941454" w:rsidRPr="00881428" w:rsidDel="00434ADD">
          <w:rPr>
            <w:rFonts w:ascii="Times New Roman" w:hAnsi="Times New Roman" w:cs="Times New Roman"/>
          </w:rPr>
          <w:delText xml:space="preserve">the </w:delText>
        </w:r>
      </w:del>
      <w:ins w:id="314" w:author="Christopher Lam" w:date="2015-07-17T14:36:00Z">
        <w:r w:rsidR="00434ADD">
          <w:rPr>
            <w:rFonts w:ascii="Times New Roman" w:hAnsi="Times New Roman" w:cs="Times New Roman"/>
          </w:rPr>
          <w:t>this</w:t>
        </w:r>
        <w:r w:rsidR="00434ADD" w:rsidRPr="00881428">
          <w:rPr>
            <w:rFonts w:ascii="Times New Roman" w:hAnsi="Times New Roman" w:cs="Times New Roman"/>
          </w:rPr>
          <w:t xml:space="preserve"> </w:t>
        </w:r>
      </w:ins>
      <w:del w:id="315" w:author="Christopher Lam" w:date="2015-07-17T14:36:00Z">
        <w:r w:rsidR="00941454" w:rsidRPr="00881428" w:rsidDel="00434ADD">
          <w:rPr>
            <w:rFonts w:ascii="Times New Roman" w:hAnsi="Times New Roman" w:cs="Times New Roman"/>
          </w:rPr>
          <w:delText xml:space="preserve">present </w:delText>
        </w:r>
      </w:del>
      <w:r w:rsidR="00941454" w:rsidRPr="00881428">
        <w:rPr>
          <w:rFonts w:ascii="Times New Roman" w:hAnsi="Times New Roman" w:cs="Times New Roman"/>
        </w:rPr>
        <w:t xml:space="preserve">study </w:t>
      </w:r>
      <w:r w:rsidR="00871E02" w:rsidRPr="00881428">
        <w:rPr>
          <w:rFonts w:ascii="Times New Roman" w:hAnsi="Times New Roman" w:cs="Times New Roman"/>
        </w:rPr>
        <w:t>follows</w:t>
      </w:r>
      <w:r w:rsidR="00941454" w:rsidRPr="00881428">
        <w:rPr>
          <w:rFonts w:ascii="Times New Roman" w:hAnsi="Times New Roman" w:cs="Times New Roman"/>
        </w:rPr>
        <w:t xml:space="preserve"> many of the principles of CMC training outlined in the computers and composition literature.</w:t>
      </w:r>
      <w:r w:rsidR="00086F48" w:rsidRPr="00881428">
        <w:rPr>
          <w:rFonts w:ascii="Times New Roman" w:hAnsi="Times New Roman" w:cs="Times New Roman"/>
        </w:rPr>
        <w:t xml:space="preserve"> </w:t>
      </w:r>
      <w:r w:rsidR="00941454" w:rsidRPr="00881428">
        <w:rPr>
          <w:rFonts w:ascii="Times New Roman" w:hAnsi="Times New Roman" w:cs="Times New Roman"/>
        </w:rPr>
        <w:t>For instance</w:t>
      </w:r>
      <w:r w:rsidR="00086F48" w:rsidRPr="00881428">
        <w:rPr>
          <w:rFonts w:ascii="Times New Roman" w:hAnsi="Times New Roman" w:cs="Times New Roman"/>
        </w:rPr>
        <w:t xml:space="preserve">, Breuch (2002) </w:t>
      </w:r>
      <w:r w:rsidR="008F07DF" w:rsidRPr="00881428">
        <w:rPr>
          <w:rFonts w:ascii="Times New Roman" w:hAnsi="Times New Roman" w:cs="Times New Roman"/>
        </w:rPr>
        <w:t>describe</w:t>
      </w:r>
      <w:ins w:id="316" w:author="Christopher Lam" w:date="2015-07-17T14:36:00Z">
        <w:r w:rsidR="00434ADD">
          <w:rPr>
            <w:rFonts w:ascii="Times New Roman" w:hAnsi="Times New Roman" w:cs="Times New Roman"/>
          </w:rPr>
          <w:t>d</w:t>
        </w:r>
      </w:ins>
      <w:del w:id="317" w:author="Christopher Lam" w:date="2015-07-17T14:36:00Z">
        <w:r w:rsidR="008F07DF" w:rsidRPr="00881428" w:rsidDel="00434ADD">
          <w:rPr>
            <w:rFonts w:ascii="Times New Roman" w:hAnsi="Times New Roman" w:cs="Times New Roman"/>
          </w:rPr>
          <w:delText>s</w:delText>
        </w:r>
      </w:del>
      <w:r w:rsidR="00941454" w:rsidRPr="00881428">
        <w:rPr>
          <w:rFonts w:ascii="Times New Roman" w:hAnsi="Times New Roman" w:cs="Times New Roman"/>
        </w:rPr>
        <w:t xml:space="preserve"> a framework for computer-based instruction </w:t>
      </w:r>
      <w:del w:id="318" w:author="Christopher Lam" w:date="2015-07-17T14:36:00Z">
        <w:r w:rsidR="00941454" w:rsidRPr="00881428" w:rsidDel="00434ADD">
          <w:rPr>
            <w:rFonts w:ascii="Times New Roman" w:hAnsi="Times New Roman" w:cs="Times New Roman"/>
          </w:rPr>
          <w:delText xml:space="preserve">where </w:delText>
        </w:r>
      </w:del>
      <w:ins w:id="319" w:author="Christopher Lam" w:date="2015-07-17T14:36:00Z">
        <w:r w:rsidR="00434ADD">
          <w:rPr>
            <w:rFonts w:ascii="Times New Roman" w:hAnsi="Times New Roman" w:cs="Times New Roman"/>
          </w:rPr>
          <w:t>in which</w:t>
        </w:r>
        <w:r w:rsidR="00434ADD" w:rsidRPr="00881428">
          <w:rPr>
            <w:rFonts w:ascii="Times New Roman" w:hAnsi="Times New Roman" w:cs="Times New Roman"/>
          </w:rPr>
          <w:t xml:space="preserve"> </w:t>
        </w:r>
      </w:ins>
      <w:r w:rsidR="00941454" w:rsidRPr="00881428">
        <w:rPr>
          <w:rFonts w:ascii="Times New Roman" w:hAnsi="Times New Roman" w:cs="Times New Roman"/>
        </w:rPr>
        <w:t xml:space="preserve">she </w:t>
      </w:r>
      <w:r w:rsidR="00086F48" w:rsidRPr="00881428">
        <w:rPr>
          <w:rFonts w:ascii="Times New Roman" w:hAnsi="Times New Roman" w:cs="Times New Roman"/>
        </w:rPr>
        <w:t>outline</w:t>
      </w:r>
      <w:ins w:id="320" w:author="Christopher Lam" w:date="2015-07-17T14:36:00Z">
        <w:r w:rsidR="00434ADD">
          <w:rPr>
            <w:rFonts w:ascii="Times New Roman" w:hAnsi="Times New Roman" w:cs="Times New Roman"/>
          </w:rPr>
          <w:t>d</w:t>
        </w:r>
      </w:ins>
      <w:del w:id="321" w:author="Christopher Lam" w:date="2015-07-17T14:36:00Z">
        <w:r w:rsidR="00086F48" w:rsidRPr="00881428" w:rsidDel="00434ADD">
          <w:rPr>
            <w:rFonts w:ascii="Times New Roman" w:hAnsi="Times New Roman" w:cs="Times New Roman"/>
          </w:rPr>
          <w:delText>s</w:delText>
        </w:r>
      </w:del>
      <w:r w:rsidR="00086F48" w:rsidRPr="00881428">
        <w:rPr>
          <w:rFonts w:ascii="Times New Roman" w:hAnsi="Times New Roman" w:cs="Times New Roman"/>
        </w:rPr>
        <w:t xml:space="preserve"> the importance of </w:t>
      </w:r>
      <w:r w:rsidR="008F07DF" w:rsidRPr="00881428">
        <w:rPr>
          <w:rFonts w:ascii="Times New Roman" w:hAnsi="Times New Roman" w:cs="Times New Roman"/>
        </w:rPr>
        <w:t>not just</w:t>
      </w:r>
      <w:r w:rsidR="00086F48" w:rsidRPr="00881428">
        <w:rPr>
          <w:rFonts w:ascii="Times New Roman" w:hAnsi="Times New Roman" w:cs="Times New Roman"/>
        </w:rPr>
        <w:t xml:space="preserve"> performance</w:t>
      </w:r>
      <w:ins w:id="322" w:author="Christopher Lam" w:date="2015-07-17T14:36:00Z">
        <w:r w:rsidR="00434ADD">
          <w:rPr>
            <w:rFonts w:ascii="Times New Roman" w:hAnsi="Times New Roman" w:cs="Times New Roman"/>
          </w:rPr>
          <w:t xml:space="preserve"> </w:t>
        </w:r>
      </w:ins>
      <w:del w:id="323" w:author="Christopher Lam" w:date="2015-07-17T14:36:00Z">
        <w:r w:rsidR="00086F48" w:rsidRPr="00881428" w:rsidDel="00434ADD">
          <w:rPr>
            <w:rFonts w:ascii="Times New Roman" w:hAnsi="Times New Roman" w:cs="Times New Roman"/>
          </w:rPr>
          <w:delText xml:space="preserve">, </w:delText>
        </w:r>
      </w:del>
      <w:r w:rsidR="00086F48" w:rsidRPr="00881428">
        <w:rPr>
          <w:rFonts w:ascii="Times New Roman" w:hAnsi="Times New Roman" w:cs="Times New Roman"/>
        </w:rPr>
        <w:t xml:space="preserve">but also </w:t>
      </w:r>
      <w:r w:rsidR="008F07DF" w:rsidRPr="00881428">
        <w:rPr>
          <w:rFonts w:ascii="Times New Roman" w:hAnsi="Times New Roman" w:cs="Times New Roman"/>
        </w:rPr>
        <w:t xml:space="preserve">of </w:t>
      </w:r>
      <w:r w:rsidR="00086F48" w:rsidRPr="00881428">
        <w:rPr>
          <w:rFonts w:ascii="Times New Roman" w:hAnsi="Times New Roman" w:cs="Times New Roman"/>
        </w:rPr>
        <w:t xml:space="preserve">contextual and linguistic factors when teaching technology. </w:t>
      </w:r>
      <w:r w:rsidR="00144C94" w:rsidRPr="00881428">
        <w:rPr>
          <w:rFonts w:ascii="Times New Roman" w:hAnsi="Times New Roman" w:cs="Times New Roman"/>
        </w:rPr>
        <w:t xml:space="preserve">Duffelmeyer (2003) </w:t>
      </w:r>
      <w:r w:rsidR="003C6116" w:rsidRPr="00881428">
        <w:rPr>
          <w:rFonts w:ascii="Times New Roman" w:hAnsi="Times New Roman" w:cs="Times New Roman"/>
        </w:rPr>
        <w:t>support</w:t>
      </w:r>
      <w:ins w:id="324" w:author="Christopher Lam" w:date="2015-07-17T14:36:00Z">
        <w:r w:rsidR="00434ADD">
          <w:rPr>
            <w:rFonts w:ascii="Times New Roman" w:hAnsi="Times New Roman" w:cs="Times New Roman"/>
          </w:rPr>
          <w:t>ed</w:t>
        </w:r>
      </w:ins>
      <w:del w:id="325" w:author="Christopher Lam" w:date="2015-07-17T14:36:00Z">
        <w:r w:rsidR="003C6116" w:rsidRPr="00881428" w:rsidDel="00434ADD">
          <w:rPr>
            <w:rFonts w:ascii="Times New Roman" w:hAnsi="Times New Roman" w:cs="Times New Roman"/>
          </w:rPr>
          <w:delText>s</w:delText>
        </w:r>
      </w:del>
      <w:r w:rsidR="00144C94" w:rsidRPr="00881428">
        <w:rPr>
          <w:rFonts w:ascii="Times New Roman" w:hAnsi="Times New Roman" w:cs="Times New Roman"/>
        </w:rPr>
        <w:t xml:space="preserve"> </w:t>
      </w:r>
      <w:r w:rsidR="00941454" w:rsidRPr="00881428">
        <w:rPr>
          <w:rFonts w:ascii="Times New Roman" w:hAnsi="Times New Roman" w:cs="Times New Roman"/>
        </w:rPr>
        <w:t>this</w:t>
      </w:r>
      <w:r w:rsidR="003C6116" w:rsidRPr="00881428">
        <w:rPr>
          <w:rFonts w:ascii="Times New Roman" w:hAnsi="Times New Roman" w:cs="Times New Roman"/>
        </w:rPr>
        <w:t xml:space="preserve"> notion</w:t>
      </w:r>
      <w:r w:rsidR="00941454" w:rsidRPr="00881428">
        <w:rPr>
          <w:rFonts w:ascii="Times New Roman" w:hAnsi="Times New Roman" w:cs="Times New Roman"/>
        </w:rPr>
        <w:t xml:space="preserve"> that computer-based instruction should not</w:t>
      </w:r>
      <w:r w:rsidR="003C6116" w:rsidRPr="00881428">
        <w:rPr>
          <w:rFonts w:ascii="Times New Roman" w:hAnsi="Times New Roman" w:cs="Times New Roman"/>
        </w:rPr>
        <w:t xml:space="preserve"> purely</w:t>
      </w:r>
      <w:r w:rsidR="00941454" w:rsidRPr="00881428">
        <w:rPr>
          <w:rFonts w:ascii="Times New Roman" w:hAnsi="Times New Roman" w:cs="Times New Roman"/>
        </w:rPr>
        <w:t xml:space="preserve"> rely on</w:t>
      </w:r>
      <w:r w:rsidR="003C6116" w:rsidRPr="00881428">
        <w:rPr>
          <w:rFonts w:ascii="Times New Roman" w:hAnsi="Times New Roman" w:cs="Times New Roman"/>
        </w:rPr>
        <w:t xml:space="preserve"> technical training </w:t>
      </w:r>
      <w:r w:rsidR="00941454" w:rsidRPr="00881428">
        <w:rPr>
          <w:rFonts w:ascii="Times New Roman" w:hAnsi="Times New Roman" w:cs="Times New Roman"/>
        </w:rPr>
        <w:t>when she</w:t>
      </w:r>
      <w:r w:rsidR="008F07DF" w:rsidRPr="00881428">
        <w:rPr>
          <w:rFonts w:ascii="Times New Roman" w:hAnsi="Times New Roman" w:cs="Times New Roman"/>
        </w:rPr>
        <w:t xml:space="preserve"> outline</w:t>
      </w:r>
      <w:ins w:id="326" w:author="Christopher Lam" w:date="2015-07-17T14:36:00Z">
        <w:r w:rsidR="00434ADD">
          <w:rPr>
            <w:rFonts w:ascii="Times New Roman" w:hAnsi="Times New Roman" w:cs="Times New Roman"/>
          </w:rPr>
          <w:t>d</w:t>
        </w:r>
      </w:ins>
      <w:del w:id="327" w:author="Christopher Lam" w:date="2015-07-17T14:36:00Z">
        <w:r w:rsidR="008F07DF" w:rsidRPr="00881428" w:rsidDel="00434ADD">
          <w:rPr>
            <w:rFonts w:ascii="Times New Roman" w:hAnsi="Times New Roman" w:cs="Times New Roman"/>
          </w:rPr>
          <w:delText>s</w:delText>
        </w:r>
      </w:del>
      <w:r w:rsidR="008F07DF" w:rsidRPr="00881428">
        <w:rPr>
          <w:rFonts w:ascii="Times New Roman" w:hAnsi="Times New Roman" w:cs="Times New Roman"/>
        </w:rPr>
        <w:t xml:space="preserve"> the</w:t>
      </w:r>
      <w:r w:rsidR="00144C94" w:rsidRPr="00881428">
        <w:rPr>
          <w:rFonts w:ascii="Times New Roman" w:hAnsi="Times New Roman" w:cs="Times New Roman"/>
        </w:rPr>
        <w:t xml:space="preserve"> importance of</w:t>
      </w:r>
      <w:ins w:id="328" w:author="Christopher Lam" w:date="2015-07-17T14:36:00Z">
        <w:r w:rsidR="00434ADD">
          <w:rPr>
            <w:rFonts w:ascii="Times New Roman" w:hAnsi="Times New Roman" w:cs="Times New Roman"/>
          </w:rPr>
          <w:t xml:space="preserve"> encouraging</w:t>
        </w:r>
      </w:ins>
      <w:r w:rsidR="00144C94" w:rsidRPr="00881428">
        <w:rPr>
          <w:rFonts w:ascii="Times New Roman" w:hAnsi="Times New Roman" w:cs="Times New Roman"/>
        </w:rPr>
        <w:t xml:space="preserve"> </w:t>
      </w:r>
      <w:del w:id="329" w:author="Christopher Lam" w:date="2015-07-17T14:36:00Z">
        <w:r w:rsidR="00144C94" w:rsidRPr="00881428" w:rsidDel="00434ADD">
          <w:rPr>
            <w:rFonts w:ascii="Times New Roman" w:hAnsi="Times New Roman" w:cs="Times New Roman"/>
          </w:rPr>
          <w:delText>first</w:delText>
        </w:r>
      </w:del>
      <w:ins w:id="330" w:author="Christopher Lam" w:date="2015-07-17T14:36:00Z">
        <w:r w:rsidR="00434ADD">
          <w:rPr>
            <w:rFonts w:ascii="Times New Roman" w:hAnsi="Times New Roman" w:cs="Times New Roman"/>
          </w:rPr>
          <w:t>1st</w:t>
        </w:r>
      </w:ins>
      <w:r w:rsidR="00144C94" w:rsidRPr="00881428">
        <w:rPr>
          <w:rFonts w:ascii="Times New Roman" w:hAnsi="Times New Roman" w:cs="Times New Roman"/>
        </w:rPr>
        <w:t>-year TAs to critically explore computer integration and “not robotically follow a series of step</w:t>
      </w:r>
      <w:r w:rsidR="0038432E" w:rsidRPr="00881428">
        <w:rPr>
          <w:rFonts w:ascii="Times New Roman" w:hAnsi="Times New Roman" w:cs="Times New Roman"/>
        </w:rPr>
        <w:t>s</w:t>
      </w:r>
      <w:r w:rsidR="00144C94" w:rsidRPr="00881428">
        <w:rPr>
          <w:rFonts w:ascii="Times New Roman" w:hAnsi="Times New Roman" w:cs="Times New Roman"/>
        </w:rPr>
        <w:t xml:space="preserve">” (p. 308). These perspectives </w:t>
      </w:r>
      <w:del w:id="331" w:author="Christopher Lam" w:date="2015-07-17T14:36:00Z">
        <w:r w:rsidR="00144C94" w:rsidRPr="00881428" w:rsidDel="00434ADD">
          <w:rPr>
            <w:rFonts w:ascii="Times New Roman" w:hAnsi="Times New Roman" w:cs="Times New Roman"/>
          </w:rPr>
          <w:delText xml:space="preserve">of </w:delText>
        </w:r>
      </w:del>
      <w:ins w:id="332" w:author="Christopher Lam" w:date="2015-07-17T14:36:00Z">
        <w:r w:rsidR="00434ADD">
          <w:rPr>
            <w:rFonts w:ascii="Times New Roman" w:hAnsi="Times New Roman" w:cs="Times New Roman"/>
          </w:rPr>
          <w:t>on</w:t>
        </w:r>
        <w:r w:rsidR="00434ADD" w:rsidRPr="00881428">
          <w:rPr>
            <w:rFonts w:ascii="Times New Roman" w:hAnsi="Times New Roman" w:cs="Times New Roman"/>
          </w:rPr>
          <w:t xml:space="preserve"> </w:t>
        </w:r>
      </w:ins>
      <w:r w:rsidR="003868F6" w:rsidRPr="00881428">
        <w:rPr>
          <w:rFonts w:ascii="Times New Roman" w:hAnsi="Times New Roman" w:cs="Times New Roman"/>
        </w:rPr>
        <w:t>computer-based instruction</w:t>
      </w:r>
      <w:r w:rsidR="00144C94" w:rsidRPr="00881428">
        <w:rPr>
          <w:rFonts w:ascii="Times New Roman" w:hAnsi="Times New Roman" w:cs="Times New Roman"/>
        </w:rPr>
        <w:t xml:space="preserve"> are </w:t>
      </w:r>
      <w:r w:rsidR="00086F48" w:rsidRPr="00881428">
        <w:rPr>
          <w:rFonts w:ascii="Times New Roman" w:hAnsi="Times New Roman" w:cs="Times New Roman"/>
        </w:rPr>
        <w:t xml:space="preserve">particularly useful in </w:t>
      </w:r>
      <w:r w:rsidR="00337CC8" w:rsidRPr="00881428">
        <w:rPr>
          <w:rFonts w:ascii="Times New Roman" w:hAnsi="Times New Roman" w:cs="Times New Roman"/>
        </w:rPr>
        <w:t>framing</w:t>
      </w:r>
      <w:r w:rsidR="00086F48" w:rsidRPr="00881428">
        <w:rPr>
          <w:rFonts w:ascii="Times New Roman" w:hAnsi="Times New Roman" w:cs="Times New Roman"/>
        </w:rPr>
        <w:t xml:space="preserve"> the MST training described </w:t>
      </w:r>
      <w:del w:id="333" w:author="Christopher Lam" w:date="2015-07-17T14:37:00Z">
        <w:r w:rsidR="00086F48" w:rsidRPr="00881428" w:rsidDel="00434ADD">
          <w:rPr>
            <w:rFonts w:ascii="Times New Roman" w:hAnsi="Times New Roman" w:cs="Times New Roman"/>
          </w:rPr>
          <w:delText>i</w:delText>
        </w:r>
        <w:r w:rsidR="00337CC8" w:rsidRPr="00881428" w:rsidDel="00434ADD">
          <w:rPr>
            <w:rFonts w:ascii="Times New Roman" w:hAnsi="Times New Roman" w:cs="Times New Roman"/>
          </w:rPr>
          <w:delText>n the present study</w:delText>
        </w:r>
      </w:del>
      <w:ins w:id="334" w:author="Christopher Lam" w:date="2015-07-17T14:37:00Z">
        <w:r w:rsidR="00434ADD">
          <w:rPr>
            <w:rFonts w:ascii="Times New Roman" w:hAnsi="Times New Roman" w:cs="Times New Roman"/>
          </w:rPr>
          <w:t>here</w:t>
        </w:r>
      </w:ins>
      <w:r w:rsidR="00337CC8" w:rsidRPr="00881428">
        <w:rPr>
          <w:rFonts w:ascii="Times New Roman" w:hAnsi="Times New Roman" w:cs="Times New Roman"/>
        </w:rPr>
        <w:t xml:space="preserve"> because </w:t>
      </w:r>
      <w:r w:rsidR="00FE564D" w:rsidRPr="00881428">
        <w:rPr>
          <w:rFonts w:ascii="Times New Roman" w:hAnsi="Times New Roman" w:cs="Times New Roman"/>
        </w:rPr>
        <w:t>the training</w:t>
      </w:r>
      <w:r w:rsidR="0038432E" w:rsidRPr="00881428">
        <w:rPr>
          <w:rFonts w:ascii="Times New Roman" w:hAnsi="Times New Roman" w:cs="Times New Roman"/>
        </w:rPr>
        <w:t xml:space="preserve"> focuses </w:t>
      </w:r>
      <w:r w:rsidR="00833CD6" w:rsidRPr="00881428">
        <w:rPr>
          <w:rFonts w:ascii="Times New Roman" w:hAnsi="Times New Roman" w:cs="Times New Roman"/>
        </w:rPr>
        <w:t xml:space="preserve">primarily </w:t>
      </w:r>
      <w:r w:rsidR="0038432E" w:rsidRPr="00881428">
        <w:rPr>
          <w:rFonts w:ascii="Times New Roman" w:hAnsi="Times New Roman" w:cs="Times New Roman"/>
        </w:rPr>
        <w:t xml:space="preserve">on contextual factors (i.e., </w:t>
      </w:r>
      <w:r w:rsidR="00FE564D" w:rsidRPr="00881428">
        <w:rPr>
          <w:rFonts w:ascii="Times New Roman" w:hAnsi="Times New Roman" w:cs="Times New Roman"/>
        </w:rPr>
        <w:t>learning to match media to tasks) and</w:t>
      </w:r>
      <w:r w:rsidR="0038432E" w:rsidRPr="00881428">
        <w:rPr>
          <w:rFonts w:ascii="Times New Roman" w:hAnsi="Times New Roman" w:cs="Times New Roman"/>
        </w:rPr>
        <w:t xml:space="preserve"> </w:t>
      </w:r>
      <w:r w:rsidR="003C6116" w:rsidRPr="00881428">
        <w:rPr>
          <w:rFonts w:ascii="Times New Roman" w:hAnsi="Times New Roman" w:cs="Times New Roman"/>
        </w:rPr>
        <w:t>less</w:t>
      </w:r>
      <w:r w:rsidR="00FE564D" w:rsidRPr="00881428">
        <w:rPr>
          <w:rFonts w:ascii="Times New Roman" w:hAnsi="Times New Roman" w:cs="Times New Roman"/>
        </w:rPr>
        <w:t xml:space="preserve"> </w:t>
      </w:r>
      <w:r w:rsidR="0038432E" w:rsidRPr="00881428">
        <w:rPr>
          <w:rFonts w:ascii="Times New Roman" w:hAnsi="Times New Roman" w:cs="Times New Roman"/>
        </w:rPr>
        <w:t>on</w:t>
      </w:r>
      <w:r w:rsidR="00086F48" w:rsidRPr="00881428">
        <w:rPr>
          <w:rFonts w:ascii="Times New Roman" w:hAnsi="Times New Roman" w:cs="Times New Roman"/>
        </w:rPr>
        <w:t xml:space="preserve"> performance </w:t>
      </w:r>
      <w:r w:rsidR="00EA1D00" w:rsidRPr="00881428">
        <w:rPr>
          <w:rFonts w:ascii="Times New Roman" w:hAnsi="Times New Roman" w:cs="Times New Roman"/>
        </w:rPr>
        <w:t>(</w:t>
      </w:r>
      <w:r w:rsidR="00FE564D" w:rsidRPr="00881428">
        <w:rPr>
          <w:rFonts w:ascii="Times New Roman" w:hAnsi="Times New Roman" w:cs="Times New Roman"/>
        </w:rPr>
        <w:t xml:space="preserve">i.e., </w:t>
      </w:r>
      <w:r w:rsidR="0038432E" w:rsidRPr="00881428">
        <w:rPr>
          <w:rFonts w:ascii="Times New Roman" w:hAnsi="Times New Roman" w:cs="Times New Roman"/>
        </w:rPr>
        <w:t xml:space="preserve">how to use </w:t>
      </w:r>
      <w:r w:rsidR="00FE564D" w:rsidRPr="00881428">
        <w:rPr>
          <w:rFonts w:ascii="Times New Roman" w:hAnsi="Times New Roman" w:cs="Times New Roman"/>
        </w:rPr>
        <w:t>a particular</w:t>
      </w:r>
      <w:r w:rsidR="0038432E" w:rsidRPr="00881428">
        <w:rPr>
          <w:rFonts w:ascii="Times New Roman" w:hAnsi="Times New Roman" w:cs="Times New Roman"/>
        </w:rPr>
        <w:t xml:space="preserve"> technology</w:t>
      </w:r>
      <w:r w:rsidR="00EA1D00" w:rsidRPr="00881428">
        <w:rPr>
          <w:rFonts w:ascii="Times New Roman" w:hAnsi="Times New Roman" w:cs="Times New Roman"/>
        </w:rPr>
        <w:t>)</w:t>
      </w:r>
      <w:r w:rsidR="00941454" w:rsidRPr="00881428">
        <w:rPr>
          <w:rFonts w:ascii="Times New Roman" w:hAnsi="Times New Roman" w:cs="Times New Roman"/>
        </w:rPr>
        <w:t>.</w:t>
      </w:r>
      <w:r w:rsidR="00EA1D00" w:rsidRPr="00881428">
        <w:rPr>
          <w:rFonts w:ascii="Times New Roman" w:hAnsi="Times New Roman" w:cs="Times New Roman"/>
        </w:rPr>
        <w:t xml:space="preserve"> </w:t>
      </w:r>
      <w:r w:rsidR="0001788F" w:rsidRPr="00881428">
        <w:rPr>
          <w:rFonts w:ascii="Times New Roman" w:hAnsi="Times New Roman" w:cs="Times New Roman"/>
        </w:rPr>
        <w:t>Dennis</w:t>
      </w:r>
      <w:ins w:id="335" w:author="Christopher Lam" w:date="2015-07-17T14:37:00Z">
        <w:r w:rsidR="00434ADD">
          <w:rPr>
            <w:rFonts w:ascii="Times New Roman" w:hAnsi="Times New Roman" w:cs="Times New Roman"/>
          </w:rPr>
          <w:t>, Wixom, and Vandenberg</w:t>
        </w:r>
      </w:ins>
      <w:del w:id="336" w:author="Christopher Lam" w:date="2015-07-17T14:37:00Z">
        <w:r w:rsidR="0001788F" w:rsidRPr="00881428" w:rsidDel="00434ADD">
          <w:rPr>
            <w:rFonts w:ascii="Times New Roman" w:hAnsi="Times New Roman" w:cs="Times New Roman"/>
          </w:rPr>
          <w:delText xml:space="preserve"> et al</w:delText>
        </w:r>
      </w:del>
      <w:r w:rsidR="0001788F" w:rsidRPr="00881428">
        <w:rPr>
          <w:rFonts w:ascii="Times New Roman" w:hAnsi="Times New Roman" w:cs="Times New Roman"/>
        </w:rPr>
        <w:t xml:space="preserve">. (2001) </w:t>
      </w:r>
      <w:r w:rsidR="00833CD6" w:rsidRPr="00881428">
        <w:rPr>
          <w:rFonts w:ascii="Times New Roman" w:hAnsi="Times New Roman" w:cs="Times New Roman"/>
        </w:rPr>
        <w:t>further support</w:t>
      </w:r>
      <w:ins w:id="337" w:author="Christopher Lam" w:date="2015-07-17T14:37:00Z">
        <w:r w:rsidR="00434ADD">
          <w:rPr>
            <w:rFonts w:ascii="Times New Roman" w:hAnsi="Times New Roman" w:cs="Times New Roman"/>
          </w:rPr>
          <w:t>ed</w:t>
        </w:r>
      </w:ins>
      <w:r w:rsidR="00833CD6" w:rsidRPr="00881428">
        <w:rPr>
          <w:rFonts w:ascii="Times New Roman" w:hAnsi="Times New Roman" w:cs="Times New Roman"/>
        </w:rPr>
        <w:t xml:space="preserve"> this notion of training when they </w:t>
      </w:r>
      <w:r w:rsidR="0001788F" w:rsidRPr="00881428">
        <w:rPr>
          <w:rFonts w:ascii="Times New Roman" w:hAnsi="Times New Roman" w:cs="Times New Roman"/>
        </w:rPr>
        <w:t>argue</w:t>
      </w:r>
      <w:ins w:id="338" w:author="Christopher Lam" w:date="2015-07-17T14:37:00Z">
        <w:r w:rsidR="00434ADD">
          <w:rPr>
            <w:rFonts w:ascii="Times New Roman" w:hAnsi="Times New Roman" w:cs="Times New Roman"/>
          </w:rPr>
          <w:t>d</w:t>
        </w:r>
      </w:ins>
      <w:r w:rsidR="0001788F" w:rsidRPr="00881428">
        <w:rPr>
          <w:rFonts w:ascii="Times New Roman" w:hAnsi="Times New Roman" w:cs="Times New Roman"/>
        </w:rPr>
        <w:t xml:space="preserve"> that training should go beyond technical training </w:t>
      </w:r>
      <w:del w:id="339" w:author="Christopher Lam" w:date="2015-07-17T14:38:00Z">
        <w:r w:rsidR="0001788F" w:rsidRPr="00881428" w:rsidDel="00434ADD">
          <w:rPr>
            <w:rFonts w:ascii="Times New Roman" w:hAnsi="Times New Roman" w:cs="Times New Roman"/>
          </w:rPr>
          <w:delText xml:space="preserve">and </w:delText>
        </w:r>
      </w:del>
      <w:ins w:id="340" w:author="Christopher Lam" w:date="2015-07-17T14:38:00Z">
        <w:r w:rsidR="00434ADD">
          <w:rPr>
            <w:rFonts w:ascii="Times New Roman" w:hAnsi="Times New Roman" w:cs="Times New Roman"/>
          </w:rPr>
          <w:t>to</w:t>
        </w:r>
        <w:r w:rsidR="00434ADD" w:rsidRPr="00881428">
          <w:rPr>
            <w:rFonts w:ascii="Times New Roman" w:hAnsi="Times New Roman" w:cs="Times New Roman"/>
          </w:rPr>
          <w:t xml:space="preserve"> </w:t>
        </w:r>
      </w:ins>
      <w:r w:rsidR="0001788F" w:rsidRPr="00881428">
        <w:rPr>
          <w:rFonts w:ascii="Times New Roman" w:hAnsi="Times New Roman" w:cs="Times New Roman"/>
        </w:rPr>
        <w:t xml:space="preserve">involve creating shared expectations </w:t>
      </w:r>
      <w:del w:id="341" w:author="Christopher Lam" w:date="2015-07-17T14:38:00Z">
        <w:r w:rsidR="0001788F" w:rsidRPr="00881428" w:rsidDel="00434ADD">
          <w:rPr>
            <w:rFonts w:ascii="Times New Roman" w:hAnsi="Times New Roman" w:cs="Times New Roman"/>
          </w:rPr>
          <w:delText xml:space="preserve">among </w:delText>
        </w:r>
      </w:del>
      <w:ins w:id="342" w:author="Christopher Lam" w:date="2015-07-17T14:38:00Z">
        <w:r w:rsidR="00434ADD">
          <w:rPr>
            <w:rFonts w:ascii="Times New Roman" w:hAnsi="Times New Roman" w:cs="Times New Roman"/>
          </w:rPr>
          <w:t>for</w:t>
        </w:r>
        <w:r w:rsidR="00434ADD" w:rsidRPr="00881428">
          <w:rPr>
            <w:rFonts w:ascii="Times New Roman" w:hAnsi="Times New Roman" w:cs="Times New Roman"/>
          </w:rPr>
          <w:t xml:space="preserve"> </w:t>
        </w:r>
      </w:ins>
      <w:r w:rsidR="0001788F" w:rsidRPr="00881428">
        <w:rPr>
          <w:rFonts w:ascii="Times New Roman" w:hAnsi="Times New Roman" w:cs="Times New Roman"/>
        </w:rPr>
        <w:t>group members</w:t>
      </w:r>
      <w:r w:rsidR="00BC7B76" w:rsidRPr="00881428">
        <w:rPr>
          <w:rFonts w:ascii="Times New Roman" w:hAnsi="Times New Roman" w:cs="Times New Roman"/>
        </w:rPr>
        <w:t>.</w:t>
      </w:r>
    </w:p>
    <w:p w14:paraId="13ED671C" w14:textId="4A160F91" w:rsidR="008B5D43" w:rsidRDefault="00E72985" w:rsidP="00F438D9">
      <w:pPr>
        <w:spacing w:line="480" w:lineRule="auto"/>
        <w:ind w:left="0"/>
        <w:rPr>
          <w:ins w:id="343" w:author="Christopher Lam" w:date="2015-07-17T14:39:00Z"/>
          <w:rFonts w:ascii="Times New Roman" w:hAnsi="Times New Roman" w:cs="Times New Roman"/>
        </w:rPr>
      </w:pPr>
      <w:r w:rsidRPr="00881428">
        <w:rPr>
          <w:rFonts w:ascii="Times New Roman" w:hAnsi="Times New Roman" w:cs="Times New Roman"/>
        </w:rPr>
        <w:tab/>
      </w:r>
      <w:r w:rsidR="00936F87" w:rsidRPr="00881428">
        <w:rPr>
          <w:rFonts w:ascii="Times New Roman" w:hAnsi="Times New Roman" w:cs="Times New Roman"/>
        </w:rPr>
        <w:t>Communication t</w:t>
      </w:r>
      <w:r w:rsidR="00BC7B76" w:rsidRPr="00881428">
        <w:rPr>
          <w:rFonts w:ascii="Times New Roman" w:hAnsi="Times New Roman" w:cs="Times New Roman"/>
        </w:rPr>
        <w:t xml:space="preserve">raining has also been connected to important team-level outcomes. </w:t>
      </w:r>
      <w:r w:rsidR="003F48C0" w:rsidRPr="00881428">
        <w:rPr>
          <w:rFonts w:ascii="Times New Roman" w:hAnsi="Times New Roman" w:cs="Times New Roman"/>
        </w:rPr>
        <w:t xml:space="preserve">Cornelius and Boos (2003) </w:t>
      </w:r>
      <w:r w:rsidR="00A30395" w:rsidRPr="00881428">
        <w:rPr>
          <w:rFonts w:ascii="Times New Roman" w:hAnsi="Times New Roman" w:cs="Times New Roman"/>
        </w:rPr>
        <w:t xml:space="preserve">found that groups who received </w:t>
      </w:r>
      <w:r w:rsidR="00BC7B76" w:rsidRPr="00881428">
        <w:rPr>
          <w:rFonts w:ascii="Times New Roman" w:hAnsi="Times New Roman" w:cs="Times New Roman"/>
        </w:rPr>
        <w:t xml:space="preserve">communication </w:t>
      </w:r>
      <w:r w:rsidR="00A30395" w:rsidRPr="00881428">
        <w:rPr>
          <w:rFonts w:ascii="Times New Roman" w:hAnsi="Times New Roman" w:cs="Times New Roman"/>
        </w:rPr>
        <w:t>training</w:t>
      </w:r>
      <w:r w:rsidR="003F48C0" w:rsidRPr="00881428">
        <w:rPr>
          <w:rFonts w:ascii="Times New Roman" w:hAnsi="Times New Roman" w:cs="Times New Roman"/>
        </w:rPr>
        <w:t xml:space="preserve"> </w:t>
      </w:r>
      <w:r w:rsidR="00A30395" w:rsidRPr="00881428">
        <w:rPr>
          <w:rFonts w:ascii="Times New Roman" w:hAnsi="Times New Roman" w:cs="Times New Roman"/>
        </w:rPr>
        <w:t>experienced higher levels of coherence and mutual understanding</w:t>
      </w:r>
      <w:r w:rsidR="005D7871" w:rsidRPr="00881428">
        <w:rPr>
          <w:rFonts w:ascii="Times New Roman" w:hAnsi="Times New Roman" w:cs="Times New Roman"/>
        </w:rPr>
        <w:t xml:space="preserve"> than </w:t>
      </w:r>
      <w:ins w:id="344" w:author="Christopher Lam" w:date="2015-07-17T14:38:00Z">
        <w:r w:rsidR="00434ADD">
          <w:rPr>
            <w:rFonts w:ascii="Times New Roman" w:hAnsi="Times New Roman" w:cs="Times New Roman"/>
          </w:rPr>
          <w:t xml:space="preserve">did </w:t>
        </w:r>
      </w:ins>
      <w:r w:rsidR="005D7871" w:rsidRPr="00881428">
        <w:rPr>
          <w:rFonts w:ascii="Times New Roman" w:hAnsi="Times New Roman" w:cs="Times New Roman"/>
        </w:rPr>
        <w:t>groups who received no training</w:t>
      </w:r>
      <w:r w:rsidR="00A30395" w:rsidRPr="00881428">
        <w:rPr>
          <w:rFonts w:ascii="Times New Roman" w:hAnsi="Times New Roman" w:cs="Times New Roman"/>
        </w:rPr>
        <w:t>.</w:t>
      </w:r>
      <w:r w:rsidR="00E90E33" w:rsidRPr="00881428">
        <w:rPr>
          <w:rFonts w:ascii="Times New Roman" w:hAnsi="Times New Roman" w:cs="Times New Roman"/>
        </w:rPr>
        <w:t xml:space="preserve"> Savicki, Kelley, and Ammon (200</w:t>
      </w:r>
      <w:ins w:id="345" w:author="Christopher Lam" w:date="2015-07-17T14:38:00Z">
        <w:r w:rsidR="00434ADD">
          <w:rPr>
            <w:rFonts w:ascii="Times New Roman" w:hAnsi="Times New Roman" w:cs="Times New Roman"/>
          </w:rPr>
          <w:t>2</w:t>
        </w:r>
      </w:ins>
      <w:del w:id="346" w:author="Christopher Lam" w:date="2015-07-17T14:38:00Z">
        <w:r w:rsidR="00E90E33" w:rsidRPr="00881428" w:rsidDel="00434ADD">
          <w:rPr>
            <w:rFonts w:ascii="Times New Roman" w:hAnsi="Times New Roman" w:cs="Times New Roman"/>
          </w:rPr>
          <w:delText>3</w:delText>
        </w:r>
      </w:del>
      <w:r w:rsidR="00E90E33" w:rsidRPr="00881428">
        <w:rPr>
          <w:rFonts w:ascii="Times New Roman" w:hAnsi="Times New Roman" w:cs="Times New Roman"/>
        </w:rPr>
        <w:t xml:space="preserve">) tested </w:t>
      </w:r>
      <w:r w:rsidR="005D7871" w:rsidRPr="00881428">
        <w:rPr>
          <w:rFonts w:ascii="Times New Roman" w:hAnsi="Times New Roman" w:cs="Times New Roman"/>
        </w:rPr>
        <w:t xml:space="preserve">a high </w:t>
      </w:r>
      <w:r w:rsidR="00E90E33" w:rsidRPr="00881428">
        <w:rPr>
          <w:rFonts w:ascii="Times New Roman" w:hAnsi="Times New Roman" w:cs="Times New Roman"/>
        </w:rPr>
        <w:t>communication</w:t>
      </w:r>
      <w:ins w:id="347" w:author="Christopher Lam" w:date="2015-07-17T14:38:00Z">
        <w:r w:rsidR="00434ADD">
          <w:rPr>
            <w:rFonts w:ascii="Times New Roman" w:hAnsi="Times New Roman" w:cs="Times New Roman"/>
          </w:rPr>
          <w:t>-</w:t>
        </w:r>
      </w:ins>
      <w:del w:id="348" w:author="Christopher Lam" w:date="2015-07-17T14:38:00Z">
        <w:r w:rsidR="00E90E33" w:rsidRPr="00881428" w:rsidDel="00434ADD">
          <w:rPr>
            <w:rFonts w:ascii="Times New Roman" w:hAnsi="Times New Roman" w:cs="Times New Roman"/>
          </w:rPr>
          <w:delText xml:space="preserve"> </w:delText>
        </w:r>
      </w:del>
      <w:r w:rsidR="00E90E33" w:rsidRPr="00881428">
        <w:rPr>
          <w:rFonts w:ascii="Times New Roman" w:hAnsi="Times New Roman" w:cs="Times New Roman"/>
        </w:rPr>
        <w:t>style training protocol for e</w:t>
      </w:r>
      <w:ins w:id="349" w:author="Christopher Lam" w:date="2015-07-17T14:38:00Z">
        <w:r w:rsidR="00434ADD">
          <w:rPr>
            <w:rFonts w:ascii="Times New Roman" w:hAnsi="Times New Roman" w:cs="Times New Roman"/>
          </w:rPr>
          <w:t>-</w:t>
        </w:r>
      </w:ins>
      <w:r w:rsidR="00E90E33" w:rsidRPr="00881428">
        <w:rPr>
          <w:rFonts w:ascii="Times New Roman" w:hAnsi="Times New Roman" w:cs="Times New Roman"/>
        </w:rPr>
        <w:t xml:space="preserve">mail communication and found that groups </w:t>
      </w:r>
      <w:del w:id="350" w:author="Christopher Lam" w:date="2015-07-17T14:38:00Z">
        <w:r w:rsidR="00E90E33" w:rsidRPr="00881428" w:rsidDel="00434ADD">
          <w:rPr>
            <w:rFonts w:ascii="Times New Roman" w:hAnsi="Times New Roman" w:cs="Times New Roman"/>
          </w:rPr>
          <w:delText xml:space="preserve">who </w:delText>
        </w:r>
      </w:del>
      <w:r w:rsidR="00E90E33" w:rsidRPr="00881428">
        <w:rPr>
          <w:rFonts w:ascii="Times New Roman" w:hAnsi="Times New Roman" w:cs="Times New Roman"/>
        </w:rPr>
        <w:t>receiv</w:t>
      </w:r>
      <w:ins w:id="351" w:author="Christopher Lam" w:date="2015-07-17T14:38:00Z">
        <w:r w:rsidR="00434ADD">
          <w:rPr>
            <w:rFonts w:ascii="Times New Roman" w:hAnsi="Times New Roman" w:cs="Times New Roman"/>
          </w:rPr>
          <w:t>ing</w:t>
        </w:r>
      </w:ins>
      <w:del w:id="352" w:author="Christopher Lam" w:date="2015-07-17T14:38:00Z">
        <w:r w:rsidR="00E90E33" w:rsidRPr="00881428" w:rsidDel="00434ADD">
          <w:rPr>
            <w:rFonts w:ascii="Times New Roman" w:hAnsi="Times New Roman" w:cs="Times New Roman"/>
          </w:rPr>
          <w:delText>ed</w:delText>
        </w:r>
      </w:del>
      <w:r w:rsidR="00E90E33" w:rsidRPr="00881428">
        <w:rPr>
          <w:rFonts w:ascii="Times New Roman" w:hAnsi="Times New Roman" w:cs="Times New Roman"/>
        </w:rPr>
        <w:t xml:space="preserve"> training </w:t>
      </w:r>
      <w:r w:rsidR="005D7871" w:rsidRPr="00881428">
        <w:rPr>
          <w:rFonts w:ascii="Times New Roman" w:hAnsi="Times New Roman" w:cs="Times New Roman"/>
        </w:rPr>
        <w:t>reported</w:t>
      </w:r>
      <w:r w:rsidR="00333677" w:rsidRPr="00881428">
        <w:rPr>
          <w:rFonts w:ascii="Times New Roman" w:hAnsi="Times New Roman" w:cs="Times New Roman"/>
        </w:rPr>
        <w:t xml:space="preserve"> significantly higher levels </w:t>
      </w:r>
      <w:r w:rsidR="005C2353" w:rsidRPr="00881428">
        <w:rPr>
          <w:rFonts w:ascii="Times New Roman" w:hAnsi="Times New Roman" w:cs="Times New Roman"/>
        </w:rPr>
        <w:t xml:space="preserve">of self-disclosure and </w:t>
      </w:r>
      <w:del w:id="353" w:author="Christopher Lam" w:date="2015-07-17T14:39:00Z">
        <w:r w:rsidR="005C2353" w:rsidRPr="00881428" w:rsidDel="00434ADD">
          <w:rPr>
            <w:rFonts w:ascii="Times New Roman" w:hAnsi="Times New Roman" w:cs="Times New Roman"/>
          </w:rPr>
          <w:delText>opinion</w:delText>
        </w:r>
      </w:del>
      <w:ins w:id="354" w:author="Christopher Lam" w:date="2015-07-17T14:39:00Z">
        <w:r w:rsidR="00434ADD">
          <w:rPr>
            <w:rFonts w:ascii="Times New Roman" w:hAnsi="Times New Roman" w:cs="Times New Roman"/>
          </w:rPr>
          <w:t>willingness to share opinions</w:t>
        </w:r>
      </w:ins>
      <w:r w:rsidR="005C2353" w:rsidRPr="00881428">
        <w:rPr>
          <w:rFonts w:ascii="Times New Roman" w:hAnsi="Times New Roman" w:cs="Times New Roman"/>
        </w:rPr>
        <w:t xml:space="preserve">. </w:t>
      </w:r>
      <w:r w:rsidR="005A6F29" w:rsidRPr="00881428">
        <w:rPr>
          <w:rFonts w:ascii="Times New Roman" w:hAnsi="Times New Roman" w:cs="Times New Roman"/>
        </w:rPr>
        <w:t xml:space="preserve">Because </w:t>
      </w:r>
      <w:r w:rsidR="00167932" w:rsidRPr="00881428">
        <w:rPr>
          <w:rFonts w:ascii="Times New Roman" w:hAnsi="Times New Roman" w:cs="Times New Roman"/>
        </w:rPr>
        <w:t>MST training has never been empirically examined</w:t>
      </w:r>
      <w:r w:rsidR="00832D99" w:rsidRPr="00881428">
        <w:rPr>
          <w:rFonts w:ascii="Times New Roman" w:hAnsi="Times New Roman" w:cs="Times New Roman"/>
        </w:rPr>
        <w:t xml:space="preserve"> in any context</w:t>
      </w:r>
      <w:r w:rsidR="005A6F29" w:rsidRPr="00881428">
        <w:rPr>
          <w:rFonts w:ascii="Times New Roman" w:hAnsi="Times New Roman" w:cs="Times New Roman"/>
        </w:rPr>
        <w:t xml:space="preserve">, </w:t>
      </w:r>
      <w:del w:id="355" w:author="Christopher Lam" w:date="2015-07-17T14:39:00Z">
        <w:r w:rsidR="00167932" w:rsidRPr="00881428" w:rsidDel="00434ADD">
          <w:rPr>
            <w:rFonts w:ascii="Times New Roman" w:hAnsi="Times New Roman" w:cs="Times New Roman"/>
          </w:rPr>
          <w:delText>the present</w:delText>
        </w:r>
      </w:del>
      <w:ins w:id="356" w:author="Christopher Lam" w:date="2015-07-17T14:39:00Z">
        <w:r w:rsidR="00434ADD">
          <w:rPr>
            <w:rFonts w:ascii="Times New Roman" w:hAnsi="Times New Roman" w:cs="Times New Roman"/>
          </w:rPr>
          <w:t>this</w:t>
        </w:r>
      </w:ins>
      <w:r w:rsidR="00167932" w:rsidRPr="00881428">
        <w:rPr>
          <w:rFonts w:ascii="Times New Roman" w:hAnsi="Times New Roman" w:cs="Times New Roman"/>
        </w:rPr>
        <w:t xml:space="preserve"> study seeks to </w:t>
      </w:r>
      <w:r w:rsidR="00AC5B34" w:rsidRPr="00881428">
        <w:rPr>
          <w:rFonts w:ascii="Times New Roman" w:hAnsi="Times New Roman" w:cs="Times New Roman"/>
        </w:rPr>
        <w:t xml:space="preserve">determine how effective MST training </w:t>
      </w:r>
      <w:r w:rsidR="005D7871" w:rsidRPr="00881428">
        <w:rPr>
          <w:rFonts w:ascii="Times New Roman" w:hAnsi="Times New Roman" w:cs="Times New Roman"/>
        </w:rPr>
        <w:t>is in</w:t>
      </w:r>
      <w:r w:rsidR="005A6F29" w:rsidRPr="00881428">
        <w:rPr>
          <w:rFonts w:ascii="Times New Roman" w:hAnsi="Times New Roman" w:cs="Times New Roman"/>
        </w:rPr>
        <w:t xml:space="preserve"> influencing students’ behavior and </w:t>
      </w:r>
      <w:del w:id="357" w:author="Christopher Lam" w:date="2015-07-17T14:39:00Z">
        <w:r w:rsidR="005A6F29" w:rsidRPr="00881428" w:rsidDel="00434ADD">
          <w:rPr>
            <w:rFonts w:ascii="Times New Roman" w:hAnsi="Times New Roman" w:cs="Times New Roman"/>
          </w:rPr>
          <w:delText xml:space="preserve">impacting </w:delText>
        </w:r>
      </w:del>
      <w:r w:rsidR="005A6F29" w:rsidRPr="00881428">
        <w:rPr>
          <w:rFonts w:ascii="Times New Roman" w:hAnsi="Times New Roman" w:cs="Times New Roman"/>
        </w:rPr>
        <w:t>important team outcomes.</w:t>
      </w:r>
      <w:r w:rsidR="00AC5B34" w:rsidRPr="00881428">
        <w:rPr>
          <w:rFonts w:ascii="Times New Roman" w:hAnsi="Times New Roman" w:cs="Times New Roman"/>
        </w:rPr>
        <w:t xml:space="preserve"> </w:t>
      </w:r>
    </w:p>
    <w:p w14:paraId="4B601560" w14:textId="77777777" w:rsidR="00434ADD" w:rsidRPr="00881428" w:rsidRDefault="00434ADD" w:rsidP="00F438D9">
      <w:pPr>
        <w:spacing w:line="480" w:lineRule="auto"/>
        <w:ind w:left="0"/>
        <w:rPr>
          <w:rFonts w:ascii="Times New Roman" w:hAnsi="Times New Roman" w:cs="Times New Roman"/>
        </w:rPr>
      </w:pPr>
    </w:p>
    <w:p w14:paraId="533E082C" w14:textId="4F14F8DF" w:rsidR="007C2CDF" w:rsidRPr="00881428" w:rsidRDefault="0054345D" w:rsidP="00422542">
      <w:pPr>
        <w:keepNext/>
        <w:spacing w:line="480" w:lineRule="auto"/>
        <w:ind w:left="0"/>
        <w:jc w:val="center"/>
        <w:rPr>
          <w:rFonts w:ascii="Times New Roman" w:hAnsi="Times New Roman" w:cs="Times New Roman"/>
          <w:b/>
        </w:rPr>
      </w:pPr>
      <w:r w:rsidRPr="00881428">
        <w:rPr>
          <w:rFonts w:ascii="Times New Roman" w:hAnsi="Times New Roman" w:cs="Times New Roman"/>
          <w:b/>
        </w:rPr>
        <w:t>Hypotheses</w:t>
      </w:r>
      <w:r w:rsidR="00803669" w:rsidRPr="00881428">
        <w:rPr>
          <w:rFonts w:ascii="Times New Roman" w:hAnsi="Times New Roman" w:cs="Times New Roman"/>
          <w:b/>
        </w:rPr>
        <w:t xml:space="preserve"> </w:t>
      </w:r>
    </w:p>
    <w:p w14:paraId="0153DE86" w14:textId="6EECEF32" w:rsidR="00A03522" w:rsidRPr="00881428" w:rsidRDefault="005335E6" w:rsidP="00422542">
      <w:pPr>
        <w:keepNext/>
        <w:spacing w:line="480" w:lineRule="auto"/>
        <w:ind w:left="0"/>
        <w:rPr>
          <w:rFonts w:ascii="Times New Roman" w:hAnsi="Times New Roman" w:cs="Times New Roman"/>
        </w:rPr>
      </w:pPr>
      <w:del w:id="358" w:author="Christopher Lam" w:date="2015-07-17T14:39:00Z">
        <w:r w:rsidRPr="00881428" w:rsidDel="00434ADD">
          <w:rPr>
            <w:rFonts w:ascii="Times New Roman" w:hAnsi="Times New Roman" w:cs="Times New Roman"/>
          </w:rPr>
          <w:tab/>
        </w:r>
      </w:del>
      <w:r w:rsidR="00D17734" w:rsidRPr="00881428">
        <w:rPr>
          <w:rFonts w:ascii="Times New Roman" w:hAnsi="Times New Roman" w:cs="Times New Roman"/>
        </w:rPr>
        <w:t>T</w:t>
      </w:r>
      <w:r w:rsidR="002E4196" w:rsidRPr="00881428">
        <w:rPr>
          <w:rFonts w:ascii="Times New Roman" w:hAnsi="Times New Roman" w:cs="Times New Roman"/>
        </w:rPr>
        <w:t xml:space="preserve">he central proposition of MST states that </w:t>
      </w:r>
      <w:r w:rsidR="00615483" w:rsidRPr="00881428">
        <w:rPr>
          <w:rFonts w:ascii="Times New Roman" w:hAnsi="Times New Roman" w:cs="Times New Roman"/>
        </w:rPr>
        <w:t xml:space="preserve">matching </w:t>
      </w:r>
      <w:r w:rsidR="002E4196" w:rsidRPr="00881428">
        <w:rPr>
          <w:rFonts w:ascii="Times New Roman" w:hAnsi="Times New Roman" w:cs="Times New Roman"/>
        </w:rPr>
        <w:t xml:space="preserve">media capabilities, communication processes, and appropriation </w:t>
      </w:r>
      <w:r w:rsidR="00E93C11" w:rsidRPr="00881428">
        <w:rPr>
          <w:rFonts w:ascii="Times New Roman" w:hAnsi="Times New Roman" w:cs="Times New Roman"/>
        </w:rPr>
        <w:t xml:space="preserve">factors </w:t>
      </w:r>
      <w:r w:rsidR="002E4196" w:rsidRPr="00881428">
        <w:rPr>
          <w:rFonts w:ascii="Times New Roman" w:hAnsi="Times New Roman" w:cs="Times New Roman"/>
        </w:rPr>
        <w:t>lead</w:t>
      </w:r>
      <w:r w:rsidR="0038296D" w:rsidRPr="00881428">
        <w:rPr>
          <w:rFonts w:ascii="Times New Roman" w:hAnsi="Times New Roman" w:cs="Times New Roman"/>
        </w:rPr>
        <w:t>s</w:t>
      </w:r>
      <w:r w:rsidR="002E4196" w:rsidRPr="00881428">
        <w:rPr>
          <w:rFonts w:ascii="Times New Roman" w:hAnsi="Times New Roman" w:cs="Times New Roman"/>
        </w:rPr>
        <w:t xml:space="preserve"> to media fit. Since the MST training program explicitly </w:t>
      </w:r>
      <w:del w:id="359" w:author="Christopher Lam" w:date="2015-07-17T14:39:00Z">
        <w:r w:rsidR="002E4196" w:rsidRPr="00881428" w:rsidDel="00434ADD">
          <w:rPr>
            <w:rFonts w:ascii="Times New Roman" w:hAnsi="Times New Roman" w:cs="Times New Roman"/>
          </w:rPr>
          <w:delText xml:space="preserve">trains </w:delText>
        </w:r>
      </w:del>
      <w:ins w:id="360" w:author="Christopher Lam" w:date="2015-07-17T14:39:00Z">
        <w:r w:rsidR="00434ADD">
          <w:rPr>
            <w:rFonts w:ascii="Times New Roman" w:hAnsi="Times New Roman" w:cs="Times New Roman"/>
          </w:rPr>
          <w:t>teaches</w:t>
        </w:r>
        <w:r w:rsidR="00434ADD" w:rsidRPr="00881428">
          <w:rPr>
            <w:rFonts w:ascii="Times New Roman" w:hAnsi="Times New Roman" w:cs="Times New Roman"/>
          </w:rPr>
          <w:t xml:space="preserve"> </w:t>
        </w:r>
      </w:ins>
      <w:r w:rsidR="002E4196" w:rsidRPr="00881428">
        <w:rPr>
          <w:rFonts w:ascii="Times New Roman" w:hAnsi="Times New Roman" w:cs="Times New Roman"/>
        </w:rPr>
        <w:t>participants</w:t>
      </w:r>
      <w:r w:rsidR="00C353CD">
        <w:rPr>
          <w:rFonts w:ascii="Times New Roman" w:hAnsi="Times New Roman" w:cs="Times New Roman"/>
        </w:rPr>
        <w:t xml:space="preserve"> </w:t>
      </w:r>
      <w:del w:id="361" w:author="Christopher Lam" w:date="2015-07-17T14:39:00Z">
        <w:r w:rsidR="00C353CD" w:rsidDel="00434ADD">
          <w:rPr>
            <w:rFonts w:ascii="Times New Roman" w:hAnsi="Times New Roman" w:cs="Times New Roman"/>
          </w:rPr>
          <w:delText>about</w:delText>
        </w:r>
        <w:r w:rsidR="002E4196" w:rsidRPr="00881428" w:rsidDel="00434ADD">
          <w:rPr>
            <w:rFonts w:ascii="Times New Roman" w:hAnsi="Times New Roman" w:cs="Times New Roman"/>
          </w:rPr>
          <w:delText xml:space="preserve"> </w:delText>
        </w:r>
      </w:del>
      <w:r w:rsidR="002E4196" w:rsidRPr="00881428">
        <w:rPr>
          <w:rFonts w:ascii="Times New Roman" w:hAnsi="Times New Roman" w:cs="Times New Roman"/>
        </w:rPr>
        <w:t xml:space="preserve">these </w:t>
      </w:r>
      <w:r w:rsidR="00615483" w:rsidRPr="00881428">
        <w:rPr>
          <w:rFonts w:ascii="Times New Roman" w:hAnsi="Times New Roman" w:cs="Times New Roman"/>
        </w:rPr>
        <w:t>concepts</w:t>
      </w:r>
      <w:ins w:id="362" w:author="Christopher Lam" w:date="2015-07-17T14:39:00Z">
        <w:r w:rsidR="00434ADD">
          <w:rPr>
            <w:rFonts w:ascii="Times New Roman" w:hAnsi="Times New Roman" w:cs="Times New Roman"/>
          </w:rPr>
          <w:t>,</w:t>
        </w:r>
      </w:ins>
      <w:del w:id="363" w:author="Christopher Lam" w:date="2015-07-17T14:39:00Z">
        <w:r w:rsidR="002E4196" w:rsidRPr="00881428" w:rsidDel="00434ADD">
          <w:rPr>
            <w:rFonts w:ascii="Times New Roman" w:hAnsi="Times New Roman" w:cs="Times New Roman"/>
          </w:rPr>
          <w:delText xml:space="preserve">, it </w:delText>
        </w:r>
        <w:r w:rsidR="00A3652F" w:rsidRPr="00881428" w:rsidDel="00434ADD">
          <w:rPr>
            <w:rFonts w:ascii="Times New Roman" w:hAnsi="Times New Roman" w:cs="Times New Roman"/>
          </w:rPr>
          <w:delText>logically follows that</w:delText>
        </w:r>
      </w:del>
      <w:ins w:id="364" w:author="Christopher Lam" w:date="2015-07-17T14:39:00Z">
        <w:r w:rsidR="00434ADD">
          <w:rPr>
            <w:rFonts w:ascii="Times New Roman" w:hAnsi="Times New Roman" w:cs="Times New Roman"/>
          </w:rPr>
          <w:t xml:space="preserve"> </w:t>
        </w:r>
      </w:ins>
      <w:del w:id="365" w:author="Christopher Lam" w:date="2015-07-17T14:39:00Z">
        <w:r w:rsidR="00A3652F" w:rsidRPr="00881428" w:rsidDel="00434ADD">
          <w:rPr>
            <w:rFonts w:ascii="Times New Roman" w:hAnsi="Times New Roman" w:cs="Times New Roman"/>
          </w:rPr>
          <w:delText xml:space="preserve"> </w:delText>
        </w:r>
      </w:del>
      <w:r w:rsidR="00805E0F">
        <w:rPr>
          <w:rFonts w:ascii="Times New Roman" w:hAnsi="Times New Roman" w:cs="Times New Roman"/>
        </w:rPr>
        <w:t>group</w:t>
      </w:r>
      <w:ins w:id="366" w:author="Christopher Lam" w:date="2015-07-17T14:39:00Z">
        <w:r w:rsidR="00434ADD">
          <w:rPr>
            <w:rFonts w:ascii="Times New Roman" w:hAnsi="Times New Roman" w:cs="Times New Roman"/>
          </w:rPr>
          <w:t>s</w:t>
        </w:r>
      </w:ins>
      <w:r w:rsidR="00A3652F" w:rsidRPr="00881428">
        <w:rPr>
          <w:rFonts w:ascii="Times New Roman" w:hAnsi="Times New Roman" w:cs="Times New Roman"/>
        </w:rPr>
        <w:t xml:space="preserve"> </w:t>
      </w:r>
      <w:r w:rsidR="00871E02" w:rsidRPr="00881428">
        <w:rPr>
          <w:rFonts w:ascii="Times New Roman" w:hAnsi="Times New Roman" w:cs="Times New Roman"/>
        </w:rPr>
        <w:t>who</w:t>
      </w:r>
      <w:r w:rsidR="00805E0F">
        <w:rPr>
          <w:rFonts w:ascii="Times New Roman" w:hAnsi="Times New Roman" w:cs="Times New Roman"/>
        </w:rPr>
        <w:t xml:space="preserve"> receive</w:t>
      </w:r>
      <w:del w:id="367" w:author="Christopher Lam" w:date="2015-07-17T14:39:00Z">
        <w:r w:rsidR="00805E0F" w:rsidDel="00434ADD">
          <w:rPr>
            <w:rFonts w:ascii="Times New Roman" w:hAnsi="Times New Roman" w:cs="Times New Roman"/>
          </w:rPr>
          <w:delText>s</w:delText>
        </w:r>
      </w:del>
      <w:r w:rsidR="00805E0F">
        <w:rPr>
          <w:rFonts w:ascii="Times New Roman" w:hAnsi="Times New Roman" w:cs="Times New Roman"/>
        </w:rPr>
        <w:t xml:space="preserve"> </w:t>
      </w:r>
      <w:r w:rsidR="00A3652F" w:rsidRPr="00881428">
        <w:rPr>
          <w:rFonts w:ascii="Times New Roman" w:hAnsi="Times New Roman" w:cs="Times New Roman"/>
        </w:rPr>
        <w:t xml:space="preserve">MST training </w:t>
      </w:r>
      <w:del w:id="368" w:author="Christopher Lam" w:date="2015-07-17T14:39:00Z">
        <w:r w:rsidR="00A3652F" w:rsidRPr="00881428" w:rsidDel="00434ADD">
          <w:rPr>
            <w:rFonts w:ascii="Times New Roman" w:hAnsi="Times New Roman" w:cs="Times New Roman"/>
          </w:rPr>
          <w:delText xml:space="preserve">will </w:delText>
        </w:r>
      </w:del>
      <w:ins w:id="369" w:author="Christopher Lam" w:date="2015-07-17T14:39:00Z">
        <w:r w:rsidR="00434ADD">
          <w:rPr>
            <w:rFonts w:ascii="Times New Roman" w:hAnsi="Times New Roman" w:cs="Times New Roman"/>
          </w:rPr>
          <w:t>should</w:t>
        </w:r>
        <w:r w:rsidR="00434ADD" w:rsidRPr="00881428">
          <w:rPr>
            <w:rFonts w:ascii="Times New Roman" w:hAnsi="Times New Roman" w:cs="Times New Roman"/>
          </w:rPr>
          <w:t xml:space="preserve"> </w:t>
        </w:r>
      </w:ins>
      <w:r w:rsidR="00A3652F" w:rsidRPr="00881428">
        <w:rPr>
          <w:rFonts w:ascii="Times New Roman" w:hAnsi="Times New Roman" w:cs="Times New Roman"/>
        </w:rPr>
        <w:t>report higher levels</w:t>
      </w:r>
      <w:ins w:id="370" w:author="Christopher Lam" w:date="2015-07-17T14:40:00Z">
        <w:r w:rsidR="00434ADD">
          <w:rPr>
            <w:rFonts w:ascii="Times New Roman" w:hAnsi="Times New Roman" w:cs="Times New Roman"/>
          </w:rPr>
          <w:t xml:space="preserve"> of</w:t>
        </w:r>
      </w:ins>
      <w:r w:rsidR="00A3652F" w:rsidRPr="00881428">
        <w:rPr>
          <w:rFonts w:ascii="Times New Roman" w:hAnsi="Times New Roman" w:cs="Times New Roman"/>
        </w:rPr>
        <w:t xml:space="preserve"> </w:t>
      </w:r>
      <w:r w:rsidR="00346E41" w:rsidRPr="00881428">
        <w:rPr>
          <w:rFonts w:ascii="Times New Roman" w:hAnsi="Times New Roman" w:cs="Times New Roman"/>
        </w:rPr>
        <w:t>media</w:t>
      </w:r>
      <w:ins w:id="371" w:author="Christopher Lam" w:date="2015-07-17T14:40:00Z">
        <w:r w:rsidR="00434ADD">
          <w:rPr>
            <w:rFonts w:ascii="Times New Roman" w:hAnsi="Times New Roman" w:cs="Times New Roman"/>
          </w:rPr>
          <w:t>-</w:t>
        </w:r>
      </w:ins>
      <w:del w:id="372" w:author="Christopher Lam" w:date="2015-07-17T14:40:00Z">
        <w:r w:rsidR="00A3652F" w:rsidRPr="00881428" w:rsidDel="00434ADD">
          <w:rPr>
            <w:rFonts w:ascii="Times New Roman" w:hAnsi="Times New Roman" w:cs="Times New Roman"/>
          </w:rPr>
          <w:delText xml:space="preserve"> </w:delText>
        </w:r>
      </w:del>
      <w:r w:rsidR="00A3652F" w:rsidRPr="00881428">
        <w:rPr>
          <w:rFonts w:ascii="Times New Roman" w:hAnsi="Times New Roman" w:cs="Times New Roman"/>
        </w:rPr>
        <w:t xml:space="preserve">fit </w:t>
      </w:r>
      <w:r w:rsidR="00767B47" w:rsidRPr="00881428">
        <w:rPr>
          <w:rFonts w:ascii="Times New Roman" w:hAnsi="Times New Roman" w:cs="Times New Roman"/>
        </w:rPr>
        <w:t>behavior</w:t>
      </w:r>
      <w:r w:rsidR="00A3652F" w:rsidRPr="00881428">
        <w:rPr>
          <w:rFonts w:ascii="Times New Roman" w:hAnsi="Times New Roman" w:cs="Times New Roman"/>
        </w:rPr>
        <w:t>. Therefore, I propose</w:t>
      </w:r>
      <w:ins w:id="373" w:author="Christopher Lam" w:date="2015-07-17T14:40:00Z">
        <w:r w:rsidR="00434ADD">
          <w:rPr>
            <w:rFonts w:ascii="Times New Roman" w:hAnsi="Times New Roman" w:cs="Times New Roman"/>
          </w:rPr>
          <w:t xml:space="preserve"> hypothesis 1</w:t>
        </w:r>
      </w:ins>
      <w:r w:rsidR="00A3652F" w:rsidRPr="00881428">
        <w:rPr>
          <w:rFonts w:ascii="Times New Roman" w:hAnsi="Times New Roman" w:cs="Times New Roman"/>
        </w:rPr>
        <w:t xml:space="preserve"> </w:t>
      </w:r>
      <w:del w:id="374" w:author="Christopher Lam" w:date="2015-07-17T14:40:00Z">
        <w:r w:rsidR="00A3652F" w:rsidRPr="00881428" w:rsidDel="00434ADD">
          <w:rPr>
            <w:rFonts w:ascii="Times New Roman" w:hAnsi="Times New Roman" w:cs="Times New Roman"/>
          </w:rPr>
          <w:delText>hypothesis 1.</w:delText>
        </w:r>
      </w:del>
      <w:ins w:id="375" w:author="Christopher Lam" w:date="2015-07-17T14:40:00Z">
        <w:r w:rsidR="00246DCE">
          <w:rPr>
            <w:rFonts w:ascii="Times New Roman" w:hAnsi="Times New Roman" w:cs="Times New Roman"/>
          </w:rPr>
          <w:t>(H1):</w:t>
        </w:r>
      </w:ins>
      <w:del w:id="376" w:author="Christopher Lam" w:date="2015-07-17T14:43:00Z">
        <w:r w:rsidR="00A3652F" w:rsidRPr="00881428" w:rsidDel="00246DCE">
          <w:rPr>
            <w:rFonts w:ascii="Times New Roman" w:hAnsi="Times New Roman" w:cs="Times New Roman"/>
          </w:rPr>
          <w:delText xml:space="preserve"> </w:delText>
        </w:r>
      </w:del>
    </w:p>
    <w:p w14:paraId="05D058D1" w14:textId="09B3C45C" w:rsidR="00A3652F" w:rsidRPr="00881428" w:rsidRDefault="008130ED" w:rsidP="004469B9">
      <w:pPr>
        <w:spacing w:line="480" w:lineRule="auto"/>
        <w:rPr>
          <w:rFonts w:ascii="Times New Roman" w:hAnsi="Times New Roman" w:cs="Times New Roman"/>
        </w:rPr>
      </w:pPr>
      <w:r w:rsidRPr="00881428">
        <w:rPr>
          <w:rFonts w:ascii="Times New Roman" w:hAnsi="Times New Roman" w:cs="Times New Roman"/>
          <w:b/>
        </w:rPr>
        <w:t>H1</w:t>
      </w:r>
      <w:ins w:id="377" w:author="Christopher Lam" w:date="2015-07-17T14:40:00Z">
        <w:r w:rsidR="00434ADD">
          <w:rPr>
            <w:rFonts w:ascii="Times New Roman" w:hAnsi="Times New Roman" w:cs="Times New Roman"/>
          </w:rPr>
          <w:t xml:space="preserve">. </w:t>
        </w:r>
      </w:ins>
      <w:del w:id="378" w:author="Christopher Lam" w:date="2015-07-17T14:40:00Z">
        <w:r w:rsidR="00767B47" w:rsidRPr="00881428" w:rsidDel="00434ADD">
          <w:rPr>
            <w:rFonts w:ascii="Times New Roman" w:hAnsi="Times New Roman" w:cs="Times New Roman"/>
          </w:rPr>
          <w:delText xml:space="preserve">: </w:delText>
        </w:r>
      </w:del>
      <w:r w:rsidR="00767B47" w:rsidRPr="00881428">
        <w:rPr>
          <w:rFonts w:ascii="Times New Roman" w:hAnsi="Times New Roman" w:cs="Times New Roman"/>
        </w:rPr>
        <w:t>Participants who receive</w:t>
      </w:r>
      <w:r w:rsidRPr="00881428">
        <w:rPr>
          <w:rFonts w:ascii="Times New Roman" w:hAnsi="Times New Roman" w:cs="Times New Roman"/>
        </w:rPr>
        <w:t xml:space="preserve"> </w:t>
      </w:r>
      <w:r w:rsidR="00767B47" w:rsidRPr="00881428">
        <w:rPr>
          <w:rFonts w:ascii="Times New Roman" w:hAnsi="Times New Roman" w:cs="Times New Roman"/>
        </w:rPr>
        <w:t>MST</w:t>
      </w:r>
      <w:r w:rsidRPr="00881428">
        <w:rPr>
          <w:rFonts w:ascii="Times New Roman" w:hAnsi="Times New Roman" w:cs="Times New Roman"/>
        </w:rPr>
        <w:t xml:space="preserve"> traini</w:t>
      </w:r>
      <w:r w:rsidR="00767B47" w:rsidRPr="00881428">
        <w:rPr>
          <w:rFonts w:ascii="Times New Roman" w:hAnsi="Times New Roman" w:cs="Times New Roman"/>
        </w:rPr>
        <w:t>ng will report higher levels</w:t>
      </w:r>
      <w:ins w:id="379" w:author="Christopher Lam" w:date="2015-07-17T14:40:00Z">
        <w:r w:rsidR="00434ADD">
          <w:rPr>
            <w:rFonts w:ascii="Times New Roman" w:hAnsi="Times New Roman" w:cs="Times New Roman"/>
          </w:rPr>
          <w:t xml:space="preserve"> of</w:t>
        </w:r>
      </w:ins>
      <w:r w:rsidR="00767B47" w:rsidRPr="00881428">
        <w:rPr>
          <w:rFonts w:ascii="Times New Roman" w:hAnsi="Times New Roman" w:cs="Times New Roman"/>
        </w:rPr>
        <w:t xml:space="preserve"> media</w:t>
      </w:r>
      <w:ins w:id="380" w:author="Christopher Lam" w:date="2015-07-17T14:40:00Z">
        <w:r w:rsidR="00434ADD">
          <w:rPr>
            <w:rFonts w:ascii="Times New Roman" w:hAnsi="Times New Roman" w:cs="Times New Roman"/>
          </w:rPr>
          <w:t>-</w:t>
        </w:r>
      </w:ins>
      <w:del w:id="381" w:author="Christopher Lam" w:date="2015-07-17T14:40:00Z">
        <w:r w:rsidR="00767B47" w:rsidRPr="00881428" w:rsidDel="00434ADD">
          <w:rPr>
            <w:rFonts w:ascii="Times New Roman" w:hAnsi="Times New Roman" w:cs="Times New Roman"/>
          </w:rPr>
          <w:delText xml:space="preserve"> </w:delText>
        </w:r>
      </w:del>
      <w:r w:rsidR="00767B47" w:rsidRPr="00881428">
        <w:rPr>
          <w:rFonts w:ascii="Times New Roman" w:hAnsi="Times New Roman" w:cs="Times New Roman"/>
        </w:rPr>
        <w:t>fit behavior</w:t>
      </w:r>
      <w:r w:rsidR="00734279" w:rsidRPr="00881428">
        <w:rPr>
          <w:rFonts w:ascii="Times New Roman" w:hAnsi="Times New Roman" w:cs="Times New Roman"/>
        </w:rPr>
        <w:t xml:space="preserve"> than </w:t>
      </w:r>
      <w:ins w:id="382" w:author="Christopher Lam" w:date="2015-07-17T14:40:00Z">
        <w:r w:rsidR="00434ADD">
          <w:rPr>
            <w:rFonts w:ascii="Times New Roman" w:hAnsi="Times New Roman" w:cs="Times New Roman"/>
          </w:rPr>
          <w:t xml:space="preserve">will </w:t>
        </w:r>
      </w:ins>
      <w:r w:rsidR="00734279" w:rsidRPr="00881428">
        <w:rPr>
          <w:rFonts w:ascii="Times New Roman" w:hAnsi="Times New Roman" w:cs="Times New Roman"/>
        </w:rPr>
        <w:t>participants who do not</w:t>
      </w:r>
      <w:ins w:id="383" w:author="Christopher Lam" w:date="2015-07-17T14:40:00Z">
        <w:r w:rsidR="00434ADD">
          <w:rPr>
            <w:rFonts w:ascii="Times New Roman" w:hAnsi="Times New Roman" w:cs="Times New Roman"/>
          </w:rPr>
          <w:t xml:space="preserve"> receive this training.</w:t>
        </w:r>
      </w:ins>
      <w:del w:id="384" w:author="Christopher Lam" w:date="2015-07-17T14:40:00Z">
        <w:r w:rsidR="00734279" w:rsidRPr="00881428" w:rsidDel="00434ADD">
          <w:rPr>
            <w:rFonts w:ascii="Times New Roman" w:hAnsi="Times New Roman" w:cs="Times New Roman"/>
          </w:rPr>
          <w:delText>.</w:delText>
        </w:r>
      </w:del>
    </w:p>
    <w:p w14:paraId="0DC6BA30" w14:textId="163CE328" w:rsidR="00A3652F" w:rsidRPr="00881428" w:rsidRDefault="002602D3">
      <w:pPr>
        <w:spacing w:line="480" w:lineRule="auto"/>
        <w:ind w:left="0" w:firstLine="720"/>
        <w:rPr>
          <w:rFonts w:ascii="Times New Roman" w:hAnsi="Times New Roman" w:cs="Times New Roman"/>
        </w:rPr>
        <w:pPrChange w:id="385" w:author="Christopher Lam" w:date="2015-07-17T14:41:00Z">
          <w:pPr>
            <w:spacing w:line="480" w:lineRule="auto"/>
            <w:ind w:left="0"/>
          </w:pPr>
        </w:pPrChange>
      </w:pPr>
      <w:r w:rsidRPr="00881428">
        <w:rPr>
          <w:rFonts w:ascii="Times New Roman" w:hAnsi="Times New Roman" w:cs="Times New Roman"/>
        </w:rPr>
        <w:t xml:space="preserve">Second, </w:t>
      </w:r>
      <w:r w:rsidR="00E93C11" w:rsidRPr="00881428">
        <w:rPr>
          <w:rFonts w:ascii="Times New Roman" w:hAnsi="Times New Roman" w:cs="Times New Roman"/>
        </w:rPr>
        <w:t>Dennis et al. (2008)</w:t>
      </w:r>
      <w:r w:rsidR="006D2A50" w:rsidRPr="00881428">
        <w:rPr>
          <w:rFonts w:ascii="Times New Roman" w:hAnsi="Times New Roman" w:cs="Times New Roman"/>
        </w:rPr>
        <w:t xml:space="preserve"> </w:t>
      </w:r>
      <w:r w:rsidR="00E93C11" w:rsidRPr="00881428">
        <w:rPr>
          <w:rFonts w:ascii="Times New Roman" w:hAnsi="Times New Roman" w:cs="Times New Roman"/>
        </w:rPr>
        <w:t>argue</w:t>
      </w:r>
      <w:ins w:id="386" w:author="Christopher Lam" w:date="2015-07-17T14:41:00Z">
        <w:r w:rsidR="00434ADD">
          <w:rPr>
            <w:rFonts w:ascii="Times New Roman" w:hAnsi="Times New Roman" w:cs="Times New Roman"/>
          </w:rPr>
          <w:t>d that</w:t>
        </w:r>
      </w:ins>
      <w:del w:id="387" w:author="Christopher Lam" w:date="2015-07-17T14:41:00Z">
        <w:r w:rsidR="00E93C11" w:rsidRPr="00881428" w:rsidDel="00434ADD">
          <w:rPr>
            <w:rFonts w:ascii="Times New Roman" w:hAnsi="Times New Roman" w:cs="Times New Roman"/>
          </w:rPr>
          <w:delText>,</w:delText>
        </w:r>
      </w:del>
      <w:r w:rsidR="00785168" w:rsidRPr="00881428">
        <w:rPr>
          <w:rFonts w:ascii="Times New Roman" w:hAnsi="Times New Roman" w:cs="Times New Roman"/>
        </w:rPr>
        <w:t xml:space="preserve"> “communication performance will be improved when individuals use a variety of media to perform a task, rather than just one medium” (p. 575).</w:t>
      </w:r>
      <w:r w:rsidR="006D2A50" w:rsidRPr="00881428">
        <w:rPr>
          <w:rFonts w:ascii="Times New Roman" w:hAnsi="Times New Roman" w:cs="Times New Roman"/>
        </w:rPr>
        <w:t xml:space="preserve"> </w:t>
      </w:r>
      <w:del w:id="388" w:author="Christopher Lam" w:date="2015-07-17T14:41:00Z">
        <w:r w:rsidR="00785168" w:rsidRPr="00881428" w:rsidDel="00434ADD">
          <w:rPr>
            <w:rFonts w:ascii="Times New Roman" w:hAnsi="Times New Roman" w:cs="Times New Roman"/>
          </w:rPr>
          <w:delText xml:space="preserve">Since </w:delText>
        </w:r>
      </w:del>
      <w:ins w:id="389" w:author="Christopher Lam" w:date="2015-07-17T14:41:00Z">
        <w:r w:rsidR="00434ADD">
          <w:rPr>
            <w:rFonts w:ascii="Times New Roman" w:hAnsi="Times New Roman" w:cs="Times New Roman"/>
          </w:rPr>
          <w:t>Because</w:t>
        </w:r>
        <w:r w:rsidR="00434ADD" w:rsidRPr="00881428">
          <w:rPr>
            <w:rFonts w:ascii="Times New Roman" w:hAnsi="Times New Roman" w:cs="Times New Roman"/>
          </w:rPr>
          <w:t xml:space="preserve"> </w:t>
        </w:r>
      </w:ins>
      <w:r w:rsidR="00785168" w:rsidRPr="00881428">
        <w:rPr>
          <w:rFonts w:ascii="Times New Roman" w:hAnsi="Times New Roman" w:cs="Times New Roman"/>
        </w:rPr>
        <w:t xml:space="preserve">participants will be trained </w:t>
      </w:r>
      <w:r w:rsidR="006B3CE6" w:rsidRPr="00881428">
        <w:rPr>
          <w:rFonts w:ascii="Times New Roman" w:hAnsi="Times New Roman" w:cs="Times New Roman"/>
        </w:rPr>
        <w:t>to this end</w:t>
      </w:r>
      <w:ins w:id="390" w:author="Christopher Lam" w:date="2015-07-22T13:20:00Z">
        <w:r w:rsidR="008F614A">
          <w:rPr>
            <w:rFonts w:ascii="Times New Roman" w:hAnsi="Times New Roman" w:cs="Times New Roman"/>
          </w:rPr>
          <w:t>,</w:t>
        </w:r>
      </w:ins>
      <w:del w:id="391" w:author="Christopher Lam" w:date="2015-07-17T14:41:00Z">
        <w:r w:rsidR="00785168" w:rsidRPr="00881428" w:rsidDel="00434ADD">
          <w:rPr>
            <w:rFonts w:ascii="Times New Roman" w:hAnsi="Times New Roman" w:cs="Times New Roman"/>
          </w:rPr>
          <w:delText xml:space="preserve">, it is logical to </w:delText>
        </w:r>
        <w:r w:rsidR="00007CD9" w:rsidRPr="00881428" w:rsidDel="00434ADD">
          <w:rPr>
            <w:rFonts w:ascii="Times New Roman" w:hAnsi="Times New Roman" w:cs="Times New Roman"/>
          </w:rPr>
          <w:delText xml:space="preserve">predict </w:delText>
        </w:r>
        <w:r w:rsidR="00785168" w:rsidRPr="00881428" w:rsidDel="00434ADD">
          <w:rPr>
            <w:rFonts w:ascii="Times New Roman" w:hAnsi="Times New Roman" w:cs="Times New Roman"/>
          </w:rPr>
          <w:delText>that</w:delText>
        </w:r>
      </w:del>
      <w:r w:rsidR="00785168" w:rsidRPr="00881428">
        <w:rPr>
          <w:rFonts w:ascii="Times New Roman" w:hAnsi="Times New Roman" w:cs="Times New Roman"/>
        </w:rPr>
        <w:t xml:space="preserve"> participants who receive </w:t>
      </w:r>
      <w:r w:rsidR="0007445D" w:rsidRPr="00881428">
        <w:rPr>
          <w:rFonts w:ascii="Times New Roman" w:hAnsi="Times New Roman" w:cs="Times New Roman"/>
        </w:rPr>
        <w:t xml:space="preserve">MST </w:t>
      </w:r>
      <w:r w:rsidR="00785168" w:rsidRPr="00881428">
        <w:rPr>
          <w:rFonts w:ascii="Times New Roman" w:hAnsi="Times New Roman" w:cs="Times New Roman"/>
        </w:rPr>
        <w:t xml:space="preserve">training </w:t>
      </w:r>
      <w:del w:id="392" w:author="Christopher Lam" w:date="2015-07-17T14:41:00Z">
        <w:r w:rsidR="00785168" w:rsidRPr="00881428" w:rsidDel="00434ADD">
          <w:rPr>
            <w:rFonts w:ascii="Times New Roman" w:hAnsi="Times New Roman" w:cs="Times New Roman"/>
          </w:rPr>
          <w:delText xml:space="preserve">will </w:delText>
        </w:r>
      </w:del>
      <w:ins w:id="393" w:author="Christopher Lam" w:date="2015-07-17T14:41:00Z">
        <w:r w:rsidR="00434ADD">
          <w:rPr>
            <w:rFonts w:ascii="Times New Roman" w:hAnsi="Times New Roman" w:cs="Times New Roman"/>
          </w:rPr>
          <w:t>should</w:t>
        </w:r>
        <w:r w:rsidR="00434ADD" w:rsidRPr="00881428">
          <w:rPr>
            <w:rFonts w:ascii="Times New Roman" w:hAnsi="Times New Roman" w:cs="Times New Roman"/>
          </w:rPr>
          <w:t xml:space="preserve"> </w:t>
        </w:r>
      </w:ins>
      <w:r w:rsidR="00007CD9" w:rsidRPr="00881428">
        <w:rPr>
          <w:rFonts w:ascii="Times New Roman" w:hAnsi="Times New Roman" w:cs="Times New Roman"/>
        </w:rPr>
        <w:t>communicate more</w:t>
      </w:r>
      <w:r w:rsidR="00D94BE3" w:rsidRPr="00881428">
        <w:rPr>
          <w:rFonts w:ascii="Times New Roman" w:hAnsi="Times New Roman" w:cs="Times New Roman"/>
        </w:rPr>
        <w:t xml:space="preserve">, as </w:t>
      </w:r>
      <w:del w:id="394" w:author="Christopher Lam" w:date="2015-07-17T14:41:00Z">
        <w:r w:rsidR="00D94BE3" w:rsidRPr="00881428" w:rsidDel="00434ADD">
          <w:rPr>
            <w:rFonts w:ascii="Times New Roman" w:hAnsi="Times New Roman" w:cs="Times New Roman"/>
          </w:rPr>
          <w:delText xml:space="preserve">proposed in </w:delText>
        </w:r>
      </w:del>
      <w:r w:rsidR="00D94BE3" w:rsidRPr="00881428">
        <w:rPr>
          <w:rFonts w:ascii="Times New Roman" w:hAnsi="Times New Roman" w:cs="Times New Roman"/>
        </w:rPr>
        <w:t>hypothesis 2</w:t>
      </w:r>
      <w:ins w:id="395" w:author="Christopher Lam" w:date="2015-07-17T14:41:00Z">
        <w:r w:rsidR="00246DCE">
          <w:rPr>
            <w:rFonts w:ascii="Times New Roman" w:hAnsi="Times New Roman" w:cs="Times New Roman"/>
          </w:rPr>
          <w:t xml:space="preserve"> (H2) proposes:</w:t>
        </w:r>
      </w:ins>
      <w:del w:id="396" w:author="Christopher Lam" w:date="2015-07-17T14:41:00Z">
        <w:r w:rsidR="00D94BE3" w:rsidRPr="00881428" w:rsidDel="00434ADD">
          <w:rPr>
            <w:rFonts w:ascii="Times New Roman" w:hAnsi="Times New Roman" w:cs="Times New Roman"/>
          </w:rPr>
          <w:delText>.</w:delText>
        </w:r>
      </w:del>
    </w:p>
    <w:p w14:paraId="60200858" w14:textId="64E6692A" w:rsidR="008130ED" w:rsidRPr="00881428" w:rsidRDefault="008130ED" w:rsidP="004469B9">
      <w:pPr>
        <w:spacing w:line="480" w:lineRule="auto"/>
        <w:rPr>
          <w:rFonts w:ascii="Times New Roman" w:hAnsi="Times New Roman" w:cs="Times New Roman"/>
        </w:rPr>
      </w:pPr>
      <w:r w:rsidRPr="00881428">
        <w:rPr>
          <w:rFonts w:ascii="Times New Roman" w:hAnsi="Times New Roman" w:cs="Times New Roman"/>
          <w:b/>
        </w:rPr>
        <w:t>H2</w:t>
      </w:r>
      <w:ins w:id="397" w:author="Christopher Lam" w:date="2015-07-17T14:41:00Z">
        <w:r w:rsidR="00434ADD">
          <w:rPr>
            <w:rFonts w:ascii="Times New Roman" w:hAnsi="Times New Roman" w:cs="Times New Roman"/>
            <w:b/>
          </w:rPr>
          <w:t>.</w:t>
        </w:r>
      </w:ins>
      <w:del w:id="398" w:author="Christopher Lam" w:date="2015-07-17T14:41:00Z">
        <w:r w:rsidRPr="00881428" w:rsidDel="00434ADD">
          <w:rPr>
            <w:rFonts w:ascii="Times New Roman" w:hAnsi="Times New Roman" w:cs="Times New Roman"/>
            <w:b/>
          </w:rPr>
          <w:delText>:</w:delText>
        </w:r>
      </w:del>
      <w:r w:rsidR="009012AC" w:rsidRPr="00881428">
        <w:rPr>
          <w:rFonts w:ascii="Times New Roman" w:hAnsi="Times New Roman" w:cs="Times New Roman"/>
        </w:rPr>
        <w:t xml:space="preserve"> Participants who receive MST</w:t>
      </w:r>
      <w:r w:rsidRPr="00881428">
        <w:rPr>
          <w:rFonts w:ascii="Times New Roman" w:hAnsi="Times New Roman" w:cs="Times New Roman"/>
        </w:rPr>
        <w:t xml:space="preserve"> training will communicate more than </w:t>
      </w:r>
      <w:ins w:id="399" w:author="Christopher Lam" w:date="2015-07-17T14:41:00Z">
        <w:r w:rsidR="00434ADD">
          <w:rPr>
            <w:rFonts w:ascii="Times New Roman" w:hAnsi="Times New Roman" w:cs="Times New Roman"/>
          </w:rPr>
          <w:t xml:space="preserve">will </w:t>
        </w:r>
      </w:ins>
      <w:r w:rsidRPr="00881428">
        <w:rPr>
          <w:rFonts w:ascii="Times New Roman" w:hAnsi="Times New Roman" w:cs="Times New Roman"/>
        </w:rPr>
        <w:t>participants who do not</w:t>
      </w:r>
      <w:ins w:id="400" w:author="Christopher Lam" w:date="2015-07-17T14:41:00Z">
        <w:r w:rsidR="00434ADD">
          <w:rPr>
            <w:rFonts w:ascii="Times New Roman" w:hAnsi="Times New Roman" w:cs="Times New Roman"/>
          </w:rPr>
          <w:t xml:space="preserve"> receive this training.</w:t>
        </w:r>
      </w:ins>
      <w:del w:id="401" w:author="Christopher Lam" w:date="2015-07-17T14:41:00Z">
        <w:r w:rsidRPr="00881428" w:rsidDel="00434ADD">
          <w:rPr>
            <w:rFonts w:ascii="Times New Roman" w:hAnsi="Times New Roman" w:cs="Times New Roman"/>
          </w:rPr>
          <w:delText xml:space="preserve">. </w:delText>
        </w:r>
      </w:del>
    </w:p>
    <w:p w14:paraId="419E42CC" w14:textId="418A455C" w:rsidR="004549FC" w:rsidRPr="00881428" w:rsidRDefault="002602D3">
      <w:pPr>
        <w:spacing w:line="480" w:lineRule="auto"/>
        <w:ind w:left="0" w:firstLine="720"/>
        <w:rPr>
          <w:rFonts w:ascii="Times New Roman" w:hAnsi="Times New Roman" w:cs="Times New Roman"/>
        </w:rPr>
        <w:pPrChange w:id="402" w:author="Christopher Lam" w:date="2015-07-17T14:41:00Z">
          <w:pPr>
            <w:spacing w:line="480" w:lineRule="auto"/>
            <w:ind w:left="0"/>
          </w:pPr>
        </w:pPrChange>
      </w:pPr>
      <w:r w:rsidRPr="00881428">
        <w:rPr>
          <w:rFonts w:ascii="Times New Roman" w:hAnsi="Times New Roman" w:cs="Times New Roman"/>
        </w:rPr>
        <w:t xml:space="preserve">Third, </w:t>
      </w:r>
      <w:r w:rsidR="004549FC" w:rsidRPr="00881428">
        <w:rPr>
          <w:rFonts w:ascii="Times New Roman" w:hAnsi="Times New Roman" w:cs="Times New Roman"/>
        </w:rPr>
        <w:t>MST posits</w:t>
      </w:r>
      <w:r w:rsidRPr="00881428">
        <w:rPr>
          <w:rFonts w:ascii="Times New Roman" w:hAnsi="Times New Roman" w:cs="Times New Roman"/>
        </w:rPr>
        <w:t xml:space="preserve"> </w:t>
      </w:r>
      <w:r w:rsidR="004549FC" w:rsidRPr="00881428">
        <w:rPr>
          <w:rFonts w:ascii="Times New Roman" w:hAnsi="Times New Roman" w:cs="Times New Roman"/>
        </w:rPr>
        <w:t xml:space="preserve">that </w:t>
      </w:r>
      <w:r w:rsidR="000A7C32" w:rsidRPr="00881428">
        <w:rPr>
          <w:rFonts w:ascii="Times New Roman" w:hAnsi="Times New Roman" w:cs="Times New Roman"/>
        </w:rPr>
        <w:t xml:space="preserve">media </w:t>
      </w:r>
      <w:r w:rsidR="004549FC" w:rsidRPr="00881428">
        <w:rPr>
          <w:rFonts w:ascii="Times New Roman" w:hAnsi="Times New Roman" w:cs="Times New Roman"/>
        </w:rPr>
        <w:t xml:space="preserve">fit leads to </w:t>
      </w:r>
      <w:r w:rsidR="00107F6A" w:rsidRPr="00881428">
        <w:rPr>
          <w:rFonts w:ascii="Times New Roman" w:hAnsi="Times New Roman" w:cs="Times New Roman"/>
        </w:rPr>
        <w:t xml:space="preserve">improved </w:t>
      </w:r>
      <w:r w:rsidR="004549FC" w:rsidRPr="00881428">
        <w:rPr>
          <w:rFonts w:ascii="Times New Roman" w:hAnsi="Times New Roman" w:cs="Times New Roman"/>
        </w:rPr>
        <w:t xml:space="preserve">communication performance. </w:t>
      </w:r>
      <w:r w:rsidR="00F10366" w:rsidRPr="00881428">
        <w:rPr>
          <w:rFonts w:ascii="Times New Roman" w:hAnsi="Times New Roman" w:cs="Times New Roman"/>
        </w:rPr>
        <w:t>In previous research, communication performance is measured at the task</w:t>
      </w:r>
      <w:ins w:id="403" w:author="Christopher Lam" w:date="2015-07-17T14:42:00Z">
        <w:r w:rsidR="00434ADD">
          <w:rPr>
            <w:rFonts w:ascii="Times New Roman" w:hAnsi="Times New Roman" w:cs="Times New Roman"/>
          </w:rPr>
          <w:t xml:space="preserve"> </w:t>
        </w:r>
      </w:ins>
      <w:del w:id="404" w:author="Christopher Lam" w:date="2015-07-17T14:42:00Z">
        <w:r w:rsidR="00F10366" w:rsidRPr="00881428" w:rsidDel="00434ADD">
          <w:rPr>
            <w:rFonts w:ascii="Times New Roman" w:hAnsi="Times New Roman" w:cs="Times New Roman"/>
          </w:rPr>
          <w:delText>-</w:delText>
        </w:r>
      </w:del>
      <w:r w:rsidR="00F10366" w:rsidRPr="00881428">
        <w:rPr>
          <w:rFonts w:ascii="Times New Roman" w:hAnsi="Times New Roman" w:cs="Times New Roman"/>
        </w:rPr>
        <w:t xml:space="preserve">level. </w:t>
      </w:r>
      <w:r w:rsidR="00AB5896" w:rsidRPr="00881428">
        <w:rPr>
          <w:rFonts w:ascii="Times New Roman" w:hAnsi="Times New Roman" w:cs="Times New Roman"/>
        </w:rPr>
        <w:t xml:space="preserve">Because </w:t>
      </w:r>
      <w:del w:id="405" w:author="Christopher Lam" w:date="2015-07-17T14:42:00Z">
        <w:r w:rsidR="00AB5896" w:rsidRPr="00881428" w:rsidDel="00434ADD">
          <w:rPr>
            <w:rFonts w:ascii="Times New Roman" w:hAnsi="Times New Roman" w:cs="Times New Roman"/>
          </w:rPr>
          <w:delText>the present</w:delText>
        </w:r>
      </w:del>
      <w:ins w:id="406" w:author="Christopher Lam" w:date="2015-07-17T14:42:00Z">
        <w:r w:rsidR="00434ADD">
          <w:rPr>
            <w:rFonts w:ascii="Times New Roman" w:hAnsi="Times New Roman" w:cs="Times New Roman"/>
          </w:rPr>
          <w:t>this</w:t>
        </w:r>
      </w:ins>
      <w:r w:rsidR="00AB5896" w:rsidRPr="00881428">
        <w:rPr>
          <w:rFonts w:ascii="Times New Roman" w:hAnsi="Times New Roman" w:cs="Times New Roman"/>
        </w:rPr>
        <w:t xml:space="preserve"> study is a field study, </w:t>
      </w:r>
      <w:del w:id="407" w:author="Christopher Lam" w:date="2015-07-17T14:42:00Z">
        <w:r w:rsidR="00AB5896" w:rsidRPr="00881428" w:rsidDel="00434ADD">
          <w:rPr>
            <w:rFonts w:ascii="Times New Roman" w:hAnsi="Times New Roman" w:cs="Times New Roman"/>
          </w:rPr>
          <w:delText>it</w:delText>
        </w:r>
        <w:r w:rsidR="00D3555F" w:rsidRPr="00881428" w:rsidDel="00434ADD">
          <w:rPr>
            <w:rFonts w:ascii="Times New Roman" w:hAnsi="Times New Roman" w:cs="Times New Roman"/>
          </w:rPr>
          <w:delText>’s</w:delText>
        </w:r>
        <w:r w:rsidR="00AB5896" w:rsidRPr="00881428" w:rsidDel="00434ADD">
          <w:rPr>
            <w:rFonts w:ascii="Times New Roman" w:hAnsi="Times New Roman" w:cs="Times New Roman"/>
          </w:rPr>
          <w:delText xml:space="preserve"> not possible to</w:delText>
        </w:r>
      </w:del>
      <w:ins w:id="408" w:author="Christopher Lam" w:date="2015-07-17T14:42:00Z">
        <w:r w:rsidR="00434ADD">
          <w:rPr>
            <w:rFonts w:ascii="Times New Roman" w:hAnsi="Times New Roman" w:cs="Times New Roman"/>
          </w:rPr>
          <w:t>I could not</w:t>
        </w:r>
      </w:ins>
      <w:r w:rsidR="00AB5896" w:rsidRPr="00881428">
        <w:rPr>
          <w:rFonts w:ascii="Times New Roman" w:hAnsi="Times New Roman" w:cs="Times New Roman"/>
        </w:rPr>
        <w:t xml:space="preserve"> measure communication performance </w:t>
      </w:r>
      <w:r w:rsidR="00107F6A" w:rsidRPr="00881428">
        <w:rPr>
          <w:rFonts w:ascii="Times New Roman" w:hAnsi="Times New Roman" w:cs="Times New Roman"/>
        </w:rPr>
        <w:t>for each individual task.</w:t>
      </w:r>
      <w:r w:rsidR="006B3CE6" w:rsidRPr="00881428">
        <w:rPr>
          <w:rFonts w:ascii="Times New Roman" w:hAnsi="Times New Roman" w:cs="Times New Roman"/>
        </w:rPr>
        <w:t xml:space="preserve"> Instead,</w:t>
      </w:r>
      <w:r w:rsidRPr="00881428">
        <w:rPr>
          <w:rFonts w:ascii="Times New Roman" w:hAnsi="Times New Roman" w:cs="Times New Roman"/>
        </w:rPr>
        <w:t xml:space="preserve"> </w:t>
      </w:r>
      <w:r w:rsidR="00D3555F" w:rsidRPr="00881428">
        <w:rPr>
          <w:rFonts w:ascii="Times New Roman" w:hAnsi="Times New Roman" w:cs="Times New Roman"/>
        </w:rPr>
        <w:t xml:space="preserve">I </w:t>
      </w:r>
      <w:r w:rsidR="00107F6A" w:rsidRPr="00881428">
        <w:rPr>
          <w:rFonts w:ascii="Times New Roman" w:hAnsi="Times New Roman" w:cs="Times New Roman"/>
        </w:rPr>
        <w:t>used</w:t>
      </w:r>
      <w:r w:rsidR="00D3555F" w:rsidRPr="00881428">
        <w:rPr>
          <w:rFonts w:ascii="Times New Roman" w:hAnsi="Times New Roman" w:cs="Times New Roman"/>
        </w:rPr>
        <w:t xml:space="preserve"> a </w:t>
      </w:r>
      <w:r w:rsidR="00823775" w:rsidRPr="00881428">
        <w:rPr>
          <w:rFonts w:ascii="Times New Roman" w:hAnsi="Times New Roman" w:cs="Times New Roman"/>
        </w:rPr>
        <w:t xml:space="preserve">fully validated </w:t>
      </w:r>
      <w:r w:rsidR="006B3CE6" w:rsidRPr="00881428">
        <w:rPr>
          <w:rFonts w:ascii="Times New Roman" w:hAnsi="Times New Roman" w:cs="Times New Roman"/>
        </w:rPr>
        <w:t>communication</w:t>
      </w:r>
      <w:ins w:id="409" w:author="Christopher Lam" w:date="2015-07-17T14:42:00Z">
        <w:r w:rsidR="00434ADD">
          <w:rPr>
            <w:rFonts w:ascii="Times New Roman" w:hAnsi="Times New Roman" w:cs="Times New Roman"/>
          </w:rPr>
          <w:t>-</w:t>
        </w:r>
      </w:ins>
      <w:del w:id="410" w:author="Christopher Lam" w:date="2015-07-17T14:42:00Z">
        <w:r w:rsidR="006B3CE6" w:rsidRPr="00881428" w:rsidDel="00434ADD">
          <w:rPr>
            <w:rFonts w:ascii="Times New Roman" w:hAnsi="Times New Roman" w:cs="Times New Roman"/>
          </w:rPr>
          <w:delText xml:space="preserve"> </w:delText>
        </w:r>
      </w:del>
      <w:r w:rsidR="006B3CE6" w:rsidRPr="00881428">
        <w:rPr>
          <w:rFonts w:ascii="Times New Roman" w:hAnsi="Times New Roman" w:cs="Times New Roman"/>
        </w:rPr>
        <w:t>quality construct</w:t>
      </w:r>
      <w:r w:rsidR="00D3555F" w:rsidRPr="00881428">
        <w:rPr>
          <w:rFonts w:ascii="Times New Roman" w:hAnsi="Times New Roman" w:cs="Times New Roman"/>
        </w:rPr>
        <w:t>, which</w:t>
      </w:r>
      <w:r w:rsidR="00664DF5" w:rsidRPr="00881428">
        <w:rPr>
          <w:rFonts w:ascii="Times New Roman" w:hAnsi="Times New Roman" w:cs="Times New Roman"/>
        </w:rPr>
        <w:t xml:space="preserve"> </w:t>
      </w:r>
      <w:r w:rsidR="004549FC" w:rsidRPr="00881428">
        <w:rPr>
          <w:rFonts w:ascii="Times New Roman" w:hAnsi="Times New Roman" w:cs="Times New Roman"/>
        </w:rPr>
        <w:t>consists of five sub</w:t>
      </w:r>
      <w:del w:id="411" w:author="Christopher Lam" w:date="2015-07-17T14:42:00Z">
        <w:r w:rsidR="004549FC" w:rsidRPr="00881428" w:rsidDel="00434ADD">
          <w:rPr>
            <w:rFonts w:ascii="Times New Roman" w:hAnsi="Times New Roman" w:cs="Times New Roman"/>
          </w:rPr>
          <w:delText>-</w:delText>
        </w:r>
      </w:del>
      <w:r w:rsidR="006B3CE6" w:rsidRPr="00881428">
        <w:rPr>
          <w:rFonts w:ascii="Times New Roman" w:hAnsi="Times New Roman" w:cs="Times New Roman"/>
        </w:rPr>
        <w:t>categories</w:t>
      </w:r>
      <w:r w:rsidR="00D3555F" w:rsidRPr="00881428">
        <w:rPr>
          <w:rFonts w:ascii="Times New Roman" w:hAnsi="Times New Roman" w:cs="Times New Roman"/>
        </w:rPr>
        <w:t xml:space="preserve">: </w:t>
      </w:r>
      <w:r w:rsidR="004549FC" w:rsidRPr="00881428">
        <w:rPr>
          <w:rFonts w:ascii="Times New Roman" w:hAnsi="Times New Roman" w:cs="Times New Roman"/>
        </w:rPr>
        <w:t xml:space="preserve">discussion quality, appropriateness, </w:t>
      </w:r>
      <w:r w:rsidR="0042743B" w:rsidRPr="00881428">
        <w:rPr>
          <w:rFonts w:ascii="Times New Roman" w:hAnsi="Times New Roman" w:cs="Times New Roman"/>
        </w:rPr>
        <w:t>richness</w:t>
      </w:r>
      <w:r w:rsidR="004549FC" w:rsidRPr="00881428">
        <w:rPr>
          <w:rFonts w:ascii="Times New Roman" w:hAnsi="Times New Roman" w:cs="Times New Roman"/>
        </w:rPr>
        <w:t>, openness, and accuracy</w:t>
      </w:r>
      <w:r w:rsidR="00D3555F" w:rsidRPr="00881428">
        <w:rPr>
          <w:rFonts w:ascii="Times New Roman" w:hAnsi="Times New Roman" w:cs="Times New Roman"/>
        </w:rPr>
        <w:t xml:space="preserve"> (Lowry, Roberts, Romano, Cheney, </w:t>
      </w:r>
      <w:r w:rsidR="00E029FA">
        <w:rPr>
          <w:rFonts w:ascii="Times New Roman" w:hAnsi="Times New Roman" w:cs="Times New Roman"/>
        </w:rPr>
        <w:t>&amp;</w:t>
      </w:r>
      <w:r w:rsidR="00D3555F" w:rsidRPr="00881428">
        <w:rPr>
          <w:rFonts w:ascii="Times New Roman" w:hAnsi="Times New Roman" w:cs="Times New Roman"/>
        </w:rPr>
        <w:t xml:space="preserve"> Hightower, 2006).</w:t>
      </w:r>
      <w:r w:rsidR="004549FC" w:rsidRPr="00881428">
        <w:rPr>
          <w:rFonts w:ascii="Times New Roman" w:hAnsi="Times New Roman" w:cs="Times New Roman"/>
        </w:rPr>
        <w:t xml:space="preserve"> Hypothesis 3</w:t>
      </w:r>
      <w:ins w:id="412" w:author="Christopher Lam" w:date="2015-07-17T14:42:00Z">
        <w:r w:rsidR="00246DCE">
          <w:rPr>
            <w:rFonts w:ascii="Times New Roman" w:hAnsi="Times New Roman" w:cs="Times New Roman"/>
          </w:rPr>
          <w:t xml:space="preserve"> (H3)</w:t>
        </w:r>
      </w:ins>
      <w:r w:rsidR="004549FC" w:rsidRPr="00881428">
        <w:rPr>
          <w:rFonts w:ascii="Times New Roman" w:hAnsi="Times New Roman" w:cs="Times New Roman"/>
        </w:rPr>
        <w:t xml:space="preserve">, therefore, is broken into </w:t>
      </w:r>
      <w:r w:rsidR="00107F6A" w:rsidRPr="00881428">
        <w:rPr>
          <w:rFonts w:ascii="Times New Roman" w:hAnsi="Times New Roman" w:cs="Times New Roman"/>
        </w:rPr>
        <w:t>five</w:t>
      </w:r>
      <w:r w:rsidR="004549FC" w:rsidRPr="00881428">
        <w:rPr>
          <w:rFonts w:ascii="Times New Roman" w:hAnsi="Times New Roman" w:cs="Times New Roman"/>
        </w:rPr>
        <w:t xml:space="preserve"> sub</w:t>
      </w:r>
      <w:ins w:id="413" w:author="Christopher Lam" w:date="2015-07-17T14:42:00Z">
        <w:r w:rsidR="00246DCE">
          <w:rPr>
            <w:rFonts w:ascii="Times New Roman" w:hAnsi="Times New Roman" w:cs="Times New Roman"/>
          </w:rPr>
          <w:t>h</w:t>
        </w:r>
      </w:ins>
      <w:del w:id="414" w:author="Christopher Lam" w:date="2015-07-17T14:42:00Z">
        <w:r w:rsidR="004549FC" w:rsidRPr="00881428" w:rsidDel="00246DCE">
          <w:rPr>
            <w:rFonts w:ascii="Times New Roman" w:hAnsi="Times New Roman" w:cs="Times New Roman"/>
          </w:rPr>
          <w:delText>-h</w:delText>
        </w:r>
      </w:del>
      <w:r w:rsidR="004549FC" w:rsidRPr="00881428">
        <w:rPr>
          <w:rFonts w:ascii="Times New Roman" w:hAnsi="Times New Roman" w:cs="Times New Roman"/>
        </w:rPr>
        <w:t>ypotheses to measure</w:t>
      </w:r>
      <w:r w:rsidR="00107F6A" w:rsidRPr="00881428">
        <w:rPr>
          <w:rFonts w:ascii="Times New Roman" w:hAnsi="Times New Roman" w:cs="Times New Roman"/>
        </w:rPr>
        <w:t xml:space="preserve"> </w:t>
      </w:r>
      <w:r w:rsidR="004549FC" w:rsidRPr="00881428">
        <w:rPr>
          <w:rFonts w:ascii="Times New Roman" w:hAnsi="Times New Roman" w:cs="Times New Roman"/>
        </w:rPr>
        <w:t>communication quality</w:t>
      </w:r>
      <w:ins w:id="415" w:author="Christopher Lam" w:date="2015-07-17T14:42:00Z">
        <w:r w:rsidR="00246DCE">
          <w:rPr>
            <w:rFonts w:ascii="Times New Roman" w:hAnsi="Times New Roman" w:cs="Times New Roman"/>
          </w:rPr>
          <w:t>:</w:t>
        </w:r>
      </w:ins>
      <w:del w:id="416" w:author="Christopher Lam" w:date="2015-07-17T14:42:00Z">
        <w:r w:rsidR="004549FC" w:rsidRPr="00881428" w:rsidDel="00246DCE">
          <w:rPr>
            <w:rFonts w:ascii="Times New Roman" w:hAnsi="Times New Roman" w:cs="Times New Roman"/>
          </w:rPr>
          <w:delText>.</w:delText>
        </w:r>
      </w:del>
    </w:p>
    <w:p w14:paraId="603C1519" w14:textId="3B5AF712" w:rsidR="004549FC" w:rsidRPr="00881428" w:rsidRDefault="000965BD" w:rsidP="000E0B34">
      <w:pPr>
        <w:spacing w:line="480" w:lineRule="auto"/>
        <w:rPr>
          <w:rFonts w:ascii="Times New Roman" w:hAnsi="Times New Roman" w:cs="Times New Roman"/>
        </w:rPr>
      </w:pPr>
      <w:r w:rsidRPr="00881428">
        <w:rPr>
          <w:rFonts w:ascii="Times New Roman" w:hAnsi="Times New Roman" w:cs="Times New Roman"/>
          <w:b/>
        </w:rPr>
        <w:t>H3a</w:t>
      </w:r>
      <w:ins w:id="417" w:author="Christopher Lam" w:date="2015-07-17T14:43:00Z">
        <w:r w:rsidR="00246DCE">
          <w:rPr>
            <w:rFonts w:ascii="Times New Roman" w:hAnsi="Times New Roman" w:cs="Times New Roman"/>
            <w:b/>
          </w:rPr>
          <w:t>.</w:t>
        </w:r>
      </w:ins>
      <w:del w:id="418" w:author="Christopher Lam" w:date="2015-07-17T14:43:00Z">
        <w:r w:rsidR="004549FC" w:rsidRPr="00881428" w:rsidDel="00246DCE">
          <w:rPr>
            <w:rFonts w:ascii="Times New Roman" w:hAnsi="Times New Roman" w:cs="Times New Roman"/>
            <w:b/>
          </w:rPr>
          <w:delText>:</w:delText>
        </w:r>
      </w:del>
      <w:r w:rsidR="004549FC" w:rsidRPr="00881428">
        <w:rPr>
          <w:rFonts w:ascii="Times New Roman" w:hAnsi="Times New Roman" w:cs="Times New Roman"/>
        </w:rPr>
        <w:t xml:space="preserve"> Participants who receive </w:t>
      </w:r>
      <w:r w:rsidR="009C5B15" w:rsidRPr="00881428">
        <w:rPr>
          <w:rFonts w:ascii="Times New Roman" w:hAnsi="Times New Roman" w:cs="Times New Roman"/>
        </w:rPr>
        <w:t>MST</w:t>
      </w:r>
      <w:r w:rsidR="004549FC" w:rsidRPr="00881428">
        <w:rPr>
          <w:rFonts w:ascii="Times New Roman" w:hAnsi="Times New Roman" w:cs="Times New Roman"/>
        </w:rPr>
        <w:t xml:space="preserve"> training will report higher levels of </w:t>
      </w:r>
      <w:r w:rsidR="0042743B" w:rsidRPr="00881428">
        <w:rPr>
          <w:rFonts w:ascii="Times New Roman" w:hAnsi="Times New Roman" w:cs="Times New Roman"/>
        </w:rPr>
        <w:t>group discussion quality</w:t>
      </w:r>
      <w:r w:rsidR="00734279" w:rsidRPr="00881428">
        <w:rPr>
          <w:rFonts w:ascii="Times New Roman" w:hAnsi="Times New Roman" w:cs="Times New Roman"/>
        </w:rPr>
        <w:t xml:space="preserve"> than </w:t>
      </w:r>
      <w:ins w:id="419" w:author="Christopher Lam" w:date="2015-07-17T14:43:00Z">
        <w:r w:rsidR="00246DCE">
          <w:rPr>
            <w:rFonts w:ascii="Times New Roman" w:hAnsi="Times New Roman" w:cs="Times New Roman"/>
          </w:rPr>
          <w:t xml:space="preserve">will </w:t>
        </w:r>
      </w:ins>
      <w:r w:rsidR="00734279" w:rsidRPr="00881428">
        <w:rPr>
          <w:rFonts w:ascii="Times New Roman" w:hAnsi="Times New Roman" w:cs="Times New Roman"/>
        </w:rPr>
        <w:t>participants who do not</w:t>
      </w:r>
      <w:ins w:id="420" w:author="Christopher Lam" w:date="2015-07-17T14:43:00Z">
        <w:r w:rsidR="00246DCE">
          <w:rPr>
            <w:rFonts w:ascii="Times New Roman" w:hAnsi="Times New Roman" w:cs="Times New Roman"/>
          </w:rPr>
          <w:t xml:space="preserve"> receive this training</w:t>
        </w:r>
      </w:ins>
      <w:r w:rsidR="00734279" w:rsidRPr="00881428">
        <w:rPr>
          <w:rFonts w:ascii="Times New Roman" w:hAnsi="Times New Roman" w:cs="Times New Roman"/>
        </w:rPr>
        <w:t>.</w:t>
      </w:r>
    </w:p>
    <w:p w14:paraId="2F763CE7" w14:textId="1D1DDCF1" w:rsidR="004549FC" w:rsidRPr="00881428" w:rsidRDefault="000965BD" w:rsidP="000E0B34">
      <w:pPr>
        <w:spacing w:line="480" w:lineRule="auto"/>
        <w:rPr>
          <w:rFonts w:ascii="Times New Roman" w:hAnsi="Times New Roman" w:cs="Times New Roman"/>
        </w:rPr>
      </w:pPr>
      <w:r w:rsidRPr="00881428">
        <w:rPr>
          <w:rFonts w:ascii="Times New Roman" w:hAnsi="Times New Roman" w:cs="Times New Roman"/>
          <w:b/>
        </w:rPr>
        <w:t>H3b</w:t>
      </w:r>
      <w:ins w:id="421" w:author="Christopher Lam" w:date="2015-07-17T14:43:00Z">
        <w:r w:rsidR="00246DCE">
          <w:rPr>
            <w:rFonts w:ascii="Times New Roman" w:hAnsi="Times New Roman" w:cs="Times New Roman"/>
            <w:b/>
          </w:rPr>
          <w:t>.</w:t>
        </w:r>
      </w:ins>
      <w:del w:id="422" w:author="Christopher Lam" w:date="2015-07-17T14:43:00Z">
        <w:r w:rsidR="004549FC" w:rsidRPr="00881428" w:rsidDel="00246DCE">
          <w:rPr>
            <w:rFonts w:ascii="Times New Roman" w:hAnsi="Times New Roman" w:cs="Times New Roman"/>
            <w:b/>
          </w:rPr>
          <w:delText>:</w:delText>
        </w:r>
      </w:del>
      <w:r w:rsidR="004549FC" w:rsidRPr="00881428">
        <w:rPr>
          <w:rFonts w:ascii="Times New Roman" w:hAnsi="Times New Roman" w:cs="Times New Roman"/>
        </w:rPr>
        <w:t xml:space="preserve"> Participants who receive </w:t>
      </w:r>
      <w:r w:rsidR="009C5B15" w:rsidRPr="00881428">
        <w:rPr>
          <w:rFonts w:ascii="Times New Roman" w:hAnsi="Times New Roman" w:cs="Times New Roman"/>
        </w:rPr>
        <w:t>MST</w:t>
      </w:r>
      <w:r w:rsidR="004549FC" w:rsidRPr="00881428">
        <w:rPr>
          <w:rFonts w:ascii="Times New Roman" w:hAnsi="Times New Roman" w:cs="Times New Roman"/>
        </w:rPr>
        <w:t xml:space="preserve"> training will report higher levels of </w:t>
      </w:r>
      <w:r w:rsidR="0042743B" w:rsidRPr="00881428">
        <w:rPr>
          <w:rFonts w:ascii="Times New Roman" w:hAnsi="Times New Roman" w:cs="Times New Roman"/>
        </w:rPr>
        <w:t>communication appropriateness</w:t>
      </w:r>
      <w:r w:rsidR="00734279" w:rsidRPr="00881428">
        <w:rPr>
          <w:rFonts w:ascii="Times New Roman" w:hAnsi="Times New Roman" w:cs="Times New Roman"/>
        </w:rPr>
        <w:t xml:space="preserve"> than</w:t>
      </w:r>
      <w:ins w:id="423" w:author="Christopher Lam" w:date="2015-07-17T14:43:00Z">
        <w:r w:rsidR="00246DCE">
          <w:rPr>
            <w:rFonts w:ascii="Times New Roman" w:hAnsi="Times New Roman" w:cs="Times New Roman"/>
          </w:rPr>
          <w:t xml:space="preserve"> will</w:t>
        </w:r>
      </w:ins>
      <w:r w:rsidR="00734279" w:rsidRPr="00881428">
        <w:rPr>
          <w:rFonts w:ascii="Times New Roman" w:hAnsi="Times New Roman" w:cs="Times New Roman"/>
        </w:rPr>
        <w:t xml:space="preserve"> participants who do not</w:t>
      </w:r>
      <w:ins w:id="424" w:author="Christopher Lam" w:date="2015-07-17T14:43:00Z">
        <w:r w:rsidR="00246DCE">
          <w:rPr>
            <w:rFonts w:ascii="Times New Roman" w:hAnsi="Times New Roman" w:cs="Times New Roman"/>
          </w:rPr>
          <w:t xml:space="preserve"> receive this training</w:t>
        </w:r>
      </w:ins>
      <w:r w:rsidR="00734279" w:rsidRPr="00881428">
        <w:rPr>
          <w:rFonts w:ascii="Times New Roman" w:hAnsi="Times New Roman" w:cs="Times New Roman"/>
        </w:rPr>
        <w:t>.</w:t>
      </w:r>
    </w:p>
    <w:p w14:paraId="572AF28E" w14:textId="2B644FC3" w:rsidR="004549FC" w:rsidRPr="00881428" w:rsidRDefault="000965BD" w:rsidP="000E0B34">
      <w:pPr>
        <w:spacing w:line="480" w:lineRule="auto"/>
        <w:rPr>
          <w:rFonts w:ascii="Times New Roman" w:hAnsi="Times New Roman" w:cs="Times New Roman"/>
        </w:rPr>
      </w:pPr>
      <w:r w:rsidRPr="00881428">
        <w:rPr>
          <w:rFonts w:ascii="Times New Roman" w:hAnsi="Times New Roman" w:cs="Times New Roman"/>
          <w:b/>
        </w:rPr>
        <w:t>H3c</w:t>
      </w:r>
      <w:ins w:id="425" w:author="Christopher Lam" w:date="2015-07-17T14:43:00Z">
        <w:r w:rsidR="00246DCE">
          <w:rPr>
            <w:rFonts w:ascii="Times New Roman" w:hAnsi="Times New Roman" w:cs="Times New Roman"/>
            <w:b/>
          </w:rPr>
          <w:t>.</w:t>
        </w:r>
      </w:ins>
      <w:del w:id="426" w:author="Christopher Lam" w:date="2015-07-17T14:43:00Z">
        <w:r w:rsidR="004549FC" w:rsidRPr="00881428" w:rsidDel="00246DCE">
          <w:rPr>
            <w:rFonts w:ascii="Times New Roman" w:hAnsi="Times New Roman" w:cs="Times New Roman"/>
            <w:b/>
          </w:rPr>
          <w:delText>:</w:delText>
        </w:r>
      </w:del>
      <w:r w:rsidR="004549FC" w:rsidRPr="00881428">
        <w:rPr>
          <w:rFonts w:ascii="Times New Roman" w:hAnsi="Times New Roman" w:cs="Times New Roman"/>
        </w:rPr>
        <w:t xml:space="preserve"> Participants who receive </w:t>
      </w:r>
      <w:r w:rsidR="009C5B15" w:rsidRPr="00881428">
        <w:rPr>
          <w:rFonts w:ascii="Times New Roman" w:hAnsi="Times New Roman" w:cs="Times New Roman"/>
        </w:rPr>
        <w:t>MST</w:t>
      </w:r>
      <w:r w:rsidR="004549FC" w:rsidRPr="00881428">
        <w:rPr>
          <w:rFonts w:ascii="Times New Roman" w:hAnsi="Times New Roman" w:cs="Times New Roman"/>
        </w:rPr>
        <w:t xml:space="preserve"> training will report higher levels of communication </w:t>
      </w:r>
      <w:r w:rsidR="0042743B" w:rsidRPr="00881428">
        <w:rPr>
          <w:rFonts w:ascii="Times New Roman" w:hAnsi="Times New Roman" w:cs="Times New Roman"/>
        </w:rPr>
        <w:t>richness</w:t>
      </w:r>
      <w:r w:rsidR="00734279" w:rsidRPr="00881428">
        <w:rPr>
          <w:rFonts w:ascii="Times New Roman" w:hAnsi="Times New Roman" w:cs="Times New Roman"/>
        </w:rPr>
        <w:t xml:space="preserve"> than </w:t>
      </w:r>
      <w:ins w:id="427" w:author="Christopher Lam" w:date="2015-07-17T14:43:00Z">
        <w:r w:rsidR="00246DCE">
          <w:rPr>
            <w:rFonts w:ascii="Times New Roman" w:hAnsi="Times New Roman" w:cs="Times New Roman"/>
          </w:rPr>
          <w:t xml:space="preserve">will </w:t>
        </w:r>
      </w:ins>
      <w:r w:rsidR="00734279" w:rsidRPr="00881428">
        <w:rPr>
          <w:rFonts w:ascii="Times New Roman" w:hAnsi="Times New Roman" w:cs="Times New Roman"/>
        </w:rPr>
        <w:t>participants who do not</w:t>
      </w:r>
      <w:ins w:id="428" w:author="Christopher Lam" w:date="2015-07-17T14:43:00Z">
        <w:r w:rsidR="00246DCE">
          <w:rPr>
            <w:rFonts w:ascii="Times New Roman" w:hAnsi="Times New Roman" w:cs="Times New Roman"/>
          </w:rPr>
          <w:t xml:space="preserve"> receive this training</w:t>
        </w:r>
      </w:ins>
      <w:r w:rsidR="00734279" w:rsidRPr="00881428">
        <w:rPr>
          <w:rFonts w:ascii="Times New Roman" w:hAnsi="Times New Roman" w:cs="Times New Roman"/>
        </w:rPr>
        <w:t>.</w:t>
      </w:r>
    </w:p>
    <w:p w14:paraId="3D4669B0" w14:textId="489A65EF" w:rsidR="004549FC" w:rsidRPr="00881428" w:rsidRDefault="000965BD" w:rsidP="000E0B34">
      <w:pPr>
        <w:spacing w:line="480" w:lineRule="auto"/>
        <w:rPr>
          <w:rFonts w:ascii="Times New Roman" w:hAnsi="Times New Roman" w:cs="Times New Roman"/>
        </w:rPr>
      </w:pPr>
      <w:r w:rsidRPr="00881428">
        <w:rPr>
          <w:rFonts w:ascii="Times New Roman" w:hAnsi="Times New Roman" w:cs="Times New Roman"/>
          <w:b/>
        </w:rPr>
        <w:t>H3d</w:t>
      </w:r>
      <w:ins w:id="429" w:author="Christopher Lam" w:date="2015-07-17T14:43:00Z">
        <w:r w:rsidR="00246DCE">
          <w:rPr>
            <w:rFonts w:ascii="Times New Roman" w:hAnsi="Times New Roman" w:cs="Times New Roman"/>
            <w:b/>
          </w:rPr>
          <w:t>.</w:t>
        </w:r>
      </w:ins>
      <w:del w:id="430" w:author="Christopher Lam" w:date="2015-07-17T14:43:00Z">
        <w:r w:rsidR="004549FC" w:rsidRPr="00881428" w:rsidDel="00246DCE">
          <w:rPr>
            <w:rFonts w:ascii="Times New Roman" w:hAnsi="Times New Roman" w:cs="Times New Roman"/>
            <w:b/>
          </w:rPr>
          <w:delText>:</w:delText>
        </w:r>
      </w:del>
      <w:r w:rsidR="004549FC" w:rsidRPr="00881428">
        <w:rPr>
          <w:rFonts w:ascii="Times New Roman" w:hAnsi="Times New Roman" w:cs="Times New Roman"/>
        </w:rPr>
        <w:t xml:space="preserve"> Participants who receive </w:t>
      </w:r>
      <w:r w:rsidR="009C5B15" w:rsidRPr="00881428">
        <w:rPr>
          <w:rFonts w:ascii="Times New Roman" w:hAnsi="Times New Roman" w:cs="Times New Roman"/>
        </w:rPr>
        <w:t>MST</w:t>
      </w:r>
      <w:r w:rsidR="004549FC" w:rsidRPr="00881428">
        <w:rPr>
          <w:rFonts w:ascii="Times New Roman" w:hAnsi="Times New Roman" w:cs="Times New Roman"/>
        </w:rPr>
        <w:t xml:space="preserve"> training will repor</w:t>
      </w:r>
      <w:r w:rsidR="0042743B" w:rsidRPr="00881428">
        <w:rPr>
          <w:rFonts w:ascii="Times New Roman" w:hAnsi="Times New Roman" w:cs="Times New Roman"/>
        </w:rPr>
        <w:t>t higher levels of openness</w:t>
      </w:r>
      <w:r w:rsidR="00734279" w:rsidRPr="00881428">
        <w:rPr>
          <w:rFonts w:ascii="Times New Roman" w:hAnsi="Times New Roman" w:cs="Times New Roman"/>
        </w:rPr>
        <w:t xml:space="preserve"> than </w:t>
      </w:r>
      <w:ins w:id="431" w:author="Christopher Lam" w:date="2015-07-17T14:43:00Z">
        <w:r w:rsidR="00246DCE">
          <w:rPr>
            <w:rFonts w:ascii="Times New Roman" w:hAnsi="Times New Roman" w:cs="Times New Roman"/>
          </w:rPr>
          <w:t xml:space="preserve">will </w:t>
        </w:r>
      </w:ins>
      <w:r w:rsidR="00734279" w:rsidRPr="00881428">
        <w:rPr>
          <w:rFonts w:ascii="Times New Roman" w:hAnsi="Times New Roman" w:cs="Times New Roman"/>
        </w:rPr>
        <w:t>participants who do not</w:t>
      </w:r>
      <w:ins w:id="432" w:author="Christopher Lam" w:date="2015-07-17T14:43:00Z">
        <w:r w:rsidR="00246DCE">
          <w:rPr>
            <w:rFonts w:ascii="Times New Roman" w:hAnsi="Times New Roman" w:cs="Times New Roman"/>
          </w:rPr>
          <w:t xml:space="preserve"> receive this training</w:t>
        </w:r>
      </w:ins>
      <w:r w:rsidR="00734279" w:rsidRPr="00881428">
        <w:rPr>
          <w:rFonts w:ascii="Times New Roman" w:hAnsi="Times New Roman" w:cs="Times New Roman"/>
        </w:rPr>
        <w:t>.</w:t>
      </w:r>
    </w:p>
    <w:p w14:paraId="3B1AD98B" w14:textId="669B9B99" w:rsidR="004549FC" w:rsidRPr="00881428" w:rsidRDefault="000965BD" w:rsidP="000E0B34">
      <w:pPr>
        <w:spacing w:line="480" w:lineRule="auto"/>
        <w:rPr>
          <w:rFonts w:ascii="Times New Roman" w:hAnsi="Times New Roman" w:cs="Times New Roman"/>
        </w:rPr>
      </w:pPr>
      <w:r w:rsidRPr="00881428">
        <w:rPr>
          <w:rFonts w:ascii="Times New Roman" w:hAnsi="Times New Roman" w:cs="Times New Roman"/>
          <w:b/>
        </w:rPr>
        <w:t>H3e</w:t>
      </w:r>
      <w:ins w:id="433" w:author="Christopher Lam" w:date="2015-07-17T14:43:00Z">
        <w:r w:rsidR="00246DCE">
          <w:rPr>
            <w:rFonts w:ascii="Times New Roman" w:hAnsi="Times New Roman" w:cs="Times New Roman"/>
            <w:b/>
          </w:rPr>
          <w:t>.</w:t>
        </w:r>
      </w:ins>
      <w:del w:id="434" w:author="Christopher Lam" w:date="2015-07-17T14:43:00Z">
        <w:r w:rsidR="004549FC" w:rsidRPr="00881428" w:rsidDel="00246DCE">
          <w:rPr>
            <w:rFonts w:ascii="Times New Roman" w:hAnsi="Times New Roman" w:cs="Times New Roman"/>
            <w:b/>
          </w:rPr>
          <w:delText>:</w:delText>
        </w:r>
      </w:del>
      <w:r w:rsidR="004549FC" w:rsidRPr="00881428">
        <w:rPr>
          <w:rFonts w:ascii="Times New Roman" w:hAnsi="Times New Roman" w:cs="Times New Roman"/>
        </w:rPr>
        <w:t xml:space="preserve"> Participants who receive </w:t>
      </w:r>
      <w:r w:rsidR="009C5B15" w:rsidRPr="00881428">
        <w:rPr>
          <w:rFonts w:ascii="Times New Roman" w:hAnsi="Times New Roman" w:cs="Times New Roman"/>
        </w:rPr>
        <w:t>MST</w:t>
      </w:r>
      <w:r w:rsidR="004549FC" w:rsidRPr="00881428">
        <w:rPr>
          <w:rFonts w:ascii="Times New Roman" w:hAnsi="Times New Roman" w:cs="Times New Roman"/>
        </w:rPr>
        <w:t xml:space="preserve"> training will repor</w:t>
      </w:r>
      <w:r w:rsidR="0042743B" w:rsidRPr="00881428">
        <w:rPr>
          <w:rFonts w:ascii="Times New Roman" w:hAnsi="Times New Roman" w:cs="Times New Roman"/>
        </w:rPr>
        <w:t>t higher levels of accuracy</w:t>
      </w:r>
      <w:r w:rsidR="00734279" w:rsidRPr="00881428">
        <w:rPr>
          <w:rFonts w:ascii="Times New Roman" w:hAnsi="Times New Roman" w:cs="Times New Roman"/>
        </w:rPr>
        <w:t xml:space="preserve"> than </w:t>
      </w:r>
      <w:ins w:id="435" w:author="Christopher Lam" w:date="2015-07-17T14:44:00Z">
        <w:r w:rsidR="00246DCE">
          <w:rPr>
            <w:rFonts w:ascii="Times New Roman" w:hAnsi="Times New Roman" w:cs="Times New Roman"/>
          </w:rPr>
          <w:t xml:space="preserve">will </w:t>
        </w:r>
      </w:ins>
      <w:r w:rsidR="00734279" w:rsidRPr="00881428">
        <w:rPr>
          <w:rFonts w:ascii="Times New Roman" w:hAnsi="Times New Roman" w:cs="Times New Roman"/>
        </w:rPr>
        <w:t>participants who do not</w:t>
      </w:r>
      <w:ins w:id="436" w:author="Christopher Lam" w:date="2015-07-17T14:44:00Z">
        <w:r w:rsidR="00246DCE">
          <w:rPr>
            <w:rFonts w:ascii="Times New Roman" w:hAnsi="Times New Roman" w:cs="Times New Roman"/>
          </w:rPr>
          <w:t xml:space="preserve"> receive this training</w:t>
        </w:r>
      </w:ins>
      <w:r w:rsidR="00734279" w:rsidRPr="00881428">
        <w:rPr>
          <w:rFonts w:ascii="Times New Roman" w:hAnsi="Times New Roman" w:cs="Times New Roman"/>
        </w:rPr>
        <w:t>.</w:t>
      </w:r>
    </w:p>
    <w:p w14:paraId="4261A1BB" w14:textId="4AE08A3E" w:rsidR="0042743B" w:rsidRPr="00881428" w:rsidRDefault="00E27AFC">
      <w:pPr>
        <w:spacing w:line="480" w:lineRule="auto"/>
        <w:ind w:left="0" w:firstLine="720"/>
        <w:rPr>
          <w:rFonts w:ascii="Times New Roman" w:hAnsi="Times New Roman" w:cs="Times New Roman"/>
        </w:rPr>
        <w:pPrChange w:id="437" w:author="Christopher Lam" w:date="2015-07-17T14:44:00Z">
          <w:pPr>
            <w:spacing w:line="480" w:lineRule="auto"/>
            <w:ind w:left="0"/>
          </w:pPr>
        </w:pPrChange>
      </w:pPr>
      <w:r w:rsidRPr="00881428">
        <w:rPr>
          <w:rFonts w:ascii="Times New Roman" w:hAnsi="Times New Roman" w:cs="Times New Roman"/>
        </w:rPr>
        <w:t>Finally, MST argue</w:t>
      </w:r>
      <w:r w:rsidR="003F1604" w:rsidRPr="00881428">
        <w:rPr>
          <w:rFonts w:ascii="Times New Roman" w:hAnsi="Times New Roman" w:cs="Times New Roman"/>
        </w:rPr>
        <w:t>s</w:t>
      </w:r>
      <w:r w:rsidR="000E0B34" w:rsidRPr="00881428">
        <w:rPr>
          <w:rFonts w:ascii="Times New Roman" w:hAnsi="Times New Roman" w:cs="Times New Roman"/>
        </w:rPr>
        <w:t xml:space="preserve"> that task performance</w:t>
      </w:r>
      <w:r w:rsidR="003F1604" w:rsidRPr="00881428">
        <w:rPr>
          <w:rFonts w:ascii="Times New Roman" w:hAnsi="Times New Roman" w:cs="Times New Roman"/>
        </w:rPr>
        <w:t xml:space="preserve"> </w:t>
      </w:r>
      <w:r w:rsidR="00282269" w:rsidRPr="00881428">
        <w:rPr>
          <w:rFonts w:ascii="Times New Roman" w:hAnsi="Times New Roman" w:cs="Times New Roman"/>
        </w:rPr>
        <w:t>is positively influenced</w:t>
      </w:r>
      <w:r w:rsidR="0064366A" w:rsidRPr="00881428">
        <w:rPr>
          <w:rFonts w:ascii="Times New Roman" w:hAnsi="Times New Roman" w:cs="Times New Roman"/>
        </w:rPr>
        <w:t xml:space="preserve"> </w:t>
      </w:r>
      <w:r w:rsidR="00282269" w:rsidRPr="00881428">
        <w:rPr>
          <w:rFonts w:ascii="Times New Roman" w:hAnsi="Times New Roman" w:cs="Times New Roman"/>
        </w:rPr>
        <w:t>by</w:t>
      </w:r>
      <w:r w:rsidR="00882C69" w:rsidRPr="00881428">
        <w:rPr>
          <w:rFonts w:ascii="Times New Roman" w:hAnsi="Times New Roman" w:cs="Times New Roman"/>
        </w:rPr>
        <w:t xml:space="preserve"> communication</w:t>
      </w:r>
      <w:r w:rsidR="00282269" w:rsidRPr="00881428">
        <w:rPr>
          <w:rFonts w:ascii="Times New Roman" w:hAnsi="Times New Roman" w:cs="Times New Roman"/>
        </w:rPr>
        <w:t xml:space="preserve"> performance</w:t>
      </w:r>
      <w:r w:rsidR="0064366A" w:rsidRPr="00881428">
        <w:rPr>
          <w:rFonts w:ascii="Times New Roman" w:hAnsi="Times New Roman" w:cs="Times New Roman"/>
        </w:rPr>
        <w:t xml:space="preserve">. </w:t>
      </w:r>
      <w:r w:rsidR="00AB5896" w:rsidRPr="00881428">
        <w:rPr>
          <w:rFonts w:ascii="Times New Roman" w:hAnsi="Times New Roman" w:cs="Times New Roman"/>
        </w:rPr>
        <w:t>Again, since</w:t>
      </w:r>
      <w:r w:rsidR="0064366A" w:rsidRPr="00881428">
        <w:rPr>
          <w:rFonts w:ascii="Times New Roman" w:hAnsi="Times New Roman" w:cs="Times New Roman"/>
        </w:rPr>
        <w:t xml:space="preserve"> </w:t>
      </w:r>
      <w:del w:id="438" w:author="Christopher Lam" w:date="2015-07-17T14:44:00Z">
        <w:r w:rsidR="0064366A" w:rsidRPr="00881428" w:rsidDel="00246DCE">
          <w:rPr>
            <w:rFonts w:ascii="Times New Roman" w:hAnsi="Times New Roman" w:cs="Times New Roman"/>
          </w:rPr>
          <w:delText>the current</w:delText>
        </w:r>
      </w:del>
      <w:ins w:id="439" w:author="Christopher Lam" w:date="2015-07-17T14:44:00Z">
        <w:r w:rsidR="00246DCE">
          <w:rPr>
            <w:rFonts w:ascii="Times New Roman" w:hAnsi="Times New Roman" w:cs="Times New Roman"/>
          </w:rPr>
          <w:t>this</w:t>
        </w:r>
      </w:ins>
      <w:r w:rsidR="0064366A" w:rsidRPr="00881428">
        <w:rPr>
          <w:rFonts w:ascii="Times New Roman" w:hAnsi="Times New Roman" w:cs="Times New Roman"/>
        </w:rPr>
        <w:t xml:space="preserve"> study </w:t>
      </w:r>
      <w:r w:rsidR="00282269" w:rsidRPr="00881428">
        <w:rPr>
          <w:rFonts w:ascii="Times New Roman" w:hAnsi="Times New Roman" w:cs="Times New Roman"/>
        </w:rPr>
        <w:t>examines</w:t>
      </w:r>
      <w:r w:rsidR="0064366A" w:rsidRPr="00881428">
        <w:rPr>
          <w:rFonts w:ascii="Times New Roman" w:hAnsi="Times New Roman" w:cs="Times New Roman"/>
        </w:rPr>
        <w:t xml:space="preserve"> </w:t>
      </w:r>
      <w:r w:rsidR="00B16769" w:rsidRPr="00881428">
        <w:rPr>
          <w:rFonts w:ascii="Times New Roman" w:hAnsi="Times New Roman" w:cs="Times New Roman"/>
        </w:rPr>
        <w:t xml:space="preserve">teams </w:t>
      </w:r>
      <w:r w:rsidR="0064366A" w:rsidRPr="00881428">
        <w:rPr>
          <w:rFonts w:ascii="Times New Roman" w:hAnsi="Times New Roman" w:cs="Times New Roman"/>
        </w:rPr>
        <w:t>in a field s</w:t>
      </w:r>
      <w:r w:rsidR="00F36562" w:rsidRPr="00881428">
        <w:rPr>
          <w:rFonts w:ascii="Times New Roman" w:hAnsi="Times New Roman" w:cs="Times New Roman"/>
        </w:rPr>
        <w:t>etting</w:t>
      </w:r>
      <w:r w:rsidR="0064366A" w:rsidRPr="00881428">
        <w:rPr>
          <w:rFonts w:ascii="Times New Roman" w:hAnsi="Times New Roman" w:cs="Times New Roman"/>
        </w:rPr>
        <w:t xml:space="preserve">, </w:t>
      </w:r>
      <w:del w:id="440" w:author="Christopher Lam" w:date="2015-07-17T14:44:00Z">
        <w:r w:rsidR="00B16769" w:rsidRPr="00881428" w:rsidDel="00246DCE">
          <w:rPr>
            <w:rFonts w:ascii="Times New Roman" w:hAnsi="Times New Roman" w:cs="Times New Roman"/>
          </w:rPr>
          <w:delText>i</w:delText>
        </w:r>
      </w:del>
      <w:ins w:id="441" w:author="Christopher Lam" w:date="2015-07-17T14:44:00Z">
        <w:r w:rsidR="00246DCE">
          <w:rPr>
            <w:rFonts w:ascii="Times New Roman" w:hAnsi="Times New Roman" w:cs="Times New Roman"/>
          </w:rPr>
          <w:t xml:space="preserve">I cannot </w:t>
        </w:r>
      </w:ins>
      <w:del w:id="442" w:author="Christopher Lam" w:date="2015-07-17T14:44:00Z">
        <w:r w:rsidR="00B16769" w:rsidRPr="00881428" w:rsidDel="00246DCE">
          <w:rPr>
            <w:rFonts w:ascii="Times New Roman" w:hAnsi="Times New Roman" w:cs="Times New Roman"/>
          </w:rPr>
          <w:delText>t’s</w:delText>
        </w:r>
      </w:del>
      <w:del w:id="443" w:author="Christopher Lam" w:date="2015-07-17T14:45:00Z">
        <w:r w:rsidR="00B16769" w:rsidRPr="00881428" w:rsidDel="00246DCE">
          <w:rPr>
            <w:rFonts w:ascii="Times New Roman" w:hAnsi="Times New Roman" w:cs="Times New Roman"/>
          </w:rPr>
          <w:delText xml:space="preserve"> </w:delText>
        </w:r>
      </w:del>
      <w:r w:rsidR="00B16769" w:rsidRPr="00881428">
        <w:rPr>
          <w:rFonts w:ascii="Times New Roman" w:hAnsi="Times New Roman" w:cs="Times New Roman"/>
        </w:rPr>
        <w:t xml:space="preserve">not </w:t>
      </w:r>
      <w:del w:id="444" w:author="Christopher Lam" w:date="2015-07-17T14:44:00Z">
        <w:r w:rsidR="00B16769" w:rsidRPr="00881428" w:rsidDel="00246DCE">
          <w:rPr>
            <w:rFonts w:ascii="Times New Roman" w:hAnsi="Times New Roman" w:cs="Times New Roman"/>
          </w:rPr>
          <w:delText xml:space="preserve">possible to </w:delText>
        </w:r>
      </w:del>
      <w:r w:rsidR="0064366A" w:rsidRPr="00881428">
        <w:rPr>
          <w:rFonts w:ascii="Times New Roman" w:hAnsi="Times New Roman" w:cs="Times New Roman"/>
        </w:rPr>
        <w:t xml:space="preserve">measure </w:t>
      </w:r>
      <w:r w:rsidR="00B16769" w:rsidRPr="00881428">
        <w:rPr>
          <w:rFonts w:ascii="Times New Roman" w:hAnsi="Times New Roman" w:cs="Times New Roman"/>
        </w:rPr>
        <w:t xml:space="preserve">performance </w:t>
      </w:r>
      <w:r w:rsidR="00F36562" w:rsidRPr="00881428">
        <w:rPr>
          <w:rFonts w:ascii="Times New Roman" w:hAnsi="Times New Roman" w:cs="Times New Roman"/>
        </w:rPr>
        <w:t>at the task</w:t>
      </w:r>
      <w:ins w:id="445" w:author="Christopher Lam" w:date="2015-07-17T14:44:00Z">
        <w:r w:rsidR="00246DCE">
          <w:rPr>
            <w:rFonts w:ascii="Times New Roman" w:hAnsi="Times New Roman" w:cs="Times New Roman"/>
          </w:rPr>
          <w:t xml:space="preserve"> </w:t>
        </w:r>
      </w:ins>
      <w:del w:id="446" w:author="Christopher Lam" w:date="2015-07-17T14:44:00Z">
        <w:r w:rsidR="00F36562" w:rsidRPr="00881428" w:rsidDel="00246DCE">
          <w:rPr>
            <w:rFonts w:ascii="Times New Roman" w:hAnsi="Times New Roman" w:cs="Times New Roman"/>
          </w:rPr>
          <w:delText>-</w:delText>
        </w:r>
      </w:del>
      <w:r w:rsidR="00F36562" w:rsidRPr="00881428">
        <w:rPr>
          <w:rFonts w:ascii="Times New Roman" w:hAnsi="Times New Roman" w:cs="Times New Roman"/>
        </w:rPr>
        <w:t>level</w:t>
      </w:r>
      <w:r w:rsidR="0064366A" w:rsidRPr="00881428">
        <w:rPr>
          <w:rFonts w:ascii="Times New Roman" w:hAnsi="Times New Roman" w:cs="Times New Roman"/>
        </w:rPr>
        <w:t>.</w:t>
      </w:r>
      <w:r w:rsidR="00B16769" w:rsidRPr="00881428">
        <w:rPr>
          <w:rFonts w:ascii="Times New Roman" w:hAnsi="Times New Roman" w:cs="Times New Roman"/>
        </w:rPr>
        <w:t xml:space="preserve"> Furthermore, the training </w:t>
      </w:r>
      <w:r w:rsidR="00D03C44" w:rsidRPr="00881428">
        <w:rPr>
          <w:rFonts w:ascii="Times New Roman" w:hAnsi="Times New Roman" w:cs="Times New Roman"/>
        </w:rPr>
        <w:t>should</w:t>
      </w:r>
      <w:r w:rsidR="00B16769" w:rsidRPr="00881428">
        <w:rPr>
          <w:rFonts w:ascii="Times New Roman" w:hAnsi="Times New Roman" w:cs="Times New Roman"/>
        </w:rPr>
        <w:t xml:space="preserve"> hypothetically influence behavior throughout the project</w:t>
      </w:r>
      <w:del w:id="447" w:author="Christopher Lam" w:date="2015-07-17T14:45:00Z">
        <w:r w:rsidR="00D03C44" w:rsidRPr="00881428" w:rsidDel="00246DCE">
          <w:rPr>
            <w:rFonts w:ascii="Times New Roman" w:hAnsi="Times New Roman" w:cs="Times New Roman"/>
          </w:rPr>
          <w:delText>,</w:delText>
        </w:r>
      </w:del>
      <w:r w:rsidR="00D03C44" w:rsidRPr="00881428">
        <w:rPr>
          <w:rFonts w:ascii="Times New Roman" w:hAnsi="Times New Roman" w:cs="Times New Roman"/>
        </w:rPr>
        <w:t xml:space="preserve"> and not merely on </w:t>
      </w:r>
      <w:r w:rsidR="00017D66" w:rsidRPr="00881428">
        <w:rPr>
          <w:rFonts w:ascii="Times New Roman" w:hAnsi="Times New Roman" w:cs="Times New Roman"/>
        </w:rPr>
        <w:t xml:space="preserve">a </w:t>
      </w:r>
      <w:r w:rsidR="00D03C44" w:rsidRPr="00881428">
        <w:rPr>
          <w:rFonts w:ascii="Times New Roman" w:hAnsi="Times New Roman" w:cs="Times New Roman"/>
        </w:rPr>
        <w:t>single task</w:t>
      </w:r>
      <w:r w:rsidR="00B16769" w:rsidRPr="00881428">
        <w:rPr>
          <w:rFonts w:ascii="Times New Roman" w:hAnsi="Times New Roman" w:cs="Times New Roman"/>
        </w:rPr>
        <w:t xml:space="preserve">. </w:t>
      </w:r>
      <w:ins w:id="448" w:author="Christopher Lam" w:date="2015-07-17T14:45:00Z">
        <w:r w:rsidR="00246DCE">
          <w:rPr>
            <w:rFonts w:ascii="Times New Roman" w:hAnsi="Times New Roman" w:cs="Times New Roman"/>
          </w:rPr>
          <w:t>Hypothesis 4 (H4), then, predicts</w:t>
        </w:r>
      </w:ins>
      <w:ins w:id="449" w:author="Christopher Lam" w:date="2015-07-17T14:46:00Z">
        <w:r w:rsidR="00246DCE">
          <w:rPr>
            <w:rFonts w:ascii="Times New Roman" w:hAnsi="Times New Roman" w:cs="Times New Roman"/>
          </w:rPr>
          <w:t xml:space="preserve"> </w:t>
        </w:r>
      </w:ins>
      <w:ins w:id="450" w:author="Christopher Lam" w:date="2015-07-17T14:47:00Z">
        <w:r w:rsidR="00246DCE">
          <w:rPr>
            <w:rFonts w:ascii="Times New Roman" w:hAnsi="Times New Roman" w:cs="Times New Roman"/>
          </w:rPr>
          <w:t xml:space="preserve">improved </w:t>
        </w:r>
      </w:ins>
      <w:ins w:id="451" w:author="Christopher Lam" w:date="2015-07-17T14:46:00Z">
        <w:r w:rsidR="00246DCE">
          <w:rPr>
            <w:rFonts w:ascii="Times New Roman" w:hAnsi="Times New Roman" w:cs="Times New Roman"/>
          </w:rPr>
          <w:t>p</w:t>
        </w:r>
      </w:ins>
      <w:del w:id="452" w:author="Christopher Lam" w:date="2015-07-17T14:46:00Z">
        <w:r w:rsidR="00DF5461" w:rsidRPr="00881428" w:rsidDel="00246DCE">
          <w:rPr>
            <w:rFonts w:ascii="Times New Roman" w:hAnsi="Times New Roman" w:cs="Times New Roman"/>
          </w:rPr>
          <w:delText>P</w:delText>
        </w:r>
      </w:del>
      <w:r w:rsidR="00D03C44" w:rsidRPr="00881428">
        <w:rPr>
          <w:rFonts w:ascii="Times New Roman" w:hAnsi="Times New Roman" w:cs="Times New Roman"/>
        </w:rPr>
        <w:t>erformance</w:t>
      </w:r>
      <w:r w:rsidR="00DF5461" w:rsidRPr="00881428">
        <w:rPr>
          <w:rFonts w:ascii="Times New Roman" w:hAnsi="Times New Roman" w:cs="Times New Roman"/>
        </w:rPr>
        <w:t xml:space="preserve">, </w:t>
      </w:r>
      <w:del w:id="453" w:author="Christopher Lam" w:date="2015-07-17T14:46:00Z">
        <w:r w:rsidR="00DF5461" w:rsidRPr="00881428" w:rsidDel="00246DCE">
          <w:rPr>
            <w:rFonts w:ascii="Times New Roman" w:hAnsi="Times New Roman" w:cs="Times New Roman"/>
          </w:rPr>
          <w:delText>then</w:delText>
        </w:r>
      </w:del>
      <w:ins w:id="454" w:author="Christopher Lam" w:date="2015-07-17T14:46:00Z">
        <w:r w:rsidR="00246DCE">
          <w:rPr>
            <w:rFonts w:ascii="Times New Roman" w:hAnsi="Times New Roman" w:cs="Times New Roman"/>
          </w:rPr>
          <w:t xml:space="preserve">which </w:t>
        </w:r>
      </w:ins>
      <w:del w:id="455" w:author="Christopher Lam" w:date="2015-07-17T14:46:00Z">
        <w:r w:rsidR="00DF5461" w:rsidRPr="00881428" w:rsidDel="00246DCE">
          <w:rPr>
            <w:rFonts w:ascii="Times New Roman" w:hAnsi="Times New Roman" w:cs="Times New Roman"/>
          </w:rPr>
          <w:delText>,</w:delText>
        </w:r>
        <w:r w:rsidR="00B16769" w:rsidRPr="00881428" w:rsidDel="00246DCE">
          <w:rPr>
            <w:rFonts w:ascii="Times New Roman" w:hAnsi="Times New Roman" w:cs="Times New Roman"/>
          </w:rPr>
          <w:delText xml:space="preserve"> </w:delText>
        </w:r>
      </w:del>
      <w:r w:rsidR="00DF5461" w:rsidRPr="00881428">
        <w:rPr>
          <w:rFonts w:ascii="Times New Roman" w:hAnsi="Times New Roman" w:cs="Times New Roman"/>
        </w:rPr>
        <w:t>is</w:t>
      </w:r>
      <w:r w:rsidR="00882C69" w:rsidRPr="00881428">
        <w:rPr>
          <w:rFonts w:ascii="Times New Roman" w:hAnsi="Times New Roman" w:cs="Times New Roman"/>
        </w:rPr>
        <w:t xml:space="preserve"> measured </w:t>
      </w:r>
      <w:r w:rsidR="00D03C44" w:rsidRPr="00881428">
        <w:rPr>
          <w:rFonts w:ascii="Times New Roman" w:hAnsi="Times New Roman" w:cs="Times New Roman"/>
        </w:rPr>
        <w:t xml:space="preserve">using </w:t>
      </w:r>
      <w:r w:rsidR="009012AC" w:rsidRPr="00881428">
        <w:rPr>
          <w:rFonts w:ascii="Times New Roman" w:hAnsi="Times New Roman" w:cs="Times New Roman"/>
        </w:rPr>
        <w:t>a</w:t>
      </w:r>
      <w:r w:rsidR="00DF5461" w:rsidRPr="00881428">
        <w:rPr>
          <w:rFonts w:ascii="Times New Roman" w:hAnsi="Times New Roman" w:cs="Times New Roman"/>
        </w:rPr>
        <w:t xml:space="preserve"> fully validated</w:t>
      </w:r>
      <w:r w:rsidR="009012AC" w:rsidRPr="00881428">
        <w:rPr>
          <w:rFonts w:ascii="Times New Roman" w:hAnsi="Times New Roman" w:cs="Times New Roman"/>
        </w:rPr>
        <w:t xml:space="preserve"> group</w:t>
      </w:r>
      <w:ins w:id="456" w:author="Christopher Lam" w:date="2015-07-17T14:46:00Z">
        <w:r w:rsidR="00246DCE">
          <w:rPr>
            <w:rFonts w:ascii="Times New Roman" w:hAnsi="Times New Roman" w:cs="Times New Roman"/>
          </w:rPr>
          <w:t>-</w:t>
        </w:r>
      </w:ins>
      <w:del w:id="457" w:author="Christopher Lam" w:date="2015-07-17T14:46:00Z">
        <w:r w:rsidR="009012AC" w:rsidRPr="00881428" w:rsidDel="00246DCE">
          <w:rPr>
            <w:rFonts w:ascii="Times New Roman" w:hAnsi="Times New Roman" w:cs="Times New Roman"/>
          </w:rPr>
          <w:delText xml:space="preserve"> </w:delText>
        </w:r>
      </w:del>
      <w:r w:rsidR="009012AC" w:rsidRPr="00881428">
        <w:rPr>
          <w:rFonts w:ascii="Times New Roman" w:hAnsi="Times New Roman" w:cs="Times New Roman"/>
        </w:rPr>
        <w:t xml:space="preserve">effectiveness </w:t>
      </w:r>
      <w:r w:rsidR="00DF5461" w:rsidRPr="00881428">
        <w:rPr>
          <w:rFonts w:ascii="Times New Roman" w:hAnsi="Times New Roman" w:cs="Times New Roman"/>
        </w:rPr>
        <w:t>construct</w:t>
      </w:r>
      <w:ins w:id="458" w:author="Christopher Lam" w:date="2015-07-17T14:47:00Z">
        <w:r w:rsidR="00246DCE">
          <w:rPr>
            <w:rFonts w:ascii="Times New Roman" w:hAnsi="Times New Roman" w:cs="Times New Roman"/>
          </w:rPr>
          <w:t>:</w:t>
        </w:r>
      </w:ins>
      <w:del w:id="459" w:author="Christopher Lam" w:date="2015-07-17T14:47:00Z">
        <w:r w:rsidR="00DF5461" w:rsidRPr="00881428" w:rsidDel="00246DCE">
          <w:rPr>
            <w:rFonts w:ascii="Times New Roman" w:hAnsi="Times New Roman" w:cs="Times New Roman"/>
          </w:rPr>
          <w:delText>.</w:delText>
        </w:r>
      </w:del>
    </w:p>
    <w:p w14:paraId="2C97C372" w14:textId="2E12520E" w:rsidR="00204F29" w:rsidRPr="00881428" w:rsidRDefault="008130ED" w:rsidP="004469B9">
      <w:pPr>
        <w:spacing w:line="480" w:lineRule="auto"/>
        <w:rPr>
          <w:rFonts w:ascii="Times New Roman" w:hAnsi="Times New Roman" w:cs="Times New Roman"/>
        </w:rPr>
      </w:pPr>
      <w:r w:rsidRPr="00881428">
        <w:rPr>
          <w:rFonts w:ascii="Times New Roman" w:hAnsi="Times New Roman" w:cs="Times New Roman"/>
          <w:b/>
        </w:rPr>
        <w:t>H4</w:t>
      </w:r>
      <w:ins w:id="460" w:author="Christopher Lam" w:date="2015-07-17T14:47:00Z">
        <w:r w:rsidR="00246DCE">
          <w:rPr>
            <w:rFonts w:ascii="Times New Roman" w:hAnsi="Times New Roman" w:cs="Times New Roman"/>
            <w:b/>
          </w:rPr>
          <w:t>.</w:t>
        </w:r>
      </w:ins>
      <w:del w:id="461" w:author="Christopher Lam" w:date="2015-07-17T14:47:00Z">
        <w:r w:rsidRPr="00881428" w:rsidDel="00246DCE">
          <w:rPr>
            <w:rFonts w:ascii="Times New Roman" w:hAnsi="Times New Roman" w:cs="Times New Roman"/>
            <w:b/>
          </w:rPr>
          <w:delText>:</w:delText>
        </w:r>
      </w:del>
      <w:r w:rsidRPr="00881428">
        <w:rPr>
          <w:rFonts w:ascii="Times New Roman" w:hAnsi="Times New Roman" w:cs="Times New Roman"/>
        </w:rPr>
        <w:t xml:space="preserve"> Participants who receive </w:t>
      </w:r>
      <w:r w:rsidR="00664DF5" w:rsidRPr="00881428">
        <w:rPr>
          <w:rFonts w:ascii="Times New Roman" w:hAnsi="Times New Roman" w:cs="Times New Roman"/>
        </w:rPr>
        <w:t>MST</w:t>
      </w:r>
      <w:r w:rsidRPr="00881428">
        <w:rPr>
          <w:rFonts w:ascii="Times New Roman" w:hAnsi="Times New Roman" w:cs="Times New Roman"/>
        </w:rPr>
        <w:t xml:space="preserve"> training will report higher levels of </w:t>
      </w:r>
      <w:r w:rsidR="00664DF5" w:rsidRPr="00881428">
        <w:rPr>
          <w:rFonts w:ascii="Times New Roman" w:hAnsi="Times New Roman" w:cs="Times New Roman"/>
        </w:rPr>
        <w:t>group</w:t>
      </w:r>
      <w:r w:rsidRPr="00881428">
        <w:rPr>
          <w:rFonts w:ascii="Times New Roman" w:hAnsi="Times New Roman" w:cs="Times New Roman"/>
        </w:rPr>
        <w:t xml:space="preserve"> effec</w:t>
      </w:r>
      <w:r w:rsidR="00734279" w:rsidRPr="00881428">
        <w:rPr>
          <w:rFonts w:ascii="Times New Roman" w:hAnsi="Times New Roman" w:cs="Times New Roman"/>
        </w:rPr>
        <w:t xml:space="preserve">tiveness than </w:t>
      </w:r>
      <w:ins w:id="462" w:author="Christopher Lam" w:date="2015-07-17T14:47:00Z">
        <w:r w:rsidR="00246DCE">
          <w:rPr>
            <w:rFonts w:ascii="Times New Roman" w:hAnsi="Times New Roman" w:cs="Times New Roman"/>
          </w:rPr>
          <w:t xml:space="preserve">will </w:t>
        </w:r>
      </w:ins>
      <w:r w:rsidR="00734279" w:rsidRPr="00881428">
        <w:rPr>
          <w:rFonts w:ascii="Times New Roman" w:hAnsi="Times New Roman" w:cs="Times New Roman"/>
        </w:rPr>
        <w:t>participants who do not</w:t>
      </w:r>
      <w:ins w:id="463" w:author="Christopher Lam" w:date="2015-07-17T14:47:00Z">
        <w:r w:rsidR="00246DCE">
          <w:rPr>
            <w:rFonts w:ascii="Times New Roman" w:hAnsi="Times New Roman" w:cs="Times New Roman"/>
          </w:rPr>
          <w:t xml:space="preserve"> receive this training</w:t>
        </w:r>
      </w:ins>
      <w:r w:rsidR="00734279" w:rsidRPr="00881428">
        <w:rPr>
          <w:rFonts w:ascii="Times New Roman" w:hAnsi="Times New Roman" w:cs="Times New Roman"/>
        </w:rPr>
        <w:t>.</w:t>
      </w:r>
    </w:p>
    <w:p w14:paraId="056D12BF" w14:textId="527F1ADA" w:rsidR="00C21599" w:rsidRPr="00881428" w:rsidRDefault="00204F29">
      <w:pPr>
        <w:spacing w:line="480" w:lineRule="auto"/>
        <w:ind w:left="0" w:firstLine="720"/>
        <w:rPr>
          <w:rFonts w:ascii="Times New Roman" w:hAnsi="Times New Roman" w:cs="Times New Roman"/>
        </w:rPr>
        <w:pPrChange w:id="464" w:author="Christopher Lam" w:date="2015-07-17T14:48:00Z">
          <w:pPr>
            <w:spacing w:line="480" w:lineRule="auto"/>
            <w:ind w:left="0"/>
          </w:pPr>
        </w:pPrChange>
      </w:pPr>
      <w:del w:id="465" w:author="Christopher Lam" w:date="2015-07-17T14:48:00Z">
        <w:r w:rsidRPr="00881428" w:rsidDel="00246DCE">
          <w:rPr>
            <w:rFonts w:ascii="Times New Roman" w:hAnsi="Times New Roman" w:cs="Times New Roman"/>
          </w:rPr>
          <w:delText>See Figure 1 for a visual representation of the</w:delText>
        </w:r>
      </w:del>
      <w:ins w:id="466" w:author="Christopher Lam" w:date="2015-07-17T14:48:00Z">
        <w:r w:rsidR="00246DCE">
          <w:rPr>
            <w:rFonts w:ascii="Times New Roman" w:hAnsi="Times New Roman" w:cs="Times New Roman"/>
          </w:rPr>
          <w:t>This</w:t>
        </w:r>
      </w:ins>
      <w:r w:rsidRPr="00881428">
        <w:rPr>
          <w:rFonts w:ascii="Times New Roman" w:hAnsi="Times New Roman" w:cs="Times New Roman"/>
        </w:rPr>
        <w:t xml:space="preserve"> theoretical research model</w:t>
      </w:r>
      <w:ins w:id="467" w:author="Christopher Lam" w:date="2015-07-17T14:48:00Z">
        <w:r w:rsidR="00246DCE">
          <w:rPr>
            <w:rFonts w:ascii="Times New Roman" w:hAnsi="Times New Roman" w:cs="Times New Roman"/>
          </w:rPr>
          <w:t xml:space="preserve"> is illustrated in Figure 1.</w:t>
        </w:r>
      </w:ins>
      <w:del w:id="468" w:author="Christopher Lam" w:date="2015-07-17T14:48:00Z">
        <w:r w:rsidRPr="00881428" w:rsidDel="00246DCE">
          <w:rPr>
            <w:rFonts w:ascii="Times New Roman" w:hAnsi="Times New Roman" w:cs="Times New Roman"/>
          </w:rPr>
          <w:delText>.</w:delText>
        </w:r>
      </w:del>
    </w:p>
    <w:p w14:paraId="53849CA6" w14:textId="06640294" w:rsidR="00407117" w:rsidRPr="00881428" w:rsidRDefault="00F93C79" w:rsidP="0020755D">
      <w:pPr>
        <w:spacing w:line="480" w:lineRule="auto"/>
        <w:ind w:left="0"/>
        <w:jc w:val="center"/>
        <w:rPr>
          <w:rFonts w:ascii="Times New Roman" w:hAnsi="Times New Roman" w:cs="Times New Roman"/>
        </w:rPr>
      </w:pPr>
      <w:r w:rsidRPr="00881428">
        <w:rPr>
          <w:rFonts w:ascii="Times New Roman" w:hAnsi="Times New Roman" w:cs="Times New Roman"/>
          <w:b/>
        </w:rPr>
        <w:t>INSERT FIGURE 1 ABOUT HERE</w:t>
      </w:r>
    </w:p>
    <w:p w14:paraId="573A807E" w14:textId="77777777" w:rsidR="007845EC" w:rsidRPr="00881428" w:rsidRDefault="00407117" w:rsidP="00C21599">
      <w:pPr>
        <w:keepNext/>
        <w:spacing w:line="480" w:lineRule="auto"/>
        <w:ind w:left="0"/>
        <w:jc w:val="center"/>
        <w:rPr>
          <w:rFonts w:ascii="Times New Roman" w:hAnsi="Times New Roman" w:cs="Times New Roman"/>
          <w:b/>
        </w:rPr>
      </w:pPr>
      <w:r w:rsidRPr="00881428">
        <w:rPr>
          <w:rFonts w:ascii="Times New Roman" w:hAnsi="Times New Roman" w:cs="Times New Roman"/>
          <w:b/>
        </w:rPr>
        <w:t>Method</w:t>
      </w:r>
    </w:p>
    <w:p w14:paraId="542EDE6F" w14:textId="2FAB4544" w:rsidR="004924B4" w:rsidRPr="00881428" w:rsidRDefault="004924B4" w:rsidP="00C21599">
      <w:pPr>
        <w:keepNext/>
        <w:spacing w:line="480" w:lineRule="auto"/>
        <w:ind w:left="0"/>
        <w:rPr>
          <w:rFonts w:ascii="Times New Roman" w:hAnsi="Times New Roman" w:cs="Times New Roman"/>
        </w:rPr>
      </w:pPr>
      <w:del w:id="469" w:author="Christopher Lam" w:date="2015-07-17T14:48:00Z">
        <w:r w:rsidRPr="00881428" w:rsidDel="00246DCE">
          <w:rPr>
            <w:rFonts w:ascii="Times New Roman" w:hAnsi="Times New Roman" w:cs="Times New Roman"/>
            <w:b/>
          </w:rPr>
          <w:tab/>
        </w:r>
      </w:del>
      <w:r w:rsidRPr="00881428">
        <w:rPr>
          <w:rFonts w:ascii="Times New Roman" w:hAnsi="Times New Roman" w:cs="Times New Roman"/>
        </w:rPr>
        <w:t>In the methods section, I describe the participants,</w:t>
      </w:r>
      <w:r w:rsidR="007468B6" w:rsidRPr="00881428">
        <w:rPr>
          <w:rFonts w:ascii="Times New Roman" w:hAnsi="Times New Roman" w:cs="Times New Roman"/>
        </w:rPr>
        <w:t xml:space="preserve"> </w:t>
      </w:r>
      <w:ins w:id="470" w:author="Christopher Lam" w:date="2015-07-17T14:48:00Z">
        <w:r w:rsidR="00246DCE">
          <w:rPr>
            <w:rFonts w:ascii="Times New Roman" w:hAnsi="Times New Roman" w:cs="Times New Roman"/>
          </w:rPr>
          <w:t xml:space="preserve">MST </w:t>
        </w:r>
      </w:ins>
      <w:r w:rsidR="00C9461E" w:rsidRPr="00881428">
        <w:rPr>
          <w:rFonts w:ascii="Times New Roman" w:hAnsi="Times New Roman" w:cs="Times New Roman"/>
        </w:rPr>
        <w:t>training</w:t>
      </w:r>
      <w:del w:id="471" w:author="Christopher Lam" w:date="2015-07-17T14:48:00Z">
        <w:r w:rsidR="00C9461E" w:rsidRPr="00881428" w:rsidDel="00246DCE">
          <w:rPr>
            <w:rFonts w:ascii="Times New Roman" w:hAnsi="Times New Roman" w:cs="Times New Roman"/>
          </w:rPr>
          <w:delText xml:space="preserve"> intervention</w:delText>
        </w:r>
      </w:del>
      <w:r w:rsidR="007468B6" w:rsidRPr="00881428">
        <w:rPr>
          <w:rFonts w:ascii="Times New Roman" w:hAnsi="Times New Roman" w:cs="Times New Roman"/>
        </w:rPr>
        <w:t>,</w:t>
      </w:r>
      <w:r w:rsidRPr="00881428">
        <w:rPr>
          <w:rFonts w:ascii="Times New Roman" w:hAnsi="Times New Roman" w:cs="Times New Roman"/>
        </w:rPr>
        <w:t xml:space="preserve"> </w:t>
      </w:r>
      <w:r w:rsidR="00C9461E" w:rsidRPr="00881428">
        <w:rPr>
          <w:rFonts w:ascii="Times New Roman" w:hAnsi="Times New Roman" w:cs="Times New Roman"/>
        </w:rPr>
        <w:t>measures</w:t>
      </w:r>
      <w:r w:rsidRPr="00881428">
        <w:rPr>
          <w:rFonts w:ascii="Times New Roman" w:hAnsi="Times New Roman" w:cs="Times New Roman"/>
        </w:rPr>
        <w:t>, and procedure</w:t>
      </w:r>
      <w:ins w:id="472" w:author="Christopher Lam" w:date="2015-07-17T14:48:00Z">
        <w:r w:rsidR="00246DCE">
          <w:rPr>
            <w:rFonts w:ascii="Times New Roman" w:hAnsi="Times New Roman" w:cs="Times New Roman"/>
          </w:rPr>
          <w:t xml:space="preserve"> used in this study</w:t>
        </w:r>
      </w:ins>
      <w:r w:rsidRPr="00881428">
        <w:rPr>
          <w:rFonts w:ascii="Times New Roman" w:hAnsi="Times New Roman" w:cs="Times New Roman"/>
        </w:rPr>
        <w:t xml:space="preserve">. </w:t>
      </w:r>
      <w:r w:rsidR="00C353CD" w:rsidRPr="00881428">
        <w:rPr>
          <w:rFonts w:ascii="Times New Roman" w:hAnsi="Times New Roman" w:cs="Times New Roman"/>
        </w:rPr>
        <w:t>My university’s Institutional Review Board approved this study</w:t>
      </w:r>
      <w:r w:rsidRPr="00881428">
        <w:rPr>
          <w:rFonts w:ascii="Times New Roman" w:hAnsi="Times New Roman" w:cs="Times New Roman"/>
        </w:rPr>
        <w:t xml:space="preserve">. </w:t>
      </w:r>
    </w:p>
    <w:p w14:paraId="588D0EA7" w14:textId="77777777" w:rsidR="00246DCE" w:rsidRDefault="00246DCE" w:rsidP="00823775">
      <w:pPr>
        <w:keepNext/>
        <w:spacing w:line="480" w:lineRule="auto"/>
        <w:ind w:left="0"/>
        <w:rPr>
          <w:ins w:id="473" w:author="Christopher Lam" w:date="2015-07-17T14:48:00Z"/>
          <w:rFonts w:ascii="Times New Roman" w:hAnsi="Times New Roman" w:cs="Times New Roman"/>
          <w:b/>
        </w:rPr>
      </w:pPr>
    </w:p>
    <w:p w14:paraId="36C9156C" w14:textId="49BA17C3" w:rsidR="00407117" w:rsidRPr="00881428" w:rsidRDefault="004924B4" w:rsidP="00823775">
      <w:pPr>
        <w:keepNext/>
        <w:spacing w:line="480" w:lineRule="auto"/>
        <w:ind w:left="0"/>
        <w:rPr>
          <w:rFonts w:ascii="Times New Roman" w:hAnsi="Times New Roman" w:cs="Times New Roman"/>
          <w:b/>
        </w:rPr>
      </w:pPr>
      <w:r w:rsidRPr="00881428">
        <w:rPr>
          <w:rFonts w:ascii="Times New Roman" w:hAnsi="Times New Roman" w:cs="Times New Roman"/>
          <w:b/>
        </w:rPr>
        <w:t>Participants</w:t>
      </w:r>
    </w:p>
    <w:p w14:paraId="6473CC40" w14:textId="36780B6A" w:rsidR="007468B6" w:rsidRPr="00881428" w:rsidRDefault="00C9461E">
      <w:pPr>
        <w:keepNext/>
        <w:spacing w:line="480" w:lineRule="auto"/>
        <w:ind w:left="0"/>
        <w:rPr>
          <w:rFonts w:ascii="Times New Roman" w:hAnsi="Times New Roman" w:cs="Times New Roman"/>
        </w:rPr>
        <w:pPrChange w:id="474" w:author="Christopher Lam" w:date="2015-07-17T14:49:00Z">
          <w:pPr>
            <w:keepNext/>
            <w:spacing w:line="480" w:lineRule="auto"/>
            <w:ind w:left="0" w:firstLine="720"/>
          </w:pPr>
        </w:pPrChange>
      </w:pPr>
      <w:r w:rsidRPr="00881428">
        <w:rPr>
          <w:rFonts w:ascii="Times New Roman" w:hAnsi="Times New Roman" w:cs="Times New Roman"/>
        </w:rPr>
        <w:t>I recruited 80 participants</w:t>
      </w:r>
      <w:r w:rsidR="004924B4" w:rsidRPr="00881428">
        <w:rPr>
          <w:rFonts w:ascii="Times New Roman" w:hAnsi="Times New Roman" w:cs="Times New Roman"/>
        </w:rPr>
        <w:t xml:space="preserve"> from</w:t>
      </w:r>
      <w:r w:rsidRPr="00881428">
        <w:rPr>
          <w:rFonts w:ascii="Times New Roman" w:hAnsi="Times New Roman" w:cs="Times New Roman"/>
        </w:rPr>
        <w:t xml:space="preserve"> a population of undergraduate students enrolled in </w:t>
      </w:r>
      <w:r w:rsidR="00C15CDC" w:rsidRPr="00881428">
        <w:rPr>
          <w:rFonts w:ascii="Times New Roman" w:hAnsi="Times New Roman" w:cs="Times New Roman"/>
        </w:rPr>
        <w:t xml:space="preserve">three </w:t>
      </w:r>
      <w:r w:rsidRPr="00881428">
        <w:rPr>
          <w:rFonts w:ascii="Times New Roman" w:hAnsi="Times New Roman" w:cs="Times New Roman"/>
        </w:rPr>
        <w:t>technical communication courses at a large state university in the southern United States.</w:t>
      </w:r>
      <w:r w:rsidR="00605F86" w:rsidRPr="00881428">
        <w:rPr>
          <w:rFonts w:ascii="Times New Roman" w:hAnsi="Times New Roman" w:cs="Times New Roman"/>
        </w:rPr>
        <w:t xml:space="preserve"> I</w:t>
      </w:r>
      <w:r w:rsidR="007749F9" w:rsidRPr="00881428">
        <w:rPr>
          <w:rFonts w:ascii="Times New Roman" w:hAnsi="Times New Roman" w:cs="Times New Roman"/>
        </w:rPr>
        <w:t xml:space="preserve"> </w:t>
      </w:r>
      <w:r w:rsidR="00F438D9" w:rsidRPr="00881428">
        <w:rPr>
          <w:rFonts w:ascii="Times New Roman" w:hAnsi="Times New Roman" w:cs="Times New Roman"/>
        </w:rPr>
        <w:t>did not personal</w:t>
      </w:r>
      <w:r w:rsidR="00885A32" w:rsidRPr="00881428">
        <w:rPr>
          <w:rFonts w:ascii="Times New Roman" w:hAnsi="Times New Roman" w:cs="Times New Roman"/>
        </w:rPr>
        <w:t>ly know any of the participants</w:t>
      </w:r>
      <w:r w:rsidR="0026352A" w:rsidRPr="00881428">
        <w:rPr>
          <w:rFonts w:ascii="Times New Roman" w:hAnsi="Times New Roman" w:cs="Times New Roman"/>
        </w:rPr>
        <w:t xml:space="preserve">. </w:t>
      </w:r>
      <w:r w:rsidRPr="00881428">
        <w:rPr>
          <w:rFonts w:ascii="Times New Roman" w:hAnsi="Times New Roman" w:cs="Times New Roman"/>
        </w:rPr>
        <w:t>Participation in the study was voluntary</w:t>
      </w:r>
      <w:ins w:id="475" w:author="Christopher Lam" w:date="2015-07-17T14:49:00Z">
        <w:r w:rsidR="00246DCE">
          <w:rPr>
            <w:rFonts w:ascii="Times New Roman" w:hAnsi="Times New Roman" w:cs="Times New Roman"/>
          </w:rPr>
          <w:t>,</w:t>
        </w:r>
      </w:ins>
      <w:r w:rsidRPr="00881428">
        <w:rPr>
          <w:rFonts w:ascii="Times New Roman" w:hAnsi="Times New Roman" w:cs="Times New Roman"/>
        </w:rPr>
        <w:t xml:space="preserve"> and students earned a small amount of extra credit in exchange for </w:t>
      </w:r>
      <w:r w:rsidR="00782987" w:rsidRPr="00881428">
        <w:rPr>
          <w:rFonts w:ascii="Times New Roman" w:hAnsi="Times New Roman" w:cs="Times New Roman"/>
        </w:rPr>
        <w:t xml:space="preserve">their </w:t>
      </w:r>
      <w:r w:rsidRPr="00881428">
        <w:rPr>
          <w:rFonts w:ascii="Times New Roman" w:hAnsi="Times New Roman" w:cs="Times New Roman"/>
        </w:rPr>
        <w:t xml:space="preserve">participation. Of the 80 participants, 41 were female and 39 were male. </w:t>
      </w:r>
    </w:p>
    <w:p w14:paraId="065911C6" w14:textId="2138E070" w:rsidR="00C9461E" w:rsidRPr="00881428" w:rsidRDefault="008C5747" w:rsidP="00F438D9">
      <w:pPr>
        <w:spacing w:line="480" w:lineRule="auto"/>
        <w:ind w:left="0" w:firstLine="720"/>
        <w:rPr>
          <w:rFonts w:ascii="Times New Roman" w:hAnsi="Times New Roman" w:cs="Times New Roman"/>
        </w:rPr>
      </w:pPr>
      <w:del w:id="476" w:author="Christopher Lam" w:date="2015-07-17T14:49:00Z">
        <w:r w:rsidRPr="00881428" w:rsidDel="00246DCE">
          <w:rPr>
            <w:rFonts w:ascii="Times New Roman" w:hAnsi="Times New Roman" w:cs="Times New Roman"/>
          </w:rPr>
          <w:delText>P</w:delText>
        </w:r>
        <w:r w:rsidR="00C9461E" w:rsidRPr="00881428" w:rsidDel="00246DCE">
          <w:rPr>
            <w:rFonts w:ascii="Times New Roman" w:hAnsi="Times New Roman" w:cs="Times New Roman"/>
          </w:rPr>
          <w:delText>articipant</w:delText>
        </w:r>
        <w:r w:rsidRPr="00881428" w:rsidDel="00246DCE">
          <w:rPr>
            <w:rFonts w:ascii="Times New Roman" w:hAnsi="Times New Roman" w:cs="Times New Roman"/>
          </w:rPr>
          <w:delText>s</w:delText>
        </w:r>
        <w:r w:rsidR="00C9461E" w:rsidRPr="00881428" w:rsidDel="00246DCE">
          <w:rPr>
            <w:rFonts w:ascii="Times New Roman" w:hAnsi="Times New Roman" w:cs="Times New Roman"/>
          </w:rPr>
          <w:delText xml:space="preserve"> </w:delText>
        </w:r>
        <w:r w:rsidRPr="00881428" w:rsidDel="00246DCE">
          <w:rPr>
            <w:rFonts w:ascii="Times New Roman" w:hAnsi="Times New Roman" w:cs="Times New Roman"/>
          </w:rPr>
          <w:delText>were</w:delText>
        </w:r>
        <w:r w:rsidR="00C9461E" w:rsidRPr="00881428" w:rsidDel="00246DCE">
          <w:rPr>
            <w:rFonts w:ascii="Times New Roman" w:hAnsi="Times New Roman" w:cs="Times New Roman"/>
          </w:rPr>
          <w:delText xml:space="preserve"> enrolled i</w:delText>
        </w:r>
        <w:r w:rsidR="0087747D" w:rsidRPr="00881428" w:rsidDel="00246DCE">
          <w:rPr>
            <w:rFonts w:ascii="Times New Roman" w:hAnsi="Times New Roman" w:cs="Times New Roman"/>
          </w:rPr>
          <w:delText>n one of</w:delText>
        </w:r>
      </w:del>
      <w:ins w:id="477" w:author="Christopher Lam" w:date="2015-07-17T14:49:00Z">
        <w:r w:rsidR="00246DCE">
          <w:rPr>
            <w:rFonts w:ascii="Times New Roman" w:hAnsi="Times New Roman" w:cs="Times New Roman"/>
          </w:rPr>
          <w:t>The</w:t>
        </w:r>
      </w:ins>
      <w:r w:rsidR="0087747D" w:rsidRPr="00881428">
        <w:rPr>
          <w:rFonts w:ascii="Times New Roman" w:hAnsi="Times New Roman" w:cs="Times New Roman"/>
        </w:rPr>
        <w:t xml:space="preserve"> three </w:t>
      </w:r>
      <w:r w:rsidR="0088110A" w:rsidRPr="00881428">
        <w:rPr>
          <w:rFonts w:ascii="Times New Roman" w:hAnsi="Times New Roman" w:cs="Times New Roman"/>
        </w:rPr>
        <w:t xml:space="preserve">general </w:t>
      </w:r>
      <w:r w:rsidR="0087747D" w:rsidRPr="00881428">
        <w:rPr>
          <w:rFonts w:ascii="Times New Roman" w:hAnsi="Times New Roman" w:cs="Times New Roman"/>
        </w:rPr>
        <w:t xml:space="preserve">technical </w:t>
      </w:r>
      <w:r w:rsidR="00750826" w:rsidRPr="00881428">
        <w:rPr>
          <w:rFonts w:ascii="Times New Roman" w:hAnsi="Times New Roman" w:cs="Times New Roman"/>
        </w:rPr>
        <w:t>communication</w:t>
      </w:r>
      <w:r w:rsidR="0087747D" w:rsidRPr="00881428">
        <w:rPr>
          <w:rFonts w:ascii="Times New Roman" w:hAnsi="Times New Roman" w:cs="Times New Roman"/>
        </w:rPr>
        <w:t xml:space="preserve"> </w:t>
      </w:r>
      <w:r w:rsidRPr="00881428">
        <w:rPr>
          <w:rFonts w:ascii="Times New Roman" w:hAnsi="Times New Roman" w:cs="Times New Roman"/>
        </w:rPr>
        <w:t>classes</w:t>
      </w:r>
      <w:ins w:id="478" w:author="Christopher Lam" w:date="2015-07-17T14:49:00Z">
        <w:r w:rsidR="00246DCE">
          <w:rPr>
            <w:rFonts w:ascii="Times New Roman" w:hAnsi="Times New Roman" w:cs="Times New Roman"/>
          </w:rPr>
          <w:t xml:space="preserve"> from which I recruited the participants </w:t>
        </w:r>
      </w:ins>
      <w:del w:id="479" w:author="Christopher Lam" w:date="2015-07-17T14:49:00Z">
        <w:r w:rsidR="0026352A" w:rsidRPr="00881428" w:rsidDel="00246DCE">
          <w:rPr>
            <w:rFonts w:ascii="Times New Roman" w:hAnsi="Times New Roman" w:cs="Times New Roman"/>
          </w:rPr>
          <w:delText xml:space="preserve">, which </w:delText>
        </w:r>
      </w:del>
      <w:r w:rsidR="00C9461E" w:rsidRPr="00881428">
        <w:rPr>
          <w:rFonts w:ascii="Times New Roman" w:hAnsi="Times New Roman" w:cs="Times New Roman"/>
        </w:rPr>
        <w:t xml:space="preserve">were selected because they </w:t>
      </w:r>
      <w:r w:rsidR="0087747D" w:rsidRPr="00881428">
        <w:rPr>
          <w:rFonts w:ascii="Times New Roman" w:hAnsi="Times New Roman" w:cs="Times New Roman"/>
        </w:rPr>
        <w:t>required a team</w:t>
      </w:r>
      <w:r w:rsidR="00C9461E" w:rsidRPr="00881428">
        <w:rPr>
          <w:rFonts w:ascii="Times New Roman" w:hAnsi="Times New Roman" w:cs="Times New Roman"/>
        </w:rPr>
        <w:t xml:space="preserve"> project </w:t>
      </w:r>
      <w:r w:rsidR="00326081" w:rsidRPr="00881428">
        <w:rPr>
          <w:rFonts w:ascii="Times New Roman" w:hAnsi="Times New Roman" w:cs="Times New Roman"/>
        </w:rPr>
        <w:t>with</w:t>
      </w:r>
      <w:r w:rsidR="00812DF6" w:rsidRPr="00881428">
        <w:rPr>
          <w:rFonts w:ascii="Times New Roman" w:hAnsi="Times New Roman" w:cs="Times New Roman"/>
        </w:rPr>
        <w:t xml:space="preserve"> </w:t>
      </w:r>
      <w:r w:rsidR="00C9461E" w:rsidRPr="00881428">
        <w:rPr>
          <w:rFonts w:ascii="Times New Roman" w:hAnsi="Times New Roman" w:cs="Times New Roman"/>
        </w:rPr>
        <w:t>research and writing-intensive deliverable</w:t>
      </w:r>
      <w:r w:rsidR="00812DF6" w:rsidRPr="00881428">
        <w:rPr>
          <w:rFonts w:ascii="Times New Roman" w:hAnsi="Times New Roman" w:cs="Times New Roman"/>
        </w:rPr>
        <w:t>s</w:t>
      </w:r>
      <w:r w:rsidR="00C9461E" w:rsidRPr="00881428">
        <w:rPr>
          <w:rFonts w:ascii="Times New Roman" w:hAnsi="Times New Roman" w:cs="Times New Roman"/>
        </w:rPr>
        <w:t>.</w:t>
      </w:r>
      <w:r w:rsidR="00D419EF" w:rsidRPr="00881428">
        <w:rPr>
          <w:rFonts w:ascii="Times New Roman" w:hAnsi="Times New Roman" w:cs="Times New Roman"/>
        </w:rPr>
        <w:t xml:space="preserve"> Furthermore, </w:t>
      </w:r>
      <w:del w:id="480" w:author="Christopher Lam" w:date="2015-07-17T14:49:00Z">
        <w:r w:rsidR="00D419EF" w:rsidRPr="00881428" w:rsidDel="00246DCE">
          <w:rPr>
            <w:rFonts w:ascii="Times New Roman" w:hAnsi="Times New Roman" w:cs="Times New Roman"/>
          </w:rPr>
          <w:delText>the classes were selected because the</w:delText>
        </w:r>
      </w:del>
      <w:ins w:id="481" w:author="Christopher Lam" w:date="2015-07-17T14:49:00Z">
        <w:r w:rsidR="00246DCE">
          <w:rPr>
            <w:rFonts w:ascii="Times New Roman" w:hAnsi="Times New Roman" w:cs="Times New Roman"/>
          </w:rPr>
          <w:t>these</w:t>
        </w:r>
      </w:ins>
      <w:r w:rsidR="00D419EF" w:rsidRPr="00881428">
        <w:rPr>
          <w:rFonts w:ascii="Times New Roman" w:hAnsi="Times New Roman" w:cs="Times New Roman"/>
        </w:rPr>
        <w:t xml:space="preserve"> projects </w:t>
      </w:r>
      <w:r w:rsidR="00051D0E" w:rsidRPr="00881428">
        <w:rPr>
          <w:rFonts w:ascii="Times New Roman" w:hAnsi="Times New Roman" w:cs="Times New Roman"/>
        </w:rPr>
        <w:t xml:space="preserve">required both </w:t>
      </w:r>
      <w:r w:rsidR="00D419EF" w:rsidRPr="00881428">
        <w:rPr>
          <w:rFonts w:ascii="Times New Roman" w:hAnsi="Times New Roman" w:cs="Times New Roman"/>
        </w:rPr>
        <w:t xml:space="preserve">convergence and conveyance processes. </w:t>
      </w:r>
      <w:r w:rsidR="00C15CDC" w:rsidRPr="00881428">
        <w:rPr>
          <w:rFonts w:ascii="Times New Roman" w:hAnsi="Times New Roman" w:cs="Times New Roman"/>
        </w:rPr>
        <w:t xml:space="preserve">The project for </w:t>
      </w:r>
      <w:r w:rsidR="00750826" w:rsidRPr="00881428">
        <w:rPr>
          <w:rFonts w:ascii="Times New Roman" w:hAnsi="Times New Roman" w:cs="Times New Roman"/>
        </w:rPr>
        <w:t>c</w:t>
      </w:r>
      <w:r w:rsidR="00326081" w:rsidRPr="00881428">
        <w:rPr>
          <w:rFonts w:ascii="Times New Roman" w:hAnsi="Times New Roman" w:cs="Times New Roman"/>
        </w:rPr>
        <w:t xml:space="preserve">lass </w:t>
      </w:r>
      <w:r w:rsidR="00023A14" w:rsidRPr="00881428">
        <w:rPr>
          <w:rFonts w:ascii="Times New Roman" w:hAnsi="Times New Roman" w:cs="Times New Roman"/>
        </w:rPr>
        <w:t>1</w:t>
      </w:r>
      <w:r w:rsidR="00C15CDC" w:rsidRPr="00881428">
        <w:rPr>
          <w:rFonts w:ascii="Times New Roman" w:hAnsi="Times New Roman" w:cs="Times New Roman"/>
        </w:rPr>
        <w:t xml:space="preserve"> required teams to conduct a feasibility study, write a feasibility report, and </w:t>
      </w:r>
      <w:r w:rsidR="00750826" w:rsidRPr="00881428">
        <w:rPr>
          <w:rFonts w:ascii="Times New Roman" w:hAnsi="Times New Roman" w:cs="Times New Roman"/>
        </w:rPr>
        <w:t>formally present</w:t>
      </w:r>
      <w:r w:rsidR="0060663F" w:rsidRPr="00881428">
        <w:rPr>
          <w:rFonts w:ascii="Times New Roman" w:hAnsi="Times New Roman" w:cs="Times New Roman"/>
        </w:rPr>
        <w:t xml:space="preserve"> their findings</w:t>
      </w:r>
      <w:r w:rsidR="00C15CDC" w:rsidRPr="00881428">
        <w:rPr>
          <w:rFonts w:ascii="Times New Roman" w:hAnsi="Times New Roman" w:cs="Times New Roman"/>
        </w:rPr>
        <w:t xml:space="preserve">; this project lasted eight weeks. </w:t>
      </w:r>
      <w:r w:rsidR="00541FAA" w:rsidRPr="00881428">
        <w:rPr>
          <w:rFonts w:ascii="Times New Roman" w:hAnsi="Times New Roman" w:cs="Times New Roman"/>
        </w:rPr>
        <w:t xml:space="preserve">In </w:t>
      </w:r>
      <w:r w:rsidR="00750826" w:rsidRPr="00881428">
        <w:rPr>
          <w:rFonts w:ascii="Times New Roman" w:hAnsi="Times New Roman" w:cs="Times New Roman"/>
        </w:rPr>
        <w:t>class 1</w:t>
      </w:r>
      <w:r w:rsidR="00541FAA" w:rsidRPr="00881428">
        <w:rPr>
          <w:rFonts w:ascii="Times New Roman" w:hAnsi="Times New Roman" w:cs="Times New Roman"/>
        </w:rPr>
        <w:t>, the instructor did not formally lecture or assign readings on teamwork.</w:t>
      </w:r>
      <w:del w:id="482" w:author="Christopher Lam" w:date="2015-07-17T14:49:00Z">
        <w:r w:rsidR="00326081" w:rsidRPr="00881428" w:rsidDel="00246DCE">
          <w:rPr>
            <w:rFonts w:ascii="Times New Roman" w:hAnsi="Times New Roman" w:cs="Times New Roman"/>
          </w:rPr>
          <w:delText xml:space="preserve"> </w:delText>
        </w:r>
        <w:r w:rsidR="00750826" w:rsidRPr="00881428" w:rsidDel="00246DCE">
          <w:rPr>
            <w:rFonts w:ascii="Times New Roman" w:hAnsi="Times New Roman" w:cs="Times New Roman"/>
          </w:rPr>
          <w:delText>However,</w:delText>
        </w:r>
      </w:del>
      <w:ins w:id="483" w:author="Christopher Lam" w:date="2015-07-17T14:49:00Z">
        <w:r w:rsidR="00246DCE">
          <w:rPr>
            <w:rFonts w:ascii="Times New Roman" w:hAnsi="Times New Roman" w:cs="Times New Roman"/>
          </w:rPr>
          <w:t xml:space="preserve"> T</w:t>
        </w:r>
      </w:ins>
      <w:del w:id="484" w:author="Christopher Lam" w:date="2015-07-17T14:49:00Z">
        <w:r w:rsidR="00750826" w:rsidRPr="00881428" w:rsidDel="00246DCE">
          <w:rPr>
            <w:rFonts w:ascii="Times New Roman" w:hAnsi="Times New Roman" w:cs="Times New Roman"/>
          </w:rPr>
          <w:delText xml:space="preserve"> t</w:delText>
        </w:r>
      </w:del>
      <w:r w:rsidR="0026352A" w:rsidRPr="00881428">
        <w:rPr>
          <w:rFonts w:ascii="Times New Roman" w:hAnsi="Times New Roman" w:cs="Times New Roman"/>
        </w:rPr>
        <w:t>he instructor encouraged</w:t>
      </w:r>
      <w:r w:rsidR="00541FAA" w:rsidRPr="00881428">
        <w:rPr>
          <w:rFonts w:ascii="Times New Roman" w:hAnsi="Times New Roman" w:cs="Times New Roman"/>
        </w:rPr>
        <w:t xml:space="preserve"> students to self-appoint leaders, but </w:t>
      </w:r>
      <w:r w:rsidR="0026352A" w:rsidRPr="00881428">
        <w:rPr>
          <w:rFonts w:ascii="Times New Roman" w:hAnsi="Times New Roman" w:cs="Times New Roman"/>
        </w:rPr>
        <w:t xml:space="preserve">students </w:t>
      </w:r>
      <w:r w:rsidR="00541FAA" w:rsidRPr="00881428">
        <w:rPr>
          <w:rFonts w:ascii="Times New Roman" w:hAnsi="Times New Roman" w:cs="Times New Roman"/>
        </w:rPr>
        <w:t xml:space="preserve">did not have any </w:t>
      </w:r>
      <w:r w:rsidR="00750826" w:rsidRPr="00881428">
        <w:rPr>
          <w:rFonts w:ascii="Times New Roman" w:hAnsi="Times New Roman" w:cs="Times New Roman"/>
        </w:rPr>
        <w:t>other</w:t>
      </w:r>
      <w:r w:rsidR="00541FAA" w:rsidRPr="00881428">
        <w:rPr>
          <w:rFonts w:ascii="Times New Roman" w:hAnsi="Times New Roman" w:cs="Times New Roman"/>
        </w:rPr>
        <w:t xml:space="preserve"> team roles. Finally, the instructor required a peer evaluation at the end of the project. </w:t>
      </w:r>
      <w:r w:rsidR="00C15CDC" w:rsidRPr="00881428">
        <w:rPr>
          <w:rFonts w:ascii="Times New Roman" w:hAnsi="Times New Roman" w:cs="Times New Roman"/>
        </w:rPr>
        <w:t xml:space="preserve">The </w:t>
      </w:r>
      <w:r w:rsidR="00BD00AC" w:rsidRPr="00881428">
        <w:rPr>
          <w:rFonts w:ascii="Times New Roman" w:hAnsi="Times New Roman" w:cs="Times New Roman"/>
        </w:rPr>
        <w:t xml:space="preserve">project for </w:t>
      </w:r>
      <w:r w:rsidR="00023A14" w:rsidRPr="00881428">
        <w:rPr>
          <w:rFonts w:ascii="Times New Roman" w:hAnsi="Times New Roman" w:cs="Times New Roman"/>
        </w:rPr>
        <w:t>c</w:t>
      </w:r>
      <w:r w:rsidR="00326081" w:rsidRPr="00881428">
        <w:rPr>
          <w:rFonts w:ascii="Times New Roman" w:hAnsi="Times New Roman" w:cs="Times New Roman"/>
        </w:rPr>
        <w:t xml:space="preserve">lasses </w:t>
      </w:r>
      <w:r w:rsidR="00023A14" w:rsidRPr="00881428">
        <w:rPr>
          <w:rFonts w:ascii="Times New Roman" w:hAnsi="Times New Roman" w:cs="Times New Roman"/>
        </w:rPr>
        <w:t xml:space="preserve">2 </w:t>
      </w:r>
      <w:r w:rsidR="00326081" w:rsidRPr="00881428">
        <w:rPr>
          <w:rFonts w:ascii="Times New Roman" w:hAnsi="Times New Roman" w:cs="Times New Roman"/>
        </w:rPr>
        <w:t xml:space="preserve">and </w:t>
      </w:r>
      <w:r w:rsidR="00023A14" w:rsidRPr="00881428">
        <w:rPr>
          <w:rFonts w:ascii="Times New Roman" w:hAnsi="Times New Roman" w:cs="Times New Roman"/>
        </w:rPr>
        <w:t>3</w:t>
      </w:r>
      <w:r w:rsidR="007876B9" w:rsidRPr="00881428">
        <w:rPr>
          <w:rFonts w:ascii="Times New Roman" w:hAnsi="Times New Roman" w:cs="Times New Roman"/>
        </w:rPr>
        <w:t xml:space="preserve"> </w:t>
      </w:r>
      <w:r w:rsidR="00326081" w:rsidRPr="00881428">
        <w:rPr>
          <w:rFonts w:ascii="Times New Roman" w:hAnsi="Times New Roman" w:cs="Times New Roman"/>
        </w:rPr>
        <w:t xml:space="preserve">lasted seven weeks and </w:t>
      </w:r>
      <w:r w:rsidR="007876B9" w:rsidRPr="00881428">
        <w:rPr>
          <w:rFonts w:ascii="Times New Roman" w:hAnsi="Times New Roman" w:cs="Times New Roman"/>
        </w:rPr>
        <w:t xml:space="preserve">required teams </w:t>
      </w:r>
      <w:r w:rsidR="004F079A" w:rsidRPr="00881428">
        <w:rPr>
          <w:rFonts w:ascii="Times New Roman" w:hAnsi="Times New Roman" w:cs="Times New Roman"/>
        </w:rPr>
        <w:t xml:space="preserve">to </w:t>
      </w:r>
      <w:r w:rsidR="00CC7591" w:rsidRPr="00881428">
        <w:rPr>
          <w:rFonts w:ascii="Times New Roman" w:hAnsi="Times New Roman" w:cs="Times New Roman"/>
        </w:rPr>
        <w:t xml:space="preserve">comprehensively </w:t>
      </w:r>
      <w:r w:rsidR="00D419EF" w:rsidRPr="00881428">
        <w:rPr>
          <w:rFonts w:ascii="Times New Roman" w:hAnsi="Times New Roman" w:cs="Times New Roman"/>
        </w:rPr>
        <w:t xml:space="preserve">evaluate, </w:t>
      </w:r>
      <w:r w:rsidR="00CC7591" w:rsidRPr="00881428">
        <w:rPr>
          <w:rFonts w:ascii="Times New Roman" w:hAnsi="Times New Roman" w:cs="Times New Roman"/>
        </w:rPr>
        <w:t>rewrite</w:t>
      </w:r>
      <w:r w:rsidR="00D419EF" w:rsidRPr="00881428">
        <w:rPr>
          <w:rFonts w:ascii="Times New Roman" w:hAnsi="Times New Roman" w:cs="Times New Roman"/>
        </w:rPr>
        <w:t>,</w:t>
      </w:r>
      <w:r w:rsidR="00CC7591" w:rsidRPr="00881428">
        <w:rPr>
          <w:rFonts w:ascii="Times New Roman" w:hAnsi="Times New Roman" w:cs="Times New Roman"/>
        </w:rPr>
        <w:t xml:space="preserve"> and redesign a series of technical documents for the university library</w:t>
      </w:r>
      <w:r w:rsidR="00326081" w:rsidRPr="00881428">
        <w:rPr>
          <w:rFonts w:ascii="Times New Roman" w:hAnsi="Times New Roman" w:cs="Times New Roman"/>
        </w:rPr>
        <w:t xml:space="preserve">. </w:t>
      </w:r>
      <w:r w:rsidR="00541FAA" w:rsidRPr="00881428">
        <w:rPr>
          <w:rFonts w:ascii="Times New Roman" w:hAnsi="Times New Roman" w:cs="Times New Roman"/>
        </w:rPr>
        <w:t xml:space="preserve">The instructor for </w:t>
      </w:r>
      <w:r w:rsidR="00AF61B9" w:rsidRPr="00881428">
        <w:rPr>
          <w:rFonts w:ascii="Times New Roman" w:hAnsi="Times New Roman" w:cs="Times New Roman"/>
        </w:rPr>
        <w:t>c</w:t>
      </w:r>
      <w:r w:rsidR="00326081" w:rsidRPr="00881428">
        <w:rPr>
          <w:rFonts w:ascii="Times New Roman" w:hAnsi="Times New Roman" w:cs="Times New Roman"/>
        </w:rPr>
        <w:t xml:space="preserve">lasses </w:t>
      </w:r>
      <w:r w:rsidR="00AF61B9" w:rsidRPr="00881428">
        <w:rPr>
          <w:rFonts w:ascii="Times New Roman" w:hAnsi="Times New Roman" w:cs="Times New Roman"/>
        </w:rPr>
        <w:t>2</w:t>
      </w:r>
      <w:r w:rsidR="00326081" w:rsidRPr="00881428">
        <w:rPr>
          <w:rFonts w:ascii="Times New Roman" w:hAnsi="Times New Roman" w:cs="Times New Roman"/>
        </w:rPr>
        <w:t xml:space="preserve"> and </w:t>
      </w:r>
      <w:r w:rsidR="00AF61B9" w:rsidRPr="00881428">
        <w:rPr>
          <w:rFonts w:ascii="Times New Roman" w:hAnsi="Times New Roman" w:cs="Times New Roman"/>
        </w:rPr>
        <w:t>3</w:t>
      </w:r>
      <w:r w:rsidR="00541FAA" w:rsidRPr="00881428">
        <w:rPr>
          <w:rFonts w:ascii="Times New Roman" w:hAnsi="Times New Roman" w:cs="Times New Roman"/>
        </w:rPr>
        <w:t xml:space="preserve"> did not formally lecture </w:t>
      </w:r>
      <w:r w:rsidR="0026352A" w:rsidRPr="00881428">
        <w:rPr>
          <w:rFonts w:ascii="Times New Roman" w:hAnsi="Times New Roman" w:cs="Times New Roman"/>
        </w:rPr>
        <w:t xml:space="preserve">or </w:t>
      </w:r>
      <w:r w:rsidR="00AF61B9" w:rsidRPr="00881428">
        <w:rPr>
          <w:rFonts w:ascii="Times New Roman" w:hAnsi="Times New Roman" w:cs="Times New Roman"/>
        </w:rPr>
        <w:t>hold</w:t>
      </w:r>
      <w:r w:rsidR="0026352A" w:rsidRPr="00881428">
        <w:rPr>
          <w:rFonts w:ascii="Times New Roman" w:hAnsi="Times New Roman" w:cs="Times New Roman"/>
        </w:rPr>
        <w:t xml:space="preserve"> discussions </w:t>
      </w:r>
      <w:r w:rsidR="00541FAA" w:rsidRPr="00881428">
        <w:rPr>
          <w:rFonts w:ascii="Times New Roman" w:hAnsi="Times New Roman" w:cs="Times New Roman"/>
        </w:rPr>
        <w:t>on teamwork</w:t>
      </w:r>
      <w:ins w:id="485" w:author="Christopher Lam" w:date="2015-07-17T14:50:00Z">
        <w:r w:rsidR="00246DCE">
          <w:rPr>
            <w:rFonts w:ascii="Times New Roman" w:hAnsi="Times New Roman" w:cs="Times New Roman"/>
          </w:rPr>
          <w:t>;</w:t>
        </w:r>
      </w:ins>
      <w:del w:id="486" w:author="Christopher Lam" w:date="2015-07-17T14:50:00Z">
        <w:r w:rsidR="00541FAA" w:rsidRPr="00881428" w:rsidDel="00246DCE">
          <w:rPr>
            <w:rFonts w:ascii="Times New Roman" w:hAnsi="Times New Roman" w:cs="Times New Roman"/>
          </w:rPr>
          <w:delText>.</w:delText>
        </w:r>
      </w:del>
      <w:r w:rsidR="00541FAA" w:rsidRPr="00881428">
        <w:rPr>
          <w:rFonts w:ascii="Times New Roman" w:hAnsi="Times New Roman" w:cs="Times New Roman"/>
        </w:rPr>
        <w:t xml:space="preserve"> </w:t>
      </w:r>
      <w:ins w:id="487" w:author="Christopher Lam" w:date="2015-07-17T14:50:00Z">
        <w:r w:rsidR="00246DCE">
          <w:rPr>
            <w:rFonts w:ascii="Times New Roman" w:hAnsi="Times New Roman" w:cs="Times New Roman"/>
          </w:rPr>
          <w:t>h</w:t>
        </w:r>
      </w:ins>
      <w:del w:id="488" w:author="Christopher Lam" w:date="2015-07-17T14:50:00Z">
        <w:r w:rsidR="00541FAA" w:rsidRPr="00881428" w:rsidDel="00246DCE">
          <w:rPr>
            <w:rFonts w:ascii="Times New Roman" w:hAnsi="Times New Roman" w:cs="Times New Roman"/>
          </w:rPr>
          <w:delText>H</w:delText>
        </w:r>
      </w:del>
      <w:r w:rsidR="00541FAA" w:rsidRPr="00881428">
        <w:rPr>
          <w:rFonts w:ascii="Times New Roman" w:hAnsi="Times New Roman" w:cs="Times New Roman"/>
        </w:rPr>
        <w:t xml:space="preserve">owever, the instructor </w:t>
      </w:r>
      <w:r w:rsidR="00326081" w:rsidRPr="00881428">
        <w:rPr>
          <w:rFonts w:ascii="Times New Roman" w:hAnsi="Times New Roman" w:cs="Times New Roman"/>
        </w:rPr>
        <w:t>assigned</w:t>
      </w:r>
      <w:r w:rsidR="00541FAA" w:rsidRPr="00881428">
        <w:rPr>
          <w:rFonts w:ascii="Times New Roman" w:hAnsi="Times New Roman" w:cs="Times New Roman"/>
        </w:rPr>
        <w:t xml:space="preserve"> </w:t>
      </w:r>
      <w:r w:rsidR="00326081" w:rsidRPr="00881428">
        <w:rPr>
          <w:rFonts w:ascii="Times New Roman" w:hAnsi="Times New Roman" w:cs="Times New Roman"/>
        </w:rPr>
        <w:t xml:space="preserve">reading </w:t>
      </w:r>
      <w:r w:rsidR="00AF61B9" w:rsidRPr="00881428">
        <w:rPr>
          <w:rFonts w:ascii="Times New Roman" w:hAnsi="Times New Roman" w:cs="Times New Roman"/>
        </w:rPr>
        <w:t xml:space="preserve">for </w:t>
      </w:r>
      <w:r w:rsidR="00541FAA" w:rsidRPr="00881428">
        <w:rPr>
          <w:rFonts w:ascii="Times New Roman" w:hAnsi="Times New Roman" w:cs="Times New Roman"/>
        </w:rPr>
        <w:t xml:space="preserve">a chapter on teamwork from a technical communication textbook. Finally, the instructor did not assign team roles and did not require the students to self-assign team roles. </w:t>
      </w:r>
    </w:p>
    <w:p w14:paraId="6BF3D7C8" w14:textId="6870348B" w:rsidR="00D854A6" w:rsidRPr="00881428" w:rsidRDefault="00BF31FC" w:rsidP="00F438D9">
      <w:pPr>
        <w:spacing w:line="480" w:lineRule="auto"/>
        <w:ind w:left="0" w:firstLine="720"/>
        <w:rPr>
          <w:rFonts w:ascii="Times New Roman" w:hAnsi="Times New Roman" w:cs="Times New Roman"/>
        </w:rPr>
      </w:pPr>
      <w:r w:rsidRPr="00881428">
        <w:rPr>
          <w:rFonts w:ascii="Times New Roman" w:hAnsi="Times New Roman" w:cs="Times New Roman"/>
        </w:rPr>
        <w:t xml:space="preserve">To achieve </w:t>
      </w:r>
      <w:ins w:id="489" w:author="Christopher Lam" w:date="2015-07-17T14:50:00Z">
        <w:r w:rsidR="00246DCE">
          <w:rPr>
            <w:rFonts w:ascii="Times New Roman" w:hAnsi="Times New Roman" w:cs="Times New Roman"/>
          </w:rPr>
          <w:t xml:space="preserve">a </w:t>
        </w:r>
      </w:ins>
      <w:r w:rsidRPr="00881428">
        <w:rPr>
          <w:rFonts w:ascii="Times New Roman" w:hAnsi="Times New Roman" w:cs="Times New Roman"/>
        </w:rPr>
        <w:t>random</w:t>
      </w:r>
      <w:ins w:id="490" w:author="Christopher Lam" w:date="2015-07-17T14:50:00Z">
        <w:r w:rsidR="00246DCE">
          <w:rPr>
            <w:rFonts w:ascii="Times New Roman" w:hAnsi="Times New Roman" w:cs="Times New Roman"/>
          </w:rPr>
          <w:t xml:space="preserve"> team</w:t>
        </w:r>
      </w:ins>
      <w:r w:rsidRPr="00881428">
        <w:rPr>
          <w:rFonts w:ascii="Times New Roman" w:hAnsi="Times New Roman" w:cs="Times New Roman"/>
        </w:rPr>
        <w:t xml:space="preserve"> assignment in each class, I </w:t>
      </w:r>
      <w:r w:rsidR="008F6CEB">
        <w:rPr>
          <w:rFonts w:ascii="Times New Roman" w:hAnsi="Times New Roman" w:cs="Times New Roman"/>
        </w:rPr>
        <w:t>numbered</w:t>
      </w:r>
      <w:r w:rsidR="00AC74BE" w:rsidRPr="00881428">
        <w:rPr>
          <w:rFonts w:ascii="Times New Roman" w:hAnsi="Times New Roman" w:cs="Times New Roman"/>
        </w:rPr>
        <w:t xml:space="preserve"> each participant</w:t>
      </w:r>
      <w:r w:rsidR="006C5233" w:rsidRPr="00881428">
        <w:rPr>
          <w:rFonts w:ascii="Times New Roman" w:hAnsi="Times New Roman" w:cs="Times New Roman"/>
        </w:rPr>
        <w:t xml:space="preserve"> (e.g., 1 thro</w:t>
      </w:r>
      <w:r w:rsidR="00A87383" w:rsidRPr="00881428">
        <w:rPr>
          <w:rFonts w:ascii="Times New Roman" w:hAnsi="Times New Roman" w:cs="Times New Roman"/>
        </w:rPr>
        <w:t>ugh 24 for a class with 24</w:t>
      </w:r>
      <w:r w:rsidR="006C5233" w:rsidRPr="00881428">
        <w:rPr>
          <w:rFonts w:ascii="Times New Roman" w:hAnsi="Times New Roman" w:cs="Times New Roman"/>
        </w:rPr>
        <w:t xml:space="preserve"> students)</w:t>
      </w:r>
      <w:r w:rsidRPr="00881428">
        <w:rPr>
          <w:rFonts w:ascii="Times New Roman" w:hAnsi="Times New Roman" w:cs="Times New Roman"/>
        </w:rPr>
        <w:t xml:space="preserve">. </w:t>
      </w:r>
      <w:r w:rsidR="004A0E3C" w:rsidRPr="00881428">
        <w:rPr>
          <w:rFonts w:ascii="Times New Roman" w:hAnsi="Times New Roman" w:cs="Times New Roman"/>
        </w:rPr>
        <w:t>Using an online random</w:t>
      </w:r>
      <w:ins w:id="491" w:author="Christopher Lam" w:date="2015-07-17T14:52:00Z">
        <w:r w:rsidR="004202F4">
          <w:rPr>
            <w:rFonts w:ascii="Times New Roman" w:hAnsi="Times New Roman" w:cs="Times New Roman"/>
          </w:rPr>
          <w:t>-</w:t>
        </w:r>
      </w:ins>
      <w:del w:id="492" w:author="Christopher Lam" w:date="2015-07-17T14:52:00Z">
        <w:r w:rsidR="004A0E3C" w:rsidRPr="00881428" w:rsidDel="004202F4">
          <w:rPr>
            <w:rFonts w:ascii="Times New Roman" w:hAnsi="Times New Roman" w:cs="Times New Roman"/>
          </w:rPr>
          <w:delText xml:space="preserve"> </w:delText>
        </w:r>
      </w:del>
      <w:r w:rsidR="004A0E3C" w:rsidRPr="00881428">
        <w:rPr>
          <w:rFonts w:ascii="Times New Roman" w:hAnsi="Times New Roman" w:cs="Times New Roman"/>
        </w:rPr>
        <w:t xml:space="preserve">number generator, </w:t>
      </w:r>
      <w:r w:rsidRPr="00881428">
        <w:rPr>
          <w:rFonts w:ascii="Times New Roman" w:hAnsi="Times New Roman" w:cs="Times New Roman"/>
        </w:rPr>
        <w:t xml:space="preserve">I </w:t>
      </w:r>
      <w:r w:rsidR="00E87E64" w:rsidRPr="00881428">
        <w:rPr>
          <w:rFonts w:ascii="Times New Roman" w:hAnsi="Times New Roman" w:cs="Times New Roman"/>
        </w:rPr>
        <w:t xml:space="preserve">generated a </w:t>
      </w:r>
      <w:r w:rsidR="008F6CEB">
        <w:rPr>
          <w:rFonts w:ascii="Times New Roman" w:hAnsi="Times New Roman" w:cs="Times New Roman"/>
        </w:rPr>
        <w:t xml:space="preserve">randomly ordered </w:t>
      </w:r>
      <w:r w:rsidR="00E87E64" w:rsidRPr="00881428">
        <w:rPr>
          <w:rFonts w:ascii="Times New Roman" w:hAnsi="Times New Roman" w:cs="Times New Roman"/>
        </w:rPr>
        <w:t>list</w:t>
      </w:r>
      <w:r w:rsidRPr="00881428">
        <w:rPr>
          <w:rFonts w:ascii="Times New Roman" w:hAnsi="Times New Roman" w:cs="Times New Roman"/>
        </w:rPr>
        <w:t xml:space="preserve"> </w:t>
      </w:r>
      <w:r w:rsidR="00E87E64" w:rsidRPr="00881428">
        <w:rPr>
          <w:rFonts w:ascii="Times New Roman" w:hAnsi="Times New Roman" w:cs="Times New Roman"/>
        </w:rPr>
        <w:t xml:space="preserve">of numbers based on the </w:t>
      </w:r>
      <w:r w:rsidR="00AA1F29" w:rsidRPr="00881428">
        <w:rPr>
          <w:rFonts w:ascii="Times New Roman" w:hAnsi="Times New Roman" w:cs="Times New Roman"/>
        </w:rPr>
        <w:t>total number</w:t>
      </w:r>
      <w:r w:rsidR="00E87E64" w:rsidRPr="00881428">
        <w:rPr>
          <w:rFonts w:ascii="Times New Roman" w:hAnsi="Times New Roman" w:cs="Times New Roman"/>
        </w:rPr>
        <w:t xml:space="preserve"> of participants</w:t>
      </w:r>
      <w:r w:rsidR="00326081" w:rsidRPr="00881428">
        <w:rPr>
          <w:rFonts w:ascii="Times New Roman" w:hAnsi="Times New Roman" w:cs="Times New Roman"/>
        </w:rPr>
        <w:t xml:space="preserve"> in each class</w:t>
      </w:r>
      <w:r w:rsidRPr="00881428">
        <w:rPr>
          <w:rFonts w:ascii="Times New Roman" w:hAnsi="Times New Roman" w:cs="Times New Roman"/>
        </w:rPr>
        <w:t>.</w:t>
      </w:r>
      <w:r w:rsidR="00E87E64" w:rsidRPr="00881428">
        <w:rPr>
          <w:rFonts w:ascii="Times New Roman" w:hAnsi="Times New Roman" w:cs="Times New Roman"/>
        </w:rPr>
        <w:t xml:space="preserve"> </w:t>
      </w:r>
      <w:r w:rsidR="00AA1F29" w:rsidRPr="00881428">
        <w:rPr>
          <w:rFonts w:ascii="Times New Roman" w:hAnsi="Times New Roman" w:cs="Times New Roman"/>
        </w:rPr>
        <w:t>Then</w:t>
      </w:r>
      <w:del w:id="493" w:author="Christopher Lam" w:date="2015-07-17T14:53:00Z">
        <w:r w:rsidR="00E87E64" w:rsidRPr="00881428" w:rsidDel="004202F4">
          <w:rPr>
            <w:rFonts w:ascii="Times New Roman" w:hAnsi="Times New Roman" w:cs="Times New Roman"/>
          </w:rPr>
          <w:delText>,</w:delText>
        </w:r>
      </w:del>
      <w:r w:rsidR="00E87E64" w:rsidRPr="00881428">
        <w:rPr>
          <w:rFonts w:ascii="Times New Roman" w:hAnsi="Times New Roman" w:cs="Times New Roman"/>
        </w:rPr>
        <w:t xml:space="preserve"> I started with the first participant on the </w:t>
      </w:r>
      <w:r w:rsidR="00AC74BE" w:rsidRPr="00881428">
        <w:rPr>
          <w:rFonts w:ascii="Times New Roman" w:hAnsi="Times New Roman" w:cs="Times New Roman"/>
        </w:rPr>
        <w:t>generated</w:t>
      </w:r>
      <w:r w:rsidR="00E16B9E" w:rsidRPr="00881428">
        <w:rPr>
          <w:rFonts w:ascii="Times New Roman" w:hAnsi="Times New Roman" w:cs="Times New Roman"/>
        </w:rPr>
        <w:t xml:space="preserve"> </w:t>
      </w:r>
      <w:r w:rsidR="00E87E64" w:rsidRPr="00881428">
        <w:rPr>
          <w:rFonts w:ascii="Times New Roman" w:hAnsi="Times New Roman" w:cs="Times New Roman"/>
        </w:rPr>
        <w:t xml:space="preserve">list and assigned that participant </w:t>
      </w:r>
      <w:r w:rsidR="00AA1F29" w:rsidRPr="00881428">
        <w:rPr>
          <w:rFonts w:ascii="Times New Roman" w:hAnsi="Times New Roman" w:cs="Times New Roman"/>
        </w:rPr>
        <w:t xml:space="preserve">to the experimental or control </w:t>
      </w:r>
      <w:r w:rsidR="00E16B9E" w:rsidRPr="00881428">
        <w:rPr>
          <w:rFonts w:ascii="Times New Roman" w:hAnsi="Times New Roman" w:cs="Times New Roman"/>
        </w:rPr>
        <w:t xml:space="preserve">group </w:t>
      </w:r>
      <w:r w:rsidR="00E87E64" w:rsidRPr="00881428">
        <w:rPr>
          <w:rFonts w:ascii="Times New Roman" w:hAnsi="Times New Roman" w:cs="Times New Roman"/>
        </w:rPr>
        <w:t xml:space="preserve">by randomly generating a </w:t>
      </w:r>
      <w:r w:rsidR="0061356B" w:rsidRPr="00881428">
        <w:rPr>
          <w:rFonts w:ascii="Times New Roman" w:hAnsi="Times New Roman" w:cs="Times New Roman"/>
        </w:rPr>
        <w:t>0</w:t>
      </w:r>
      <w:r w:rsidR="00E87E64" w:rsidRPr="00881428">
        <w:rPr>
          <w:rFonts w:ascii="Times New Roman" w:hAnsi="Times New Roman" w:cs="Times New Roman"/>
        </w:rPr>
        <w:t xml:space="preserve"> (control group) or a </w:t>
      </w:r>
      <w:r w:rsidR="0061356B" w:rsidRPr="00881428">
        <w:rPr>
          <w:rFonts w:ascii="Times New Roman" w:hAnsi="Times New Roman" w:cs="Times New Roman"/>
        </w:rPr>
        <w:t>1</w:t>
      </w:r>
      <w:r w:rsidR="00E87E64" w:rsidRPr="00881428">
        <w:rPr>
          <w:rFonts w:ascii="Times New Roman" w:hAnsi="Times New Roman" w:cs="Times New Roman"/>
        </w:rPr>
        <w:t xml:space="preserve"> (experimental group). To achieve equal representation, the next number on the list was automatically placed in the opposite group, and the process was repeated. </w:t>
      </w:r>
      <w:r w:rsidRPr="00881428">
        <w:rPr>
          <w:rFonts w:ascii="Times New Roman" w:hAnsi="Times New Roman" w:cs="Times New Roman"/>
        </w:rPr>
        <w:t xml:space="preserve">In two </w:t>
      </w:r>
      <w:r w:rsidR="00E16B9E" w:rsidRPr="00881428">
        <w:rPr>
          <w:rFonts w:ascii="Times New Roman" w:hAnsi="Times New Roman" w:cs="Times New Roman"/>
        </w:rPr>
        <w:t xml:space="preserve">of </w:t>
      </w:r>
      <w:ins w:id="494" w:author="Christopher Lam" w:date="2015-07-17T14:53:00Z">
        <w:r w:rsidR="004202F4">
          <w:rPr>
            <w:rFonts w:ascii="Times New Roman" w:hAnsi="Times New Roman" w:cs="Times New Roman"/>
          </w:rPr>
          <w:t xml:space="preserve">the </w:t>
        </w:r>
      </w:ins>
      <w:r w:rsidR="00E16B9E" w:rsidRPr="00881428">
        <w:rPr>
          <w:rFonts w:ascii="Times New Roman" w:hAnsi="Times New Roman" w:cs="Times New Roman"/>
        </w:rPr>
        <w:t>three</w:t>
      </w:r>
      <w:r w:rsidRPr="00881428">
        <w:rPr>
          <w:rFonts w:ascii="Times New Roman" w:hAnsi="Times New Roman" w:cs="Times New Roman"/>
        </w:rPr>
        <w:t xml:space="preserve"> classes, there were 28 participants (seven </w:t>
      </w:r>
      <w:r w:rsidR="00E16B9E" w:rsidRPr="00881428">
        <w:rPr>
          <w:rFonts w:ascii="Times New Roman" w:hAnsi="Times New Roman" w:cs="Times New Roman"/>
        </w:rPr>
        <w:t>teams</w:t>
      </w:r>
      <w:r w:rsidRPr="00881428">
        <w:rPr>
          <w:rFonts w:ascii="Times New Roman" w:hAnsi="Times New Roman" w:cs="Times New Roman"/>
        </w:rPr>
        <w:t xml:space="preserve"> of four). To account for the odd number of </w:t>
      </w:r>
      <w:r w:rsidR="00E16B9E" w:rsidRPr="00881428">
        <w:rPr>
          <w:rFonts w:ascii="Times New Roman" w:hAnsi="Times New Roman" w:cs="Times New Roman"/>
        </w:rPr>
        <w:t>teams</w:t>
      </w:r>
      <w:r w:rsidRPr="00881428">
        <w:rPr>
          <w:rFonts w:ascii="Times New Roman" w:hAnsi="Times New Roman" w:cs="Times New Roman"/>
        </w:rPr>
        <w:t xml:space="preserve">, I placed </w:t>
      </w:r>
      <w:ins w:id="495" w:author="Christopher Lam" w:date="2015-07-17T14:53:00Z">
        <w:r w:rsidR="004202F4">
          <w:rPr>
            <w:rFonts w:ascii="Times New Roman" w:hAnsi="Times New Roman" w:cs="Times New Roman"/>
          </w:rPr>
          <w:t xml:space="preserve">all of </w:t>
        </w:r>
      </w:ins>
      <w:r w:rsidRPr="00881428">
        <w:rPr>
          <w:rFonts w:ascii="Times New Roman" w:hAnsi="Times New Roman" w:cs="Times New Roman"/>
        </w:rPr>
        <w:t xml:space="preserve">the first four randomly generated numbers </w:t>
      </w:r>
      <w:del w:id="496" w:author="Christopher Lam" w:date="2015-07-17T14:53:00Z">
        <w:r w:rsidR="00D854A6" w:rsidRPr="00881428" w:rsidDel="004202F4">
          <w:rPr>
            <w:rFonts w:ascii="Times New Roman" w:hAnsi="Times New Roman" w:cs="Times New Roman"/>
          </w:rPr>
          <w:delText xml:space="preserve">all </w:delText>
        </w:r>
      </w:del>
      <w:r w:rsidR="00D854A6" w:rsidRPr="00881428">
        <w:rPr>
          <w:rFonts w:ascii="Times New Roman" w:hAnsi="Times New Roman" w:cs="Times New Roman"/>
        </w:rPr>
        <w:t>into</w:t>
      </w:r>
      <w:r w:rsidRPr="00881428">
        <w:rPr>
          <w:rFonts w:ascii="Times New Roman" w:hAnsi="Times New Roman" w:cs="Times New Roman"/>
        </w:rPr>
        <w:t xml:space="preserve"> either the experimental group or the control group, and then proceeded with the alternating random assignment. </w:t>
      </w:r>
    </w:p>
    <w:p w14:paraId="15C3F7AF" w14:textId="121697DB" w:rsidR="00BF31FC" w:rsidRPr="00881428" w:rsidRDefault="0061356B" w:rsidP="00F438D9">
      <w:pPr>
        <w:spacing w:line="480" w:lineRule="auto"/>
        <w:ind w:left="0" w:firstLine="720"/>
        <w:rPr>
          <w:rFonts w:ascii="Times New Roman" w:hAnsi="Times New Roman" w:cs="Times New Roman"/>
        </w:rPr>
      </w:pPr>
      <w:r w:rsidRPr="00881428">
        <w:rPr>
          <w:rFonts w:ascii="Times New Roman" w:hAnsi="Times New Roman" w:cs="Times New Roman"/>
        </w:rPr>
        <w:t xml:space="preserve">Once </w:t>
      </w:r>
      <w:r w:rsidR="00D854A6" w:rsidRPr="00881428">
        <w:rPr>
          <w:rFonts w:ascii="Times New Roman" w:hAnsi="Times New Roman" w:cs="Times New Roman"/>
        </w:rPr>
        <w:t xml:space="preserve">participants were </w:t>
      </w:r>
      <w:r w:rsidRPr="00881428">
        <w:rPr>
          <w:rFonts w:ascii="Times New Roman" w:hAnsi="Times New Roman" w:cs="Times New Roman"/>
        </w:rPr>
        <w:t>divided</w:t>
      </w:r>
      <w:r w:rsidR="00AC74BE" w:rsidRPr="00881428">
        <w:rPr>
          <w:rFonts w:ascii="Times New Roman" w:hAnsi="Times New Roman" w:cs="Times New Roman"/>
        </w:rPr>
        <w:t xml:space="preserve"> </w:t>
      </w:r>
      <w:r w:rsidRPr="00881428">
        <w:rPr>
          <w:rFonts w:ascii="Times New Roman" w:hAnsi="Times New Roman" w:cs="Times New Roman"/>
        </w:rPr>
        <w:t>into</w:t>
      </w:r>
      <w:r w:rsidR="00F00748" w:rsidRPr="00881428">
        <w:rPr>
          <w:rFonts w:ascii="Times New Roman" w:hAnsi="Times New Roman" w:cs="Times New Roman"/>
        </w:rPr>
        <w:t xml:space="preserve"> experimental </w:t>
      </w:r>
      <w:r w:rsidR="00AC74BE" w:rsidRPr="00881428">
        <w:rPr>
          <w:rFonts w:ascii="Times New Roman" w:hAnsi="Times New Roman" w:cs="Times New Roman"/>
        </w:rPr>
        <w:t>and</w:t>
      </w:r>
      <w:r w:rsidR="00F00748" w:rsidRPr="00881428">
        <w:rPr>
          <w:rFonts w:ascii="Times New Roman" w:hAnsi="Times New Roman" w:cs="Times New Roman"/>
        </w:rPr>
        <w:t xml:space="preserve"> control group</w:t>
      </w:r>
      <w:r w:rsidR="00AC74BE" w:rsidRPr="00881428">
        <w:rPr>
          <w:rFonts w:ascii="Times New Roman" w:hAnsi="Times New Roman" w:cs="Times New Roman"/>
        </w:rPr>
        <w:t>s</w:t>
      </w:r>
      <w:r w:rsidR="00F00748" w:rsidRPr="00881428">
        <w:rPr>
          <w:rFonts w:ascii="Times New Roman" w:hAnsi="Times New Roman" w:cs="Times New Roman"/>
        </w:rPr>
        <w:t>,</w:t>
      </w:r>
      <w:r w:rsidR="00BF31FC" w:rsidRPr="00881428">
        <w:rPr>
          <w:rFonts w:ascii="Times New Roman" w:hAnsi="Times New Roman" w:cs="Times New Roman"/>
        </w:rPr>
        <w:t xml:space="preserve"> I randomly generated </w:t>
      </w:r>
      <w:r w:rsidR="00D854A6" w:rsidRPr="00881428">
        <w:rPr>
          <w:rFonts w:ascii="Times New Roman" w:hAnsi="Times New Roman" w:cs="Times New Roman"/>
        </w:rPr>
        <w:t>teams</w:t>
      </w:r>
      <w:r w:rsidR="00BF31FC" w:rsidRPr="00881428">
        <w:rPr>
          <w:rFonts w:ascii="Times New Roman" w:hAnsi="Times New Roman" w:cs="Times New Roman"/>
        </w:rPr>
        <w:t xml:space="preserve"> of four</w:t>
      </w:r>
      <w:ins w:id="497" w:author="Christopher Lam" w:date="2015-07-17T14:53:00Z">
        <w:r w:rsidR="004202F4">
          <w:rPr>
            <w:rFonts w:ascii="Times New Roman" w:hAnsi="Times New Roman" w:cs="Times New Roman"/>
          </w:rPr>
          <w:t xml:space="preserve"> participants</w:t>
        </w:r>
      </w:ins>
      <w:del w:id="498" w:author="Christopher Lam" w:date="2015-07-17T14:53:00Z">
        <w:r w:rsidR="00BF31FC" w:rsidRPr="00881428" w:rsidDel="004202F4">
          <w:rPr>
            <w:rFonts w:ascii="Times New Roman" w:hAnsi="Times New Roman" w:cs="Times New Roman"/>
          </w:rPr>
          <w:delText>, which ultimately became their teams</w:delText>
        </w:r>
      </w:del>
      <w:ins w:id="499" w:author="Christopher Lam" w:date="2015-07-17T14:53:00Z">
        <w:r w:rsidR="004202F4">
          <w:rPr>
            <w:rFonts w:ascii="Times New Roman" w:hAnsi="Times New Roman" w:cs="Times New Roman"/>
          </w:rPr>
          <w:t>.</w:t>
        </w:r>
      </w:ins>
      <w:del w:id="500" w:author="Christopher Lam" w:date="2015-07-17T14:53:00Z">
        <w:r w:rsidR="00BF31FC" w:rsidRPr="00881428" w:rsidDel="004202F4">
          <w:rPr>
            <w:rFonts w:ascii="Times New Roman" w:hAnsi="Times New Roman" w:cs="Times New Roman"/>
          </w:rPr>
          <w:delText>.</w:delText>
        </w:r>
      </w:del>
      <w:r w:rsidR="00BF31FC" w:rsidRPr="00881428">
        <w:rPr>
          <w:rFonts w:ascii="Times New Roman" w:hAnsi="Times New Roman" w:cs="Times New Roman"/>
        </w:rPr>
        <w:t xml:space="preserve"> </w:t>
      </w:r>
      <w:r w:rsidR="000379B0">
        <w:rPr>
          <w:rFonts w:ascii="Times New Roman" w:hAnsi="Times New Roman" w:cs="Times New Roman"/>
        </w:rPr>
        <w:t>T</w:t>
      </w:r>
      <w:r w:rsidR="00BF31FC" w:rsidRPr="00881428">
        <w:rPr>
          <w:rFonts w:ascii="Times New Roman" w:hAnsi="Times New Roman" w:cs="Times New Roman"/>
        </w:rPr>
        <w:t xml:space="preserve">his created 20 total teams—10 in the experimental group and 10 in the control group. </w:t>
      </w:r>
      <w:r w:rsidR="00F00748" w:rsidRPr="00881428">
        <w:rPr>
          <w:rFonts w:ascii="Times New Roman" w:hAnsi="Times New Roman" w:cs="Times New Roman"/>
        </w:rPr>
        <w:t xml:space="preserve">Class </w:t>
      </w:r>
      <w:r w:rsidRPr="00881428">
        <w:rPr>
          <w:rFonts w:ascii="Times New Roman" w:hAnsi="Times New Roman" w:cs="Times New Roman"/>
        </w:rPr>
        <w:t>1</w:t>
      </w:r>
      <w:r w:rsidR="00BF31FC" w:rsidRPr="00881428">
        <w:rPr>
          <w:rFonts w:ascii="Times New Roman" w:hAnsi="Times New Roman" w:cs="Times New Roman"/>
        </w:rPr>
        <w:t xml:space="preserve"> had seven teams (4 control, 3 experimental), </w:t>
      </w:r>
      <w:r w:rsidR="00AC74BE" w:rsidRPr="00881428">
        <w:rPr>
          <w:rFonts w:ascii="Times New Roman" w:hAnsi="Times New Roman" w:cs="Times New Roman"/>
        </w:rPr>
        <w:t>c</w:t>
      </w:r>
      <w:r w:rsidR="00F00748" w:rsidRPr="00881428">
        <w:rPr>
          <w:rFonts w:ascii="Times New Roman" w:hAnsi="Times New Roman" w:cs="Times New Roman"/>
        </w:rPr>
        <w:t xml:space="preserve">lass </w:t>
      </w:r>
      <w:r w:rsidRPr="00881428">
        <w:rPr>
          <w:rFonts w:ascii="Times New Roman" w:hAnsi="Times New Roman" w:cs="Times New Roman"/>
        </w:rPr>
        <w:t>2</w:t>
      </w:r>
      <w:r w:rsidR="00BF31FC" w:rsidRPr="00881428">
        <w:rPr>
          <w:rFonts w:ascii="Times New Roman" w:hAnsi="Times New Roman" w:cs="Times New Roman"/>
        </w:rPr>
        <w:t xml:space="preserve"> had seven teams (4 experimental, 3 control), and </w:t>
      </w:r>
      <w:r w:rsidR="00AC74BE" w:rsidRPr="00881428">
        <w:rPr>
          <w:rFonts w:ascii="Times New Roman" w:hAnsi="Times New Roman" w:cs="Times New Roman"/>
        </w:rPr>
        <w:t>c</w:t>
      </w:r>
      <w:r w:rsidR="00F00748" w:rsidRPr="00881428">
        <w:rPr>
          <w:rFonts w:ascii="Times New Roman" w:hAnsi="Times New Roman" w:cs="Times New Roman"/>
        </w:rPr>
        <w:t xml:space="preserve">lass </w:t>
      </w:r>
      <w:r w:rsidRPr="00881428">
        <w:rPr>
          <w:rFonts w:ascii="Times New Roman" w:hAnsi="Times New Roman" w:cs="Times New Roman"/>
        </w:rPr>
        <w:t>3</w:t>
      </w:r>
      <w:r w:rsidR="00BF31FC" w:rsidRPr="00881428">
        <w:rPr>
          <w:rFonts w:ascii="Times New Roman" w:hAnsi="Times New Roman" w:cs="Times New Roman"/>
        </w:rPr>
        <w:t xml:space="preserve"> had six teams (3 experimental, 3 control).</w:t>
      </w:r>
    </w:p>
    <w:p w14:paraId="73AE7738" w14:textId="77777777" w:rsidR="004202F4" w:rsidRDefault="004202F4" w:rsidP="00C9461E">
      <w:pPr>
        <w:spacing w:line="480" w:lineRule="auto"/>
        <w:ind w:left="0"/>
        <w:rPr>
          <w:ins w:id="501" w:author="Christopher Lam" w:date="2015-07-17T14:54:00Z"/>
          <w:rFonts w:ascii="Times New Roman" w:hAnsi="Times New Roman" w:cs="Times New Roman"/>
          <w:b/>
        </w:rPr>
      </w:pPr>
    </w:p>
    <w:p w14:paraId="3B52DFF1" w14:textId="3768C6A3" w:rsidR="00C9461E" w:rsidRPr="00881428" w:rsidRDefault="00645F3A" w:rsidP="004202F4">
      <w:pPr>
        <w:spacing w:line="480" w:lineRule="auto"/>
        <w:ind w:left="0"/>
        <w:rPr>
          <w:rFonts w:ascii="Times New Roman" w:hAnsi="Times New Roman" w:cs="Times New Roman"/>
        </w:rPr>
      </w:pPr>
      <w:del w:id="502" w:author="Christopher Lam" w:date="2015-07-17T14:53:00Z">
        <w:r w:rsidRPr="00881428" w:rsidDel="004202F4">
          <w:rPr>
            <w:rFonts w:ascii="Times New Roman" w:hAnsi="Times New Roman" w:cs="Times New Roman"/>
            <w:b/>
          </w:rPr>
          <w:delText>Media Synchronicity Theory</w:delText>
        </w:r>
      </w:del>
      <w:ins w:id="503" w:author="Christopher Lam" w:date="2015-07-17T14:53:00Z">
        <w:r w:rsidR="004202F4">
          <w:rPr>
            <w:rFonts w:ascii="Times New Roman" w:hAnsi="Times New Roman" w:cs="Times New Roman"/>
            <w:b/>
          </w:rPr>
          <w:t>MST</w:t>
        </w:r>
      </w:ins>
      <w:r w:rsidR="00C9461E" w:rsidRPr="00881428">
        <w:rPr>
          <w:rFonts w:ascii="Times New Roman" w:hAnsi="Times New Roman" w:cs="Times New Roman"/>
          <w:b/>
        </w:rPr>
        <w:t xml:space="preserve"> Training </w:t>
      </w:r>
      <w:ins w:id="504" w:author="Christopher Lam" w:date="2015-07-17T14:53:00Z">
        <w:r w:rsidR="004202F4">
          <w:rPr>
            <w:rFonts w:ascii="Times New Roman" w:hAnsi="Times New Roman" w:cs="Times New Roman"/>
            <w:b/>
          </w:rPr>
          <w:t>and Measures</w:t>
        </w:r>
      </w:ins>
    </w:p>
    <w:p w14:paraId="287AD036" w14:textId="1FC5A7FD" w:rsidR="00A13FEE" w:rsidRPr="00881428" w:rsidRDefault="00C9461E">
      <w:pPr>
        <w:spacing w:line="480" w:lineRule="auto"/>
        <w:ind w:left="0"/>
        <w:rPr>
          <w:rFonts w:ascii="Times New Roman" w:hAnsi="Times New Roman" w:cs="Times New Roman"/>
        </w:rPr>
        <w:pPrChange w:id="505" w:author="Christopher Lam" w:date="2015-07-17T14:54:00Z">
          <w:pPr>
            <w:spacing w:line="480" w:lineRule="auto"/>
            <w:ind w:left="0" w:firstLine="720"/>
          </w:pPr>
        </w:pPrChange>
      </w:pPr>
      <w:r w:rsidRPr="00881428">
        <w:rPr>
          <w:rFonts w:ascii="Times New Roman" w:hAnsi="Times New Roman" w:cs="Times New Roman"/>
        </w:rPr>
        <w:t xml:space="preserve">Before </w:t>
      </w:r>
      <w:r w:rsidR="00F07E12" w:rsidRPr="00881428">
        <w:rPr>
          <w:rFonts w:ascii="Times New Roman" w:hAnsi="Times New Roman" w:cs="Times New Roman"/>
        </w:rPr>
        <w:t xml:space="preserve">the </w:t>
      </w:r>
      <w:r w:rsidRPr="00881428">
        <w:rPr>
          <w:rFonts w:ascii="Times New Roman" w:hAnsi="Times New Roman" w:cs="Times New Roman"/>
        </w:rPr>
        <w:t xml:space="preserve">project began, </w:t>
      </w:r>
      <w:r w:rsidR="0050511A" w:rsidRPr="00881428">
        <w:rPr>
          <w:rFonts w:ascii="Times New Roman" w:hAnsi="Times New Roman" w:cs="Times New Roman"/>
        </w:rPr>
        <w:t>I facilitated</w:t>
      </w:r>
      <w:r w:rsidRPr="00881428">
        <w:rPr>
          <w:rFonts w:ascii="Times New Roman" w:hAnsi="Times New Roman" w:cs="Times New Roman"/>
        </w:rPr>
        <w:t xml:space="preserve"> a </w:t>
      </w:r>
      <w:r w:rsidR="00FA1167" w:rsidRPr="00881428">
        <w:rPr>
          <w:rFonts w:ascii="Times New Roman" w:hAnsi="Times New Roman" w:cs="Times New Roman"/>
        </w:rPr>
        <w:t>50</w:t>
      </w:r>
      <w:r w:rsidRPr="00881428">
        <w:rPr>
          <w:rFonts w:ascii="Times New Roman" w:hAnsi="Times New Roman" w:cs="Times New Roman"/>
        </w:rPr>
        <w:t xml:space="preserve">-minute </w:t>
      </w:r>
      <w:r w:rsidR="00374F9A" w:rsidRPr="00881428">
        <w:rPr>
          <w:rFonts w:ascii="Times New Roman" w:hAnsi="Times New Roman" w:cs="Times New Roman"/>
        </w:rPr>
        <w:t>MST</w:t>
      </w:r>
      <w:r w:rsidRPr="00881428">
        <w:rPr>
          <w:rFonts w:ascii="Times New Roman" w:hAnsi="Times New Roman" w:cs="Times New Roman"/>
        </w:rPr>
        <w:t xml:space="preserve"> training session</w:t>
      </w:r>
      <w:r w:rsidR="0050511A" w:rsidRPr="00881428">
        <w:rPr>
          <w:rFonts w:ascii="Times New Roman" w:hAnsi="Times New Roman" w:cs="Times New Roman"/>
        </w:rPr>
        <w:t xml:space="preserve"> for the experimental group</w:t>
      </w:r>
      <w:r w:rsidR="003B4A2D" w:rsidRPr="00881428">
        <w:rPr>
          <w:rFonts w:ascii="Times New Roman" w:hAnsi="Times New Roman" w:cs="Times New Roman"/>
        </w:rPr>
        <w:t xml:space="preserve">. </w:t>
      </w:r>
      <w:r w:rsidR="00F07E12" w:rsidRPr="00881428">
        <w:rPr>
          <w:rFonts w:ascii="Times New Roman" w:hAnsi="Times New Roman" w:cs="Times New Roman"/>
        </w:rPr>
        <w:t>I introduced participants</w:t>
      </w:r>
      <w:r w:rsidRPr="00881428">
        <w:rPr>
          <w:rFonts w:ascii="Times New Roman" w:hAnsi="Times New Roman" w:cs="Times New Roman"/>
        </w:rPr>
        <w:t xml:space="preserve"> to the principles of </w:t>
      </w:r>
      <w:r w:rsidR="00E3247C" w:rsidRPr="00881428">
        <w:rPr>
          <w:rFonts w:ascii="Times New Roman" w:hAnsi="Times New Roman" w:cs="Times New Roman"/>
        </w:rPr>
        <w:t>MST</w:t>
      </w:r>
      <w:r w:rsidRPr="00881428">
        <w:rPr>
          <w:rFonts w:ascii="Times New Roman" w:hAnsi="Times New Roman" w:cs="Times New Roman"/>
        </w:rPr>
        <w:t xml:space="preserve"> and how it practically applies to their projects</w:t>
      </w:r>
      <w:r w:rsidR="00E3247C" w:rsidRPr="00881428">
        <w:rPr>
          <w:rFonts w:ascii="Times New Roman" w:hAnsi="Times New Roman" w:cs="Times New Roman"/>
        </w:rPr>
        <w:t>.</w:t>
      </w:r>
      <w:r w:rsidRPr="00881428">
        <w:rPr>
          <w:rFonts w:ascii="Times New Roman" w:hAnsi="Times New Roman" w:cs="Times New Roman"/>
        </w:rPr>
        <w:t xml:space="preserve"> </w:t>
      </w:r>
      <w:ins w:id="506" w:author="Christopher Lam" w:date="2015-07-17T14:56:00Z">
        <w:r w:rsidR="00267273">
          <w:rPr>
            <w:rFonts w:ascii="Times New Roman" w:hAnsi="Times New Roman" w:cs="Times New Roman"/>
          </w:rPr>
          <w:t>I presented m</w:t>
        </w:r>
      </w:ins>
      <w:del w:id="507" w:author="Christopher Lam" w:date="2015-07-17T14:56:00Z">
        <w:r w:rsidR="00F07E12" w:rsidRPr="00881428" w:rsidDel="00267273">
          <w:rPr>
            <w:rFonts w:ascii="Times New Roman" w:hAnsi="Times New Roman" w:cs="Times New Roman"/>
          </w:rPr>
          <w:delText>M</w:delText>
        </w:r>
      </w:del>
      <w:r w:rsidR="00F07E12" w:rsidRPr="00881428">
        <w:rPr>
          <w:rFonts w:ascii="Times New Roman" w:hAnsi="Times New Roman" w:cs="Times New Roman"/>
        </w:rPr>
        <w:t>uch</w:t>
      </w:r>
      <w:r w:rsidR="00FA1167" w:rsidRPr="00881428">
        <w:rPr>
          <w:rFonts w:ascii="Times New Roman" w:hAnsi="Times New Roman" w:cs="Times New Roman"/>
        </w:rPr>
        <w:t xml:space="preserve"> of </w:t>
      </w:r>
      <w:r w:rsidR="003B4A2D" w:rsidRPr="00881428">
        <w:rPr>
          <w:rFonts w:ascii="Times New Roman" w:hAnsi="Times New Roman" w:cs="Times New Roman"/>
        </w:rPr>
        <w:t>this</w:t>
      </w:r>
      <w:r w:rsidR="00FA1167" w:rsidRPr="00881428">
        <w:rPr>
          <w:rFonts w:ascii="Times New Roman" w:hAnsi="Times New Roman" w:cs="Times New Roman"/>
        </w:rPr>
        <w:t xml:space="preserve"> content </w:t>
      </w:r>
      <w:del w:id="508" w:author="Christopher Lam" w:date="2015-07-17T14:56:00Z">
        <w:r w:rsidR="00FA1167" w:rsidRPr="00881428" w:rsidDel="00267273">
          <w:rPr>
            <w:rFonts w:ascii="Times New Roman" w:hAnsi="Times New Roman" w:cs="Times New Roman"/>
          </w:rPr>
          <w:delText xml:space="preserve">was presented </w:delText>
        </w:r>
      </w:del>
      <w:r w:rsidR="00FA1167" w:rsidRPr="00881428">
        <w:rPr>
          <w:rFonts w:ascii="Times New Roman" w:hAnsi="Times New Roman" w:cs="Times New Roman"/>
        </w:rPr>
        <w:t xml:space="preserve">via </w:t>
      </w:r>
      <w:r w:rsidR="00E3247C" w:rsidRPr="00881428">
        <w:rPr>
          <w:rFonts w:ascii="Times New Roman" w:hAnsi="Times New Roman" w:cs="Times New Roman"/>
        </w:rPr>
        <w:t>lecture</w:t>
      </w:r>
      <w:ins w:id="509" w:author="Christopher Lam" w:date="2015-07-17T14:56:00Z">
        <w:r w:rsidR="000915DD">
          <w:rPr>
            <w:rFonts w:ascii="Times New Roman" w:hAnsi="Times New Roman" w:cs="Times New Roman"/>
          </w:rPr>
          <w:t>,</w:t>
        </w:r>
      </w:ins>
      <w:r w:rsidR="00E3247C" w:rsidRPr="00881428">
        <w:rPr>
          <w:rFonts w:ascii="Times New Roman" w:hAnsi="Times New Roman" w:cs="Times New Roman"/>
        </w:rPr>
        <w:t xml:space="preserve"> using presentation slides </w:t>
      </w:r>
      <w:del w:id="510" w:author="Christopher Lam" w:date="2015-07-17T14:57:00Z">
        <w:r w:rsidR="00E3247C" w:rsidRPr="00881428" w:rsidDel="000915DD">
          <w:rPr>
            <w:rFonts w:ascii="Times New Roman" w:hAnsi="Times New Roman" w:cs="Times New Roman"/>
          </w:rPr>
          <w:delText xml:space="preserve">and </w:delText>
        </w:r>
      </w:del>
      <w:r w:rsidR="003B4A2D" w:rsidRPr="00881428">
        <w:rPr>
          <w:rFonts w:ascii="Times New Roman" w:hAnsi="Times New Roman" w:cs="Times New Roman"/>
        </w:rPr>
        <w:t xml:space="preserve">supplemented with </w:t>
      </w:r>
      <w:r w:rsidR="00FA1167" w:rsidRPr="00881428">
        <w:rPr>
          <w:rFonts w:ascii="Times New Roman" w:hAnsi="Times New Roman" w:cs="Times New Roman"/>
        </w:rPr>
        <w:t>classroom discussion.</w:t>
      </w:r>
      <w:r w:rsidR="00915849" w:rsidRPr="00881428">
        <w:rPr>
          <w:rFonts w:ascii="Times New Roman" w:hAnsi="Times New Roman" w:cs="Times New Roman"/>
        </w:rPr>
        <w:t xml:space="preserve"> </w:t>
      </w:r>
      <w:ins w:id="511" w:author="Christopher Lam" w:date="2015-07-17T14:57:00Z">
        <w:r w:rsidR="000915DD">
          <w:rPr>
            <w:rFonts w:ascii="Times New Roman" w:hAnsi="Times New Roman" w:cs="Times New Roman"/>
          </w:rPr>
          <w:t>All participants received p</w:t>
        </w:r>
      </w:ins>
      <w:del w:id="512" w:author="Christopher Lam" w:date="2015-07-17T14:57:00Z">
        <w:r w:rsidR="00915849" w:rsidRPr="00881428" w:rsidDel="000915DD">
          <w:rPr>
            <w:rFonts w:ascii="Times New Roman" w:hAnsi="Times New Roman" w:cs="Times New Roman"/>
          </w:rPr>
          <w:delText>P</w:delText>
        </w:r>
      </w:del>
      <w:r w:rsidR="00915849" w:rsidRPr="00881428">
        <w:rPr>
          <w:rFonts w:ascii="Times New Roman" w:hAnsi="Times New Roman" w:cs="Times New Roman"/>
        </w:rPr>
        <w:t>aper copies of the presentation slides</w:t>
      </w:r>
      <w:del w:id="513" w:author="Christopher Lam" w:date="2015-07-22T13:25:00Z">
        <w:r w:rsidR="00915849" w:rsidRPr="00881428" w:rsidDel="00ED1029">
          <w:rPr>
            <w:rFonts w:ascii="Times New Roman" w:hAnsi="Times New Roman" w:cs="Times New Roman"/>
          </w:rPr>
          <w:delText xml:space="preserve"> </w:delText>
        </w:r>
      </w:del>
      <w:del w:id="514" w:author="Christopher Lam" w:date="2015-07-17T14:57:00Z">
        <w:r w:rsidR="00915849" w:rsidRPr="00881428" w:rsidDel="000915DD">
          <w:rPr>
            <w:rFonts w:ascii="Times New Roman" w:hAnsi="Times New Roman" w:cs="Times New Roman"/>
          </w:rPr>
          <w:delText>were provided to all participants</w:delText>
        </w:r>
      </w:del>
      <w:r w:rsidR="00A13FEE" w:rsidRPr="00881428">
        <w:rPr>
          <w:rFonts w:ascii="Times New Roman" w:hAnsi="Times New Roman" w:cs="Times New Roman"/>
        </w:rPr>
        <w:t xml:space="preserve">, and they were instructed to take notes during the lecture. </w:t>
      </w:r>
      <w:r w:rsidR="00F07E12" w:rsidRPr="00881428">
        <w:rPr>
          <w:rFonts w:ascii="Times New Roman" w:hAnsi="Times New Roman" w:cs="Times New Roman"/>
        </w:rPr>
        <w:t xml:space="preserve">Instructors received all materials as well, but </w:t>
      </w:r>
      <w:r w:rsidR="00372405">
        <w:rPr>
          <w:rFonts w:ascii="Times New Roman" w:hAnsi="Times New Roman" w:cs="Times New Roman"/>
        </w:rPr>
        <w:t xml:space="preserve">they </w:t>
      </w:r>
      <w:r w:rsidR="00F07E12" w:rsidRPr="00881428">
        <w:rPr>
          <w:rFonts w:ascii="Times New Roman" w:hAnsi="Times New Roman" w:cs="Times New Roman"/>
        </w:rPr>
        <w:t xml:space="preserve">did not instruct students </w:t>
      </w:r>
      <w:r w:rsidR="0096163A" w:rsidRPr="00881428">
        <w:rPr>
          <w:rFonts w:ascii="Times New Roman" w:hAnsi="Times New Roman" w:cs="Times New Roman"/>
        </w:rPr>
        <w:t xml:space="preserve">on MST </w:t>
      </w:r>
      <w:r w:rsidR="00F07E12" w:rsidRPr="00881428">
        <w:rPr>
          <w:rFonts w:ascii="Times New Roman" w:hAnsi="Times New Roman" w:cs="Times New Roman"/>
        </w:rPr>
        <w:t xml:space="preserve">beyond the training. </w:t>
      </w:r>
      <w:r w:rsidR="00FC2EAD">
        <w:rPr>
          <w:rFonts w:ascii="Times New Roman" w:hAnsi="Times New Roman" w:cs="Times New Roman"/>
        </w:rPr>
        <w:t xml:space="preserve">Students also considered four </w:t>
      </w:r>
      <w:r w:rsidR="00F320D2">
        <w:rPr>
          <w:rFonts w:ascii="Times New Roman" w:hAnsi="Times New Roman" w:cs="Times New Roman"/>
        </w:rPr>
        <w:t xml:space="preserve">team communication </w:t>
      </w:r>
      <w:r w:rsidR="00FC2EAD">
        <w:rPr>
          <w:rFonts w:ascii="Times New Roman" w:hAnsi="Times New Roman" w:cs="Times New Roman"/>
        </w:rPr>
        <w:t>scenarios and selected media based on</w:t>
      </w:r>
      <w:r w:rsidR="00F320D2">
        <w:rPr>
          <w:rFonts w:ascii="Times New Roman" w:hAnsi="Times New Roman" w:cs="Times New Roman"/>
        </w:rPr>
        <w:t xml:space="preserve"> what they learned about</w:t>
      </w:r>
      <w:r w:rsidR="00FC2EAD">
        <w:rPr>
          <w:rFonts w:ascii="Times New Roman" w:hAnsi="Times New Roman" w:cs="Times New Roman"/>
        </w:rPr>
        <w:t xml:space="preserve"> </w:t>
      </w:r>
      <w:r w:rsidR="00F320D2">
        <w:rPr>
          <w:rFonts w:ascii="Times New Roman" w:hAnsi="Times New Roman" w:cs="Times New Roman"/>
        </w:rPr>
        <w:t>MST</w:t>
      </w:r>
      <w:r w:rsidR="00FC2EAD">
        <w:rPr>
          <w:rFonts w:ascii="Times New Roman" w:hAnsi="Times New Roman" w:cs="Times New Roman"/>
        </w:rPr>
        <w:t xml:space="preserve">. </w:t>
      </w:r>
    </w:p>
    <w:p w14:paraId="645D7ED6" w14:textId="7CCA61DC" w:rsidR="00C9461E" w:rsidRPr="00881428" w:rsidRDefault="00F07E12" w:rsidP="00C9461E">
      <w:pPr>
        <w:spacing w:line="480" w:lineRule="auto"/>
        <w:ind w:left="0" w:firstLine="720"/>
        <w:rPr>
          <w:rFonts w:ascii="Times New Roman" w:hAnsi="Times New Roman" w:cs="Times New Roman"/>
        </w:rPr>
      </w:pPr>
      <w:r w:rsidRPr="00881428">
        <w:rPr>
          <w:rFonts w:ascii="Times New Roman" w:hAnsi="Times New Roman" w:cs="Times New Roman"/>
        </w:rPr>
        <w:t>A</w:t>
      </w:r>
      <w:r w:rsidR="00C9461E" w:rsidRPr="00881428">
        <w:rPr>
          <w:rFonts w:ascii="Times New Roman" w:hAnsi="Times New Roman" w:cs="Times New Roman"/>
        </w:rPr>
        <w:t>t the end of the training</w:t>
      </w:r>
      <w:r w:rsidR="00FA1167" w:rsidRPr="00881428">
        <w:rPr>
          <w:rFonts w:ascii="Times New Roman" w:hAnsi="Times New Roman" w:cs="Times New Roman"/>
        </w:rPr>
        <w:t xml:space="preserve"> session</w:t>
      </w:r>
      <w:r w:rsidR="00C9461E" w:rsidRPr="00881428">
        <w:rPr>
          <w:rFonts w:ascii="Times New Roman" w:hAnsi="Times New Roman" w:cs="Times New Roman"/>
        </w:rPr>
        <w:t>, each team comp</w:t>
      </w:r>
      <w:r w:rsidR="00FA1167" w:rsidRPr="00881428">
        <w:rPr>
          <w:rFonts w:ascii="Times New Roman" w:hAnsi="Times New Roman" w:cs="Times New Roman"/>
        </w:rPr>
        <w:t xml:space="preserve">leted a handwritten </w:t>
      </w:r>
      <w:r w:rsidRPr="00881428">
        <w:rPr>
          <w:rFonts w:ascii="Times New Roman" w:hAnsi="Times New Roman" w:cs="Times New Roman"/>
        </w:rPr>
        <w:t>media</w:t>
      </w:r>
      <w:ins w:id="515" w:author="Christopher Lam" w:date="2015-07-17T14:57:00Z">
        <w:r w:rsidR="000915DD">
          <w:rPr>
            <w:rFonts w:ascii="Times New Roman" w:hAnsi="Times New Roman" w:cs="Times New Roman"/>
          </w:rPr>
          <w:t>-</w:t>
        </w:r>
      </w:ins>
      <w:del w:id="516" w:author="Christopher Lam" w:date="2015-07-17T14:57:00Z">
        <w:r w:rsidRPr="00881428" w:rsidDel="000915DD">
          <w:rPr>
            <w:rFonts w:ascii="Times New Roman" w:hAnsi="Times New Roman" w:cs="Times New Roman"/>
          </w:rPr>
          <w:delText xml:space="preserve"> </w:delText>
        </w:r>
      </w:del>
      <w:r w:rsidRPr="00881428">
        <w:rPr>
          <w:rFonts w:ascii="Times New Roman" w:hAnsi="Times New Roman" w:cs="Times New Roman"/>
        </w:rPr>
        <w:t xml:space="preserve">choice </w:t>
      </w:r>
      <w:r w:rsidR="00E35C18" w:rsidRPr="00881428">
        <w:rPr>
          <w:rFonts w:ascii="Times New Roman" w:hAnsi="Times New Roman" w:cs="Times New Roman"/>
        </w:rPr>
        <w:t xml:space="preserve">plan </w:t>
      </w:r>
      <w:r w:rsidR="00FA1167" w:rsidRPr="00881428">
        <w:rPr>
          <w:rFonts w:ascii="Times New Roman" w:hAnsi="Times New Roman" w:cs="Times New Roman"/>
        </w:rPr>
        <w:t xml:space="preserve">in which </w:t>
      </w:r>
      <w:r w:rsidR="00C9461E" w:rsidRPr="00881428">
        <w:rPr>
          <w:rFonts w:ascii="Times New Roman" w:hAnsi="Times New Roman" w:cs="Times New Roman"/>
        </w:rPr>
        <w:t xml:space="preserve">all </w:t>
      </w:r>
      <w:r w:rsidR="0007467D" w:rsidRPr="00881428">
        <w:rPr>
          <w:rFonts w:ascii="Times New Roman" w:hAnsi="Times New Roman" w:cs="Times New Roman"/>
        </w:rPr>
        <w:t xml:space="preserve">team </w:t>
      </w:r>
      <w:r w:rsidR="00C9461E" w:rsidRPr="00881428">
        <w:rPr>
          <w:rFonts w:ascii="Times New Roman" w:hAnsi="Times New Roman" w:cs="Times New Roman"/>
        </w:rPr>
        <w:t xml:space="preserve">members agreed </w:t>
      </w:r>
      <w:r w:rsidR="0007467D" w:rsidRPr="00881428">
        <w:rPr>
          <w:rFonts w:ascii="Times New Roman" w:hAnsi="Times New Roman" w:cs="Times New Roman"/>
        </w:rPr>
        <w:t>on</w:t>
      </w:r>
      <w:r w:rsidR="00C9461E" w:rsidRPr="00881428">
        <w:rPr>
          <w:rFonts w:ascii="Times New Roman" w:hAnsi="Times New Roman" w:cs="Times New Roman"/>
        </w:rPr>
        <w:t xml:space="preserve"> </w:t>
      </w:r>
      <w:r w:rsidR="00374F9A" w:rsidRPr="00881428">
        <w:rPr>
          <w:rFonts w:ascii="Times New Roman" w:hAnsi="Times New Roman" w:cs="Times New Roman"/>
        </w:rPr>
        <w:t>media</w:t>
      </w:r>
      <w:r w:rsidR="0007467D" w:rsidRPr="00881428">
        <w:rPr>
          <w:rFonts w:ascii="Times New Roman" w:hAnsi="Times New Roman" w:cs="Times New Roman"/>
        </w:rPr>
        <w:t xml:space="preserve"> </w:t>
      </w:r>
      <w:r w:rsidR="00C9461E" w:rsidRPr="00881428">
        <w:rPr>
          <w:rFonts w:ascii="Times New Roman" w:hAnsi="Times New Roman" w:cs="Times New Roman"/>
        </w:rPr>
        <w:t xml:space="preserve">for a variety </w:t>
      </w:r>
      <w:r w:rsidRPr="00881428">
        <w:rPr>
          <w:rFonts w:ascii="Times New Roman" w:hAnsi="Times New Roman" w:cs="Times New Roman"/>
        </w:rPr>
        <w:t xml:space="preserve">of </w:t>
      </w:r>
      <w:r w:rsidR="006A5DB1">
        <w:rPr>
          <w:rFonts w:ascii="Times New Roman" w:hAnsi="Times New Roman" w:cs="Times New Roman"/>
        </w:rPr>
        <w:t xml:space="preserve">communication </w:t>
      </w:r>
      <w:r w:rsidR="0007467D" w:rsidRPr="00881428">
        <w:rPr>
          <w:rFonts w:ascii="Times New Roman" w:hAnsi="Times New Roman" w:cs="Times New Roman"/>
        </w:rPr>
        <w:t>scenarios</w:t>
      </w:r>
      <w:r w:rsidR="00C9461E" w:rsidRPr="00881428">
        <w:rPr>
          <w:rFonts w:ascii="Times New Roman" w:hAnsi="Times New Roman" w:cs="Times New Roman"/>
        </w:rPr>
        <w:t xml:space="preserve">. </w:t>
      </w:r>
      <w:r w:rsidR="005A0328" w:rsidRPr="00881428">
        <w:rPr>
          <w:rFonts w:ascii="Times New Roman" w:hAnsi="Times New Roman" w:cs="Times New Roman"/>
        </w:rPr>
        <w:t xml:space="preserve">They also added their own scenarios to the </w:t>
      </w:r>
      <w:r w:rsidR="001F1374" w:rsidRPr="00881428">
        <w:rPr>
          <w:rFonts w:ascii="Times New Roman" w:hAnsi="Times New Roman" w:cs="Times New Roman"/>
        </w:rPr>
        <w:t xml:space="preserve">plan </w:t>
      </w:r>
      <w:r w:rsidR="005A0328" w:rsidRPr="00881428">
        <w:rPr>
          <w:rFonts w:ascii="Times New Roman" w:hAnsi="Times New Roman" w:cs="Times New Roman"/>
        </w:rPr>
        <w:t xml:space="preserve">based on previous experience working in teams. </w:t>
      </w:r>
      <w:r w:rsidR="006A5DB1">
        <w:rPr>
          <w:rFonts w:ascii="Times New Roman" w:hAnsi="Times New Roman" w:cs="Times New Roman"/>
        </w:rPr>
        <w:t>Finally,</w:t>
      </w:r>
      <w:r w:rsidR="00C9461E" w:rsidRPr="00881428">
        <w:rPr>
          <w:rFonts w:ascii="Times New Roman" w:hAnsi="Times New Roman" w:cs="Times New Roman"/>
        </w:rPr>
        <w:t xml:space="preserve"> participants were trained to </w:t>
      </w:r>
      <w:r w:rsidR="006A5DB1">
        <w:rPr>
          <w:rFonts w:ascii="Times New Roman" w:hAnsi="Times New Roman" w:cs="Times New Roman"/>
        </w:rPr>
        <w:t xml:space="preserve">complete a communication log, which </w:t>
      </w:r>
      <w:r w:rsidR="00482F03" w:rsidRPr="00881428">
        <w:rPr>
          <w:rFonts w:ascii="Times New Roman" w:hAnsi="Times New Roman" w:cs="Times New Roman"/>
        </w:rPr>
        <w:t xml:space="preserve">was used to </w:t>
      </w:r>
      <w:r w:rsidR="00FC2EAD">
        <w:rPr>
          <w:rFonts w:ascii="Times New Roman" w:hAnsi="Times New Roman" w:cs="Times New Roman"/>
        </w:rPr>
        <w:t xml:space="preserve">measure communication quantity. </w:t>
      </w:r>
      <w:r w:rsidR="00C9461E" w:rsidRPr="00881428">
        <w:rPr>
          <w:rFonts w:ascii="Times New Roman" w:hAnsi="Times New Roman" w:cs="Times New Roman"/>
        </w:rPr>
        <w:t xml:space="preserve">At the midway point of </w:t>
      </w:r>
      <w:r w:rsidR="003B4ED6" w:rsidRPr="00881428">
        <w:rPr>
          <w:rFonts w:ascii="Times New Roman" w:hAnsi="Times New Roman" w:cs="Times New Roman"/>
        </w:rPr>
        <w:t xml:space="preserve">the project, I conducted a </w:t>
      </w:r>
      <w:r w:rsidR="004605D9" w:rsidRPr="00881428">
        <w:rPr>
          <w:rFonts w:ascii="Times New Roman" w:hAnsi="Times New Roman" w:cs="Times New Roman"/>
        </w:rPr>
        <w:t xml:space="preserve">30-minute </w:t>
      </w:r>
      <w:r w:rsidR="003B4ED6" w:rsidRPr="00881428">
        <w:rPr>
          <w:rFonts w:ascii="Times New Roman" w:hAnsi="Times New Roman" w:cs="Times New Roman"/>
        </w:rPr>
        <w:t xml:space="preserve">follow-up session </w:t>
      </w:r>
      <w:r w:rsidR="006411B9">
        <w:rPr>
          <w:rFonts w:ascii="Times New Roman" w:hAnsi="Times New Roman" w:cs="Times New Roman"/>
        </w:rPr>
        <w:t>with</w:t>
      </w:r>
      <w:r w:rsidR="00C9461E" w:rsidRPr="00881428">
        <w:rPr>
          <w:rFonts w:ascii="Times New Roman" w:hAnsi="Times New Roman" w:cs="Times New Roman"/>
        </w:rPr>
        <w:t xml:space="preserve"> </w:t>
      </w:r>
      <w:r w:rsidR="002F7E77" w:rsidRPr="00881428">
        <w:rPr>
          <w:rFonts w:ascii="Times New Roman" w:hAnsi="Times New Roman" w:cs="Times New Roman"/>
        </w:rPr>
        <w:t xml:space="preserve">the </w:t>
      </w:r>
      <w:r w:rsidR="00C9461E" w:rsidRPr="00881428">
        <w:rPr>
          <w:rFonts w:ascii="Times New Roman" w:hAnsi="Times New Roman" w:cs="Times New Roman"/>
        </w:rPr>
        <w:t xml:space="preserve">experimental group. </w:t>
      </w:r>
    </w:p>
    <w:p w14:paraId="56775709" w14:textId="58073050" w:rsidR="00C9461E" w:rsidRDefault="00C9461E" w:rsidP="00F438D9">
      <w:pPr>
        <w:spacing w:line="480" w:lineRule="auto"/>
        <w:ind w:left="0" w:firstLine="720"/>
        <w:rPr>
          <w:ins w:id="517" w:author="Christopher Lam" w:date="2015-07-17T14:58:00Z"/>
          <w:rFonts w:ascii="Times New Roman" w:hAnsi="Times New Roman" w:cs="Times New Roman"/>
        </w:rPr>
      </w:pPr>
      <w:r w:rsidRPr="00881428">
        <w:rPr>
          <w:rFonts w:ascii="Times New Roman" w:hAnsi="Times New Roman" w:cs="Times New Roman"/>
        </w:rPr>
        <w:t>Participants in the control group</w:t>
      </w:r>
      <w:r w:rsidR="00AD7249" w:rsidRPr="00881428">
        <w:rPr>
          <w:rFonts w:ascii="Times New Roman" w:hAnsi="Times New Roman" w:cs="Times New Roman"/>
        </w:rPr>
        <w:t xml:space="preserve"> received a placebo training </w:t>
      </w:r>
      <w:r w:rsidR="007752C6" w:rsidRPr="00881428">
        <w:rPr>
          <w:rFonts w:ascii="Times New Roman" w:hAnsi="Times New Roman" w:cs="Times New Roman"/>
        </w:rPr>
        <w:t xml:space="preserve">session </w:t>
      </w:r>
      <w:r w:rsidR="00AD7249" w:rsidRPr="00881428">
        <w:rPr>
          <w:rFonts w:ascii="Times New Roman" w:hAnsi="Times New Roman" w:cs="Times New Roman"/>
        </w:rPr>
        <w:t xml:space="preserve">in which they were </w:t>
      </w:r>
      <w:r w:rsidRPr="00881428">
        <w:rPr>
          <w:rFonts w:ascii="Times New Roman" w:hAnsi="Times New Roman" w:cs="Times New Roman"/>
        </w:rPr>
        <w:t xml:space="preserve">trained to </w:t>
      </w:r>
      <w:r w:rsidR="00602221" w:rsidRPr="00881428">
        <w:rPr>
          <w:rFonts w:ascii="Times New Roman" w:hAnsi="Times New Roman" w:cs="Times New Roman"/>
        </w:rPr>
        <w:t>log</w:t>
      </w:r>
      <w:r w:rsidRPr="00881428">
        <w:rPr>
          <w:rFonts w:ascii="Times New Roman" w:hAnsi="Times New Roman" w:cs="Times New Roman"/>
        </w:rPr>
        <w:t xml:space="preserve"> their communications</w:t>
      </w:r>
      <w:r w:rsidR="00E9208B" w:rsidRPr="00881428">
        <w:rPr>
          <w:rFonts w:ascii="Times New Roman" w:hAnsi="Times New Roman" w:cs="Times New Roman"/>
        </w:rPr>
        <w:t xml:space="preserve">, but </w:t>
      </w:r>
      <w:ins w:id="518" w:author="Christopher Lam" w:date="2015-07-17T14:57:00Z">
        <w:r w:rsidR="000915DD">
          <w:rPr>
            <w:rFonts w:ascii="Times New Roman" w:hAnsi="Times New Roman" w:cs="Times New Roman"/>
          </w:rPr>
          <w:t xml:space="preserve">they </w:t>
        </w:r>
      </w:ins>
      <w:r w:rsidR="00E9208B" w:rsidRPr="00881428">
        <w:rPr>
          <w:rFonts w:ascii="Times New Roman" w:hAnsi="Times New Roman" w:cs="Times New Roman"/>
        </w:rPr>
        <w:t xml:space="preserve">did not </w:t>
      </w:r>
      <w:r w:rsidR="008428EC" w:rsidRPr="00881428">
        <w:rPr>
          <w:rFonts w:ascii="Times New Roman" w:hAnsi="Times New Roman" w:cs="Times New Roman"/>
        </w:rPr>
        <w:t>receive</w:t>
      </w:r>
      <w:r w:rsidR="00E9208B" w:rsidRPr="00881428">
        <w:rPr>
          <w:rFonts w:ascii="Times New Roman" w:hAnsi="Times New Roman" w:cs="Times New Roman"/>
        </w:rPr>
        <w:t xml:space="preserve"> </w:t>
      </w:r>
      <w:r w:rsidR="00A03592">
        <w:rPr>
          <w:rFonts w:ascii="Times New Roman" w:hAnsi="Times New Roman" w:cs="Times New Roman"/>
        </w:rPr>
        <w:t xml:space="preserve">any </w:t>
      </w:r>
      <w:r w:rsidR="00AD7249" w:rsidRPr="00881428">
        <w:rPr>
          <w:rFonts w:ascii="Times New Roman" w:hAnsi="Times New Roman" w:cs="Times New Roman"/>
        </w:rPr>
        <w:t>MST training</w:t>
      </w:r>
      <w:r w:rsidRPr="00881428">
        <w:rPr>
          <w:rFonts w:ascii="Times New Roman" w:hAnsi="Times New Roman" w:cs="Times New Roman"/>
        </w:rPr>
        <w:t>. At the midway po</w:t>
      </w:r>
      <w:r w:rsidR="00491E44" w:rsidRPr="00881428">
        <w:rPr>
          <w:rFonts w:ascii="Times New Roman" w:hAnsi="Times New Roman" w:cs="Times New Roman"/>
        </w:rPr>
        <w:t>int</w:t>
      </w:r>
      <w:r w:rsidR="00D020CB" w:rsidRPr="00881428">
        <w:rPr>
          <w:rFonts w:ascii="Times New Roman" w:hAnsi="Times New Roman" w:cs="Times New Roman"/>
        </w:rPr>
        <w:t xml:space="preserve">, they also received a placebo follow-up session </w:t>
      </w:r>
      <w:del w:id="519" w:author="Christopher Lam" w:date="2015-07-17T14:57:00Z">
        <w:r w:rsidR="00D020CB" w:rsidRPr="00881428" w:rsidDel="000915DD">
          <w:rPr>
            <w:rFonts w:ascii="Times New Roman" w:hAnsi="Times New Roman" w:cs="Times New Roman"/>
          </w:rPr>
          <w:delText xml:space="preserve">where </w:delText>
        </w:r>
      </w:del>
      <w:ins w:id="520" w:author="Christopher Lam" w:date="2015-07-17T14:57:00Z">
        <w:r w:rsidR="000915DD">
          <w:rPr>
            <w:rFonts w:ascii="Times New Roman" w:hAnsi="Times New Roman" w:cs="Times New Roman"/>
          </w:rPr>
          <w:t>in which</w:t>
        </w:r>
        <w:r w:rsidR="000915DD" w:rsidRPr="00881428">
          <w:rPr>
            <w:rFonts w:ascii="Times New Roman" w:hAnsi="Times New Roman" w:cs="Times New Roman"/>
          </w:rPr>
          <w:t xml:space="preserve"> </w:t>
        </w:r>
      </w:ins>
      <w:r w:rsidR="00D020CB" w:rsidRPr="00881428">
        <w:rPr>
          <w:rFonts w:ascii="Times New Roman" w:hAnsi="Times New Roman" w:cs="Times New Roman"/>
        </w:rPr>
        <w:t xml:space="preserve">I hosted a </w:t>
      </w:r>
      <w:r w:rsidRPr="00881428">
        <w:rPr>
          <w:rFonts w:ascii="Times New Roman" w:hAnsi="Times New Roman" w:cs="Times New Roman"/>
        </w:rPr>
        <w:t>questi</w:t>
      </w:r>
      <w:r w:rsidR="00D020CB" w:rsidRPr="00881428">
        <w:rPr>
          <w:rFonts w:ascii="Times New Roman" w:hAnsi="Times New Roman" w:cs="Times New Roman"/>
        </w:rPr>
        <w:t>on</w:t>
      </w:r>
      <w:ins w:id="521" w:author="Christopher Lam" w:date="2015-07-17T14:57:00Z">
        <w:r w:rsidR="000915DD">
          <w:rPr>
            <w:rFonts w:ascii="Times New Roman" w:hAnsi="Times New Roman" w:cs="Times New Roman"/>
          </w:rPr>
          <w:t>-</w:t>
        </w:r>
      </w:ins>
      <w:del w:id="522" w:author="Christopher Lam" w:date="2015-07-17T14:57:00Z">
        <w:r w:rsidR="00D020CB" w:rsidRPr="00881428" w:rsidDel="000915DD">
          <w:rPr>
            <w:rFonts w:ascii="Times New Roman" w:hAnsi="Times New Roman" w:cs="Times New Roman"/>
          </w:rPr>
          <w:delText xml:space="preserve"> </w:delText>
        </w:r>
      </w:del>
      <w:r w:rsidR="00D020CB" w:rsidRPr="00881428">
        <w:rPr>
          <w:rFonts w:ascii="Times New Roman" w:hAnsi="Times New Roman" w:cs="Times New Roman"/>
        </w:rPr>
        <w:t>and</w:t>
      </w:r>
      <w:ins w:id="523" w:author="Christopher Lam" w:date="2015-07-17T14:57:00Z">
        <w:r w:rsidR="000915DD">
          <w:rPr>
            <w:rFonts w:ascii="Times New Roman" w:hAnsi="Times New Roman" w:cs="Times New Roman"/>
          </w:rPr>
          <w:t>-</w:t>
        </w:r>
      </w:ins>
      <w:del w:id="524" w:author="Christopher Lam" w:date="2015-07-17T14:57:00Z">
        <w:r w:rsidR="00D020CB" w:rsidRPr="00881428" w:rsidDel="000915DD">
          <w:rPr>
            <w:rFonts w:ascii="Times New Roman" w:hAnsi="Times New Roman" w:cs="Times New Roman"/>
          </w:rPr>
          <w:delText xml:space="preserve"> </w:delText>
        </w:r>
      </w:del>
      <w:r w:rsidR="00D020CB" w:rsidRPr="00881428">
        <w:rPr>
          <w:rFonts w:ascii="Times New Roman" w:hAnsi="Times New Roman" w:cs="Times New Roman"/>
        </w:rPr>
        <w:t xml:space="preserve">answer session </w:t>
      </w:r>
      <w:r w:rsidRPr="00881428">
        <w:rPr>
          <w:rFonts w:ascii="Times New Roman" w:hAnsi="Times New Roman" w:cs="Times New Roman"/>
        </w:rPr>
        <w:t>regarding the communication</w:t>
      </w:r>
      <w:ins w:id="525" w:author="Christopher Lam" w:date="2015-07-17T14:58:00Z">
        <w:r w:rsidR="00EB6080">
          <w:rPr>
            <w:rFonts w:ascii="Times New Roman" w:hAnsi="Times New Roman" w:cs="Times New Roman"/>
          </w:rPr>
          <w:t>-</w:t>
        </w:r>
      </w:ins>
      <w:del w:id="526" w:author="Christopher Lam" w:date="2015-07-17T14:58:00Z">
        <w:r w:rsidRPr="00881428" w:rsidDel="00EB6080">
          <w:rPr>
            <w:rFonts w:ascii="Times New Roman" w:hAnsi="Times New Roman" w:cs="Times New Roman"/>
          </w:rPr>
          <w:delText xml:space="preserve"> </w:delText>
        </w:r>
      </w:del>
      <w:r w:rsidRPr="00881428">
        <w:rPr>
          <w:rFonts w:ascii="Times New Roman" w:hAnsi="Times New Roman" w:cs="Times New Roman"/>
        </w:rPr>
        <w:t>logging process.</w:t>
      </w:r>
      <w:r w:rsidR="00F639D8" w:rsidRPr="00881428">
        <w:rPr>
          <w:rFonts w:ascii="Times New Roman" w:hAnsi="Times New Roman" w:cs="Times New Roman"/>
        </w:rPr>
        <w:t xml:space="preserve"> Again, no MST training was provided in the follow-up training for the control group.</w:t>
      </w:r>
      <w:r w:rsidRPr="00881428">
        <w:rPr>
          <w:rFonts w:ascii="Times New Roman" w:hAnsi="Times New Roman" w:cs="Times New Roman"/>
        </w:rPr>
        <w:t xml:space="preserve"> </w:t>
      </w:r>
    </w:p>
    <w:p w14:paraId="7D45F16E" w14:textId="77777777" w:rsidR="00602CF9" w:rsidRPr="00881428" w:rsidRDefault="00602CF9" w:rsidP="00F438D9">
      <w:pPr>
        <w:spacing w:line="480" w:lineRule="auto"/>
        <w:ind w:left="0" w:firstLine="720"/>
        <w:rPr>
          <w:rFonts w:ascii="Times New Roman" w:hAnsi="Times New Roman" w:cs="Times New Roman"/>
        </w:rPr>
      </w:pPr>
    </w:p>
    <w:p w14:paraId="7499ABBA" w14:textId="77777777" w:rsidR="006015F9" w:rsidRPr="00881428" w:rsidRDefault="006015F9" w:rsidP="006015F9">
      <w:pPr>
        <w:keepNext/>
        <w:spacing w:line="480" w:lineRule="auto"/>
        <w:ind w:left="0"/>
        <w:rPr>
          <w:rFonts w:ascii="Times New Roman" w:hAnsi="Times New Roman" w:cs="Times New Roman"/>
          <w:b/>
        </w:rPr>
      </w:pPr>
      <w:r w:rsidRPr="00881428">
        <w:rPr>
          <w:rFonts w:ascii="Times New Roman" w:hAnsi="Times New Roman" w:cs="Times New Roman"/>
          <w:b/>
        </w:rPr>
        <w:t>Procedure</w:t>
      </w:r>
    </w:p>
    <w:p w14:paraId="1FD2BA5E" w14:textId="62F94D45" w:rsidR="006015F9" w:rsidRPr="00881428" w:rsidRDefault="006015F9" w:rsidP="005C434B">
      <w:pPr>
        <w:keepNext/>
        <w:spacing w:line="480" w:lineRule="auto"/>
        <w:ind w:left="0"/>
        <w:rPr>
          <w:rFonts w:ascii="Times New Roman" w:hAnsi="Times New Roman" w:cs="Times New Roman"/>
        </w:rPr>
      </w:pPr>
      <w:del w:id="527" w:author="Christopher Lam" w:date="2015-07-17T14:58:00Z">
        <w:r w:rsidRPr="00881428" w:rsidDel="005D0128">
          <w:rPr>
            <w:rFonts w:ascii="Times New Roman" w:hAnsi="Times New Roman" w:cs="Times New Roman"/>
          </w:rPr>
          <w:tab/>
        </w:r>
      </w:del>
      <w:r w:rsidR="001217FF">
        <w:rPr>
          <w:rFonts w:ascii="Times New Roman" w:hAnsi="Times New Roman" w:cs="Times New Roman"/>
        </w:rPr>
        <w:t xml:space="preserve">After </w:t>
      </w:r>
      <w:ins w:id="528" w:author="Christopher Lam" w:date="2015-07-17T14:58:00Z">
        <w:r w:rsidR="005D0128">
          <w:rPr>
            <w:rFonts w:ascii="Times New Roman" w:hAnsi="Times New Roman" w:cs="Times New Roman"/>
          </w:rPr>
          <w:t xml:space="preserve">receiving </w:t>
        </w:r>
      </w:ins>
      <w:del w:id="529" w:author="Christopher Lam" w:date="2015-07-17T14:58:00Z">
        <w:r w:rsidRPr="00881428" w:rsidDel="005D0128">
          <w:rPr>
            <w:rFonts w:ascii="Times New Roman" w:hAnsi="Times New Roman" w:cs="Times New Roman"/>
          </w:rPr>
          <w:delText>I rec</w:delText>
        </w:r>
        <w:r w:rsidR="001217FF" w:rsidDel="005D0128">
          <w:rPr>
            <w:rFonts w:ascii="Times New Roman" w:hAnsi="Times New Roman" w:cs="Times New Roman"/>
          </w:rPr>
          <w:delText xml:space="preserve">eived </w:delText>
        </w:r>
      </w:del>
      <w:r w:rsidR="001217FF">
        <w:rPr>
          <w:rFonts w:ascii="Times New Roman" w:hAnsi="Times New Roman" w:cs="Times New Roman"/>
        </w:rPr>
        <w:t>consent from participants, I</w:t>
      </w:r>
      <w:r w:rsidR="00EE3266" w:rsidRPr="00881428">
        <w:rPr>
          <w:rFonts w:ascii="Times New Roman" w:hAnsi="Times New Roman" w:cs="Times New Roman"/>
        </w:rPr>
        <w:t xml:space="preserve"> </w:t>
      </w:r>
      <w:r w:rsidR="00D67F10" w:rsidRPr="00881428">
        <w:rPr>
          <w:rFonts w:ascii="Times New Roman" w:hAnsi="Times New Roman" w:cs="Times New Roman"/>
        </w:rPr>
        <w:t xml:space="preserve">created teams and </w:t>
      </w:r>
      <w:r w:rsidRPr="00881428">
        <w:rPr>
          <w:rFonts w:ascii="Times New Roman" w:hAnsi="Times New Roman" w:cs="Times New Roman"/>
        </w:rPr>
        <w:t xml:space="preserve">scheduled </w:t>
      </w:r>
      <w:r w:rsidR="005C434B">
        <w:rPr>
          <w:rFonts w:ascii="Times New Roman" w:hAnsi="Times New Roman" w:cs="Times New Roman"/>
        </w:rPr>
        <w:t xml:space="preserve">the </w:t>
      </w:r>
      <w:r w:rsidRPr="00881428">
        <w:rPr>
          <w:rFonts w:ascii="Times New Roman" w:hAnsi="Times New Roman" w:cs="Times New Roman"/>
        </w:rPr>
        <w:t>training</w:t>
      </w:r>
      <w:r w:rsidR="005C434B">
        <w:rPr>
          <w:rFonts w:ascii="Times New Roman" w:hAnsi="Times New Roman" w:cs="Times New Roman"/>
        </w:rPr>
        <w:t xml:space="preserve"> sessions</w:t>
      </w:r>
      <w:r w:rsidRPr="00881428">
        <w:rPr>
          <w:rFonts w:ascii="Times New Roman" w:hAnsi="Times New Roman" w:cs="Times New Roman"/>
        </w:rPr>
        <w:t xml:space="preserve">. I </w:t>
      </w:r>
      <w:r w:rsidR="00110604" w:rsidRPr="00881428">
        <w:rPr>
          <w:rFonts w:ascii="Times New Roman" w:hAnsi="Times New Roman" w:cs="Times New Roman"/>
        </w:rPr>
        <w:t>instructed</w:t>
      </w:r>
      <w:r w:rsidRPr="00881428">
        <w:rPr>
          <w:rFonts w:ascii="Times New Roman" w:hAnsi="Times New Roman" w:cs="Times New Roman"/>
        </w:rPr>
        <w:t xml:space="preserve"> teams in the experimental group to arrive for the first part of the period and</w:t>
      </w:r>
      <w:ins w:id="530" w:author="Christopher Lam" w:date="2015-07-17T14:59:00Z">
        <w:r w:rsidR="00406A4A">
          <w:rPr>
            <w:rFonts w:ascii="Times New Roman" w:hAnsi="Times New Roman" w:cs="Times New Roman"/>
          </w:rPr>
          <w:t xml:space="preserve"> </w:t>
        </w:r>
      </w:ins>
      <w:del w:id="531" w:author="Christopher Lam" w:date="2015-07-17T14:59:00Z">
        <w:r w:rsidRPr="00881428" w:rsidDel="00406A4A">
          <w:rPr>
            <w:rFonts w:ascii="Times New Roman" w:hAnsi="Times New Roman" w:cs="Times New Roman"/>
          </w:rPr>
          <w:delText xml:space="preserve"> the </w:delText>
        </w:r>
      </w:del>
      <w:r w:rsidRPr="00881428">
        <w:rPr>
          <w:rFonts w:ascii="Times New Roman" w:hAnsi="Times New Roman" w:cs="Times New Roman"/>
        </w:rPr>
        <w:t>teams in the control group to arrive for the second</w:t>
      </w:r>
      <w:ins w:id="532" w:author="Christopher Lam" w:date="2015-07-17T14:59:00Z">
        <w:r w:rsidR="00406A4A">
          <w:rPr>
            <w:rFonts w:ascii="Times New Roman" w:hAnsi="Times New Roman" w:cs="Times New Roman"/>
          </w:rPr>
          <w:t xml:space="preserve"> part</w:t>
        </w:r>
      </w:ins>
      <w:r w:rsidRPr="00881428">
        <w:rPr>
          <w:rFonts w:ascii="Times New Roman" w:hAnsi="Times New Roman" w:cs="Times New Roman"/>
        </w:rPr>
        <w:t xml:space="preserve">. Participants were not </w:t>
      </w:r>
      <w:del w:id="533" w:author="Christopher Lam" w:date="2015-07-17T14:59:00Z">
        <w:r w:rsidRPr="00881428" w:rsidDel="00134478">
          <w:rPr>
            <w:rFonts w:ascii="Times New Roman" w:hAnsi="Times New Roman" w:cs="Times New Roman"/>
          </w:rPr>
          <w:delText xml:space="preserve">informed </w:delText>
        </w:r>
      </w:del>
      <w:ins w:id="534" w:author="Christopher Lam" w:date="2015-07-17T14:59:00Z">
        <w:r w:rsidR="00134478">
          <w:rPr>
            <w:rFonts w:ascii="Times New Roman" w:hAnsi="Times New Roman" w:cs="Times New Roman"/>
          </w:rPr>
          <w:t>told whether</w:t>
        </w:r>
        <w:r w:rsidR="00134478" w:rsidRPr="00881428">
          <w:rPr>
            <w:rFonts w:ascii="Times New Roman" w:hAnsi="Times New Roman" w:cs="Times New Roman"/>
          </w:rPr>
          <w:t xml:space="preserve"> </w:t>
        </w:r>
      </w:ins>
      <w:del w:id="535" w:author="Christopher Lam" w:date="2015-07-17T14:59:00Z">
        <w:r w:rsidRPr="00881428" w:rsidDel="00134478">
          <w:rPr>
            <w:rFonts w:ascii="Times New Roman" w:hAnsi="Times New Roman" w:cs="Times New Roman"/>
          </w:rPr>
          <w:delText xml:space="preserve">which condition </w:delText>
        </w:r>
      </w:del>
      <w:r w:rsidRPr="00881428">
        <w:rPr>
          <w:rFonts w:ascii="Times New Roman" w:hAnsi="Times New Roman" w:cs="Times New Roman"/>
        </w:rPr>
        <w:t>they were a</w:t>
      </w:r>
      <w:r w:rsidR="00150939" w:rsidRPr="00881428">
        <w:rPr>
          <w:rFonts w:ascii="Times New Roman" w:hAnsi="Times New Roman" w:cs="Times New Roman"/>
        </w:rPr>
        <w:t>ssigned to</w:t>
      </w:r>
      <w:ins w:id="536" w:author="Christopher Lam" w:date="2015-07-17T14:59:00Z">
        <w:r w:rsidR="00134478">
          <w:rPr>
            <w:rFonts w:ascii="Times New Roman" w:hAnsi="Times New Roman" w:cs="Times New Roman"/>
          </w:rPr>
          <w:t xml:space="preserve"> the experimental group or the control group</w:t>
        </w:r>
      </w:ins>
      <w:r w:rsidRPr="00881428">
        <w:rPr>
          <w:rFonts w:ascii="Times New Roman" w:hAnsi="Times New Roman" w:cs="Times New Roman"/>
        </w:rPr>
        <w:t>.</w:t>
      </w:r>
      <w:r w:rsidR="005C434B">
        <w:rPr>
          <w:rFonts w:ascii="Times New Roman" w:hAnsi="Times New Roman" w:cs="Times New Roman"/>
        </w:rPr>
        <w:t xml:space="preserve"> </w:t>
      </w:r>
      <w:r w:rsidRPr="00881428">
        <w:rPr>
          <w:rFonts w:ascii="Times New Roman" w:hAnsi="Times New Roman" w:cs="Times New Roman"/>
        </w:rPr>
        <w:t>I presented the MST training to the experime</w:t>
      </w:r>
      <w:r w:rsidR="00D67F10" w:rsidRPr="00881428">
        <w:rPr>
          <w:rFonts w:ascii="Times New Roman" w:hAnsi="Times New Roman" w:cs="Times New Roman"/>
        </w:rPr>
        <w:t>ntal group and then allowed them</w:t>
      </w:r>
      <w:r w:rsidRPr="00881428">
        <w:rPr>
          <w:rFonts w:ascii="Times New Roman" w:hAnsi="Times New Roman" w:cs="Times New Roman"/>
        </w:rPr>
        <w:t xml:space="preserve"> to leave </w:t>
      </w:r>
      <w:r w:rsidR="00150939" w:rsidRPr="00881428">
        <w:rPr>
          <w:rFonts w:ascii="Times New Roman" w:hAnsi="Times New Roman" w:cs="Times New Roman"/>
        </w:rPr>
        <w:t>class</w:t>
      </w:r>
      <w:r w:rsidRPr="00881428">
        <w:rPr>
          <w:rFonts w:ascii="Times New Roman" w:hAnsi="Times New Roman" w:cs="Times New Roman"/>
        </w:rPr>
        <w:t xml:space="preserve">. </w:t>
      </w:r>
      <w:ins w:id="537" w:author="Christopher Lam" w:date="2015-07-17T14:59:00Z">
        <w:r w:rsidR="00134478">
          <w:rPr>
            <w:rFonts w:ascii="Times New Roman" w:hAnsi="Times New Roman" w:cs="Times New Roman"/>
          </w:rPr>
          <w:t xml:space="preserve">Then </w:t>
        </w:r>
      </w:ins>
      <w:r w:rsidRPr="00881428">
        <w:rPr>
          <w:rFonts w:ascii="Times New Roman" w:hAnsi="Times New Roman" w:cs="Times New Roman"/>
        </w:rPr>
        <w:t xml:space="preserve">I </w:t>
      </w:r>
      <w:del w:id="538" w:author="Christopher Lam" w:date="2015-07-17T14:59:00Z">
        <w:r w:rsidR="00D67F10" w:rsidRPr="00881428" w:rsidDel="00134478">
          <w:rPr>
            <w:rFonts w:ascii="Times New Roman" w:hAnsi="Times New Roman" w:cs="Times New Roman"/>
          </w:rPr>
          <w:delText>then</w:delText>
        </w:r>
        <w:r w:rsidRPr="00881428" w:rsidDel="00134478">
          <w:rPr>
            <w:rFonts w:ascii="Times New Roman" w:hAnsi="Times New Roman" w:cs="Times New Roman"/>
          </w:rPr>
          <w:delText xml:space="preserve"> </w:delText>
        </w:r>
      </w:del>
      <w:r w:rsidRPr="00881428">
        <w:rPr>
          <w:rFonts w:ascii="Times New Roman" w:hAnsi="Times New Roman" w:cs="Times New Roman"/>
        </w:rPr>
        <w:t>presented the placebo training</w:t>
      </w:r>
      <w:r w:rsidR="00D67F10" w:rsidRPr="00881428">
        <w:rPr>
          <w:rFonts w:ascii="Times New Roman" w:hAnsi="Times New Roman" w:cs="Times New Roman"/>
        </w:rPr>
        <w:t xml:space="preserve"> </w:t>
      </w:r>
      <w:del w:id="539" w:author="Christopher Lam" w:date="2015-07-17T14:59:00Z">
        <w:r w:rsidR="00D67F10" w:rsidRPr="00881428" w:rsidDel="00134478">
          <w:rPr>
            <w:rFonts w:ascii="Times New Roman" w:hAnsi="Times New Roman" w:cs="Times New Roman"/>
          </w:rPr>
          <w:delText>to teams in</w:delText>
        </w:r>
      </w:del>
      <w:ins w:id="540" w:author="Christopher Lam" w:date="2015-07-17T14:59:00Z">
        <w:r w:rsidR="00134478">
          <w:rPr>
            <w:rFonts w:ascii="Times New Roman" w:hAnsi="Times New Roman" w:cs="Times New Roman"/>
          </w:rPr>
          <w:t>to</w:t>
        </w:r>
      </w:ins>
      <w:r w:rsidR="00D67F10" w:rsidRPr="00881428">
        <w:rPr>
          <w:rFonts w:ascii="Times New Roman" w:hAnsi="Times New Roman" w:cs="Times New Roman"/>
        </w:rPr>
        <w:t xml:space="preserve"> the control group</w:t>
      </w:r>
      <w:r w:rsidRPr="00881428">
        <w:rPr>
          <w:rFonts w:ascii="Times New Roman" w:hAnsi="Times New Roman" w:cs="Times New Roman"/>
        </w:rPr>
        <w:t xml:space="preserve">. To avoid bias, </w:t>
      </w:r>
      <w:r w:rsidR="00D67F10" w:rsidRPr="00881428">
        <w:rPr>
          <w:rFonts w:ascii="Times New Roman" w:hAnsi="Times New Roman" w:cs="Times New Roman"/>
        </w:rPr>
        <w:t>participants</w:t>
      </w:r>
      <w:r w:rsidRPr="00881428">
        <w:rPr>
          <w:rFonts w:ascii="Times New Roman" w:hAnsi="Times New Roman" w:cs="Times New Roman"/>
        </w:rPr>
        <w:t xml:space="preserve"> were asked not to discuss their training experiences. </w:t>
      </w:r>
      <w:del w:id="541" w:author="Christopher Lam" w:date="2015-07-17T15:00:00Z">
        <w:r w:rsidRPr="00881428" w:rsidDel="00134478">
          <w:rPr>
            <w:rFonts w:ascii="Times New Roman" w:hAnsi="Times New Roman" w:cs="Times New Roman"/>
          </w:rPr>
          <w:delText xml:space="preserve">During </w:delText>
        </w:r>
      </w:del>
      <w:ins w:id="542" w:author="Christopher Lam" w:date="2015-07-17T15:00:00Z">
        <w:r w:rsidR="00134478">
          <w:rPr>
            <w:rFonts w:ascii="Times New Roman" w:hAnsi="Times New Roman" w:cs="Times New Roman"/>
          </w:rPr>
          <w:t>At both</w:t>
        </w:r>
        <w:r w:rsidR="00134478" w:rsidRPr="00881428">
          <w:rPr>
            <w:rFonts w:ascii="Times New Roman" w:hAnsi="Times New Roman" w:cs="Times New Roman"/>
          </w:rPr>
          <w:t xml:space="preserve"> </w:t>
        </w:r>
      </w:ins>
      <w:r w:rsidRPr="00881428">
        <w:rPr>
          <w:rFonts w:ascii="Times New Roman" w:hAnsi="Times New Roman" w:cs="Times New Roman"/>
        </w:rPr>
        <w:t>the</w:t>
      </w:r>
      <w:ins w:id="543" w:author="Christopher Lam" w:date="2015-07-17T15:00:00Z">
        <w:r w:rsidR="00134478">
          <w:rPr>
            <w:rFonts w:ascii="Times New Roman" w:hAnsi="Times New Roman" w:cs="Times New Roman"/>
          </w:rPr>
          <w:t xml:space="preserve"> MST and the placebo</w:t>
        </w:r>
      </w:ins>
      <w:r w:rsidRPr="00881428">
        <w:rPr>
          <w:rFonts w:ascii="Times New Roman" w:hAnsi="Times New Roman" w:cs="Times New Roman"/>
        </w:rPr>
        <w:t xml:space="preserve"> training</w:t>
      </w:r>
      <w:ins w:id="544" w:author="Christopher Lam" w:date="2015-07-17T15:00:00Z">
        <w:r w:rsidR="00134478">
          <w:rPr>
            <w:rFonts w:ascii="Times New Roman" w:hAnsi="Times New Roman" w:cs="Times New Roman"/>
          </w:rPr>
          <w:t xml:space="preserve"> sessions</w:t>
        </w:r>
      </w:ins>
      <w:r w:rsidRPr="00881428">
        <w:rPr>
          <w:rFonts w:ascii="Times New Roman" w:hAnsi="Times New Roman" w:cs="Times New Roman"/>
        </w:rPr>
        <w:t xml:space="preserve">, I instructed </w:t>
      </w:r>
      <w:del w:id="545" w:author="Christopher Lam" w:date="2015-07-17T15:00:00Z">
        <w:r w:rsidRPr="00881428" w:rsidDel="00134478">
          <w:rPr>
            <w:rFonts w:ascii="Times New Roman" w:hAnsi="Times New Roman" w:cs="Times New Roman"/>
          </w:rPr>
          <w:delText xml:space="preserve">all </w:delText>
        </w:r>
      </w:del>
      <w:r w:rsidRPr="00881428">
        <w:rPr>
          <w:rFonts w:ascii="Times New Roman" w:hAnsi="Times New Roman" w:cs="Times New Roman"/>
        </w:rPr>
        <w:t>particip</w:t>
      </w:r>
      <w:r w:rsidR="006D0840" w:rsidRPr="00881428">
        <w:rPr>
          <w:rFonts w:ascii="Times New Roman" w:hAnsi="Times New Roman" w:cs="Times New Roman"/>
        </w:rPr>
        <w:t xml:space="preserve">ants to log all of their communication during the project. </w:t>
      </w:r>
      <w:r w:rsidR="00110604" w:rsidRPr="00881428">
        <w:rPr>
          <w:rFonts w:ascii="Times New Roman" w:hAnsi="Times New Roman" w:cs="Times New Roman"/>
        </w:rPr>
        <w:t>To complete the logs, s</w:t>
      </w:r>
      <w:r w:rsidR="00FD511B" w:rsidRPr="00881428">
        <w:rPr>
          <w:rFonts w:ascii="Times New Roman" w:hAnsi="Times New Roman" w:cs="Times New Roman"/>
        </w:rPr>
        <w:t xml:space="preserve">tudents </w:t>
      </w:r>
      <w:r w:rsidR="004F7B1B" w:rsidRPr="00881428">
        <w:rPr>
          <w:rFonts w:ascii="Times New Roman" w:hAnsi="Times New Roman" w:cs="Times New Roman"/>
        </w:rPr>
        <w:t xml:space="preserve">were </w:t>
      </w:r>
      <w:del w:id="546" w:author="Christopher Lam" w:date="2015-07-17T15:00:00Z">
        <w:r w:rsidR="004F7B1B" w:rsidRPr="00881428" w:rsidDel="00134478">
          <w:rPr>
            <w:rFonts w:ascii="Times New Roman" w:hAnsi="Times New Roman" w:cs="Times New Roman"/>
          </w:rPr>
          <w:delText xml:space="preserve">instructed </w:delText>
        </w:r>
      </w:del>
      <w:ins w:id="547" w:author="Christopher Lam" w:date="2015-07-17T15:00:00Z">
        <w:r w:rsidR="00134478">
          <w:rPr>
            <w:rFonts w:ascii="Times New Roman" w:hAnsi="Times New Roman" w:cs="Times New Roman"/>
          </w:rPr>
          <w:t>told</w:t>
        </w:r>
        <w:r w:rsidR="00134478" w:rsidRPr="00881428">
          <w:rPr>
            <w:rFonts w:ascii="Times New Roman" w:hAnsi="Times New Roman" w:cs="Times New Roman"/>
          </w:rPr>
          <w:t xml:space="preserve"> </w:t>
        </w:r>
      </w:ins>
      <w:r w:rsidR="004F7B1B" w:rsidRPr="00881428">
        <w:rPr>
          <w:rFonts w:ascii="Times New Roman" w:hAnsi="Times New Roman" w:cs="Times New Roman"/>
        </w:rPr>
        <w:t>to communicate as they normally would (</w:t>
      </w:r>
      <w:del w:id="548" w:author="Christopher Lam" w:date="2015-07-17T15:00:00Z">
        <w:r w:rsidR="004F7B1B" w:rsidRPr="00881428" w:rsidDel="00134478">
          <w:rPr>
            <w:rFonts w:ascii="Times New Roman" w:hAnsi="Times New Roman" w:cs="Times New Roman"/>
          </w:rPr>
          <w:delText>e.g.,</w:delText>
        </w:r>
        <w:r w:rsidR="00D00C47" w:rsidRPr="00881428" w:rsidDel="00134478">
          <w:rPr>
            <w:rFonts w:ascii="Times New Roman" w:hAnsi="Times New Roman" w:cs="Times New Roman"/>
          </w:rPr>
          <w:delText xml:space="preserve"> </w:delText>
        </w:r>
      </w:del>
      <w:r w:rsidR="00D00C47" w:rsidRPr="00881428">
        <w:rPr>
          <w:rFonts w:ascii="Times New Roman" w:hAnsi="Times New Roman" w:cs="Times New Roman"/>
        </w:rPr>
        <w:t>via</w:t>
      </w:r>
      <w:r w:rsidR="004F7B1B" w:rsidRPr="00881428">
        <w:rPr>
          <w:rFonts w:ascii="Times New Roman" w:hAnsi="Times New Roman" w:cs="Times New Roman"/>
        </w:rPr>
        <w:t xml:space="preserve"> </w:t>
      </w:r>
      <w:r w:rsidR="00D67F10" w:rsidRPr="00881428">
        <w:rPr>
          <w:rFonts w:ascii="Times New Roman" w:hAnsi="Times New Roman" w:cs="Times New Roman"/>
        </w:rPr>
        <w:t>e</w:t>
      </w:r>
      <w:ins w:id="549" w:author="Christopher Lam" w:date="2015-07-17T15:00:00Z">
        <w:r w:rsidR="00134478">
          <w:rPr>
            <w:rFonts w:ascii="Times New Roman" w:hAnsi="Times New Roman" w:cs="Times New Roman"/>
          </w:rPr>
          <w:t>-</w:t>
        </w:r>
      </w:ins>
      <w:r w:rsidR="00D67F10" w:rsidRPr="00881428">
        <w:rPr>
          <w:rFonts w:ascii="Times New Roman" w:hAnsi="Times New Roman" w:cs="Times New Roman"/>
        </w:rPr>
        <w:t xml:space="preserve">mail, text message, </w:t>
      </w:r>
      <w:r w:rsidR="00771D03" w:rsidRPr="00881428">
        <w:rPr>
          <w:rFonts w:ascii="Times New Roman" w:hAnsi="Times New Roman" w:cs="Times New Roman"/>
        </w:rPr>
        <w:t>Facebook posts, etc</w:t>
      </w:r>
      <w:r w:rsidR="00FE32E5" w:rsidRPr="00881428">
        <w:rPr>
          <w:rFonts w:ascii="Times New Roman" w:hAnsi="Times New Roman" w:cs="Times New Roman"/>
        </w:rPr>
        <w:t>.</w:t>
      </w:r>
      <w:r w:rsidR="006D0840" w:rsidRPr="00881428">
        <w:rPr>
          <w:rFonts w:ascii="Times New Roman" w:hAnsi="Times New Roman" w:cs="Times New Roman"/>
        </w:rPr>
        <w:t>)</w:t>
      </w:r>
      <w:del w:id="550" w:author="Christopher Lam" w:date="2015-07-17T15:01:00Z">
        <w:r w:rsidR="006D0840" w:rsidRPr="00881428" w:rsidDel="00330AFD">
          <w:rPr>
            <w:rFonts w:ascii="Times New Roman" w:hAnsi="Times New Roman" w:cs="Times New Roman"/>
          </w:rPr>
          <w:delText>,</w:delText>
        </w:r>
      </w:del>
      <w:r w:rsidR="006D0840" w:rsidRPr="00881428">
        <w:rPr>
          <w:rFonts w:ascii="Times New Roman" w:hAnsi="Times New Roman" w:cs="Times New Roman"/>
        </w:rPr>
        <w:t xml:space="preserve"> and then</w:t>
      </w:r>
      <w:r w:rsidR="00E36962" w:rsidRPr="00881428">
        <w:rPr>
          <w:rFonts w:ascii="Times New Roman" w:hAnsi="Times New Roman" w:cs="Times New Roman"/>
        </w:rPr>
        <w:t xml:space="preserve"> </w:t>
      </w:r>
      <w:del w:id="551" w:author="Christopher Lam" w:date="2015-07-17T15:01:00Z">
        <w:r w:rsidR="006D0840" w:rsidRPr="00881428" w:rsidDel="00330AFD">
          <w:rPr>
            <w:rFonts w:ascii="Times New Roman" w:hAnsi="Times New Roman" w:cs="Times New Roman"/>
          </w:rPr>
          <w:delText>asked</w:delText>
        </w:r>
        <w:r w:rsidR="00E36962" w:rsidRPr="00881428" w:rsidDel="00330AFD">
          <w:rPr>
            <w:rFonts w:ascii="Times New Roman" w:hAnsi="Times New Roman" w:cs="Times New Roman"/>
          </w:rPr>
          <w:delText xml:space="preserve"> to </w:delText>
        </w:r>
      </w:del>
      <w:r w:rsidR="00E36962" w:rsidRPr="00881428">
        <w:rPr>
          <w:rFonts w:ascii="Times New Roman" w:hAnsi="Times New Roman" w:cs="Times New Roman"/>
        </w:rPr>
        <w:t>complete</w:t>
      </w:r>
      <w:r w:rsidR="00FD511B" w:rsidRPr="00881428">
        <w:rPr>
          <w:rFonts w:ascii="Times New Roman" w:hAnsi="Times New Roman" w:cs="Times New Roman"/>
        </w:rPr>
        <w:t xml:space="preserve"> a</w:t>
      </w:r>
      <w:r w:rsidR="00FD0ADE" w:rsidRPr="00881428">
        <w:rPr>
          <w:rFonts w:ascii="Times New Roman" w:hAnsi="Times New Roman" w:cs="Times New Roman"/>
        </w:rPr>
        <w:t>n</w:t>
      </w:r>
      <w:r w:rsidR="00FD511B" w:rsidRPr="00881428">
        <w:rPr>
          <w:rFonts w:ascii="Times New Roman" w:hAnsi="Times New Roman" w:cs="Times New Roman"/>
        </w:rPr>
        <w:t xml:space="preserve"> </w:t>
      </w:r>
      <w:r w:rsidR="00D00C47" w:rsidRPr="00881428">
        <w:rPr>
          <w:rFonts w:ascii="Times New Roman" w:hAnsi="Times New Roman" w:cs="Times New Roman"/>
        </w:rPr>
        <w:t>online form</w:t>
      </w:r>
      <w:r w:rsidR="00FD511B" w:rsidRPr="00881428">
        <w:rPr>
          <w:rFonts w:ascii="Times New Roman" w:hAnsi="Times New Roman" w:cs="Times New Roman"/>
        </w:rPr>
        <w:t xml:space="preserve"> </w:t>
      </w:r>
      <w:ins w:id="552" w:author="Christopher Lam" w:date="2015-07-17T15:01:00Z">
        <w:r w:rsidR="00330AFD">
          <w:rPr>
            <w:rFonts w:ascii="Times New Roman" w:hAnsi="Times New Roman" w:cs="Times New Roman"/>
          </w:rPr>
          <w:t xml:space="preserve">for </w:t>
        </w:r>
      </w:ins>
      <w:r w:rsidR="00FD511B" w:rsidRPr="00881428">
        <w:rPr>
          <w:rFonts w:ascii="Times New Roman" w:hAnsi="Times New Roman" w:cs="Times New Roman"/>
        </w:rPr>
        <w:t xml:space="preserve">each </w:t>
      </w:r>
      <w:del w:id="553" w:author="Christopher Lam" w:date="2015-07-17T15:01:00Z">
        <w:r w:rsidR="00A14F2C" w:rsidRPr="00881428" w:rsidDel="00330AFD">
          <w:rPr>
            <w:rFonts w:ascii="Times New Roman" w:hAnsi="Times New Roman" w:cs="Times New Roman"/>
          </w:rPr>
          <w:delText xml:space="preserve">time they </w:delText>
        </w:r>
      </w:del>
      <w:r w:rsidR="00A14F2C" w:rsidRPr="00881428">
        <w:rPr>
          <w:rFonts w:ascii="Times New Roman" w:hAnsi="Times New Roman" w:cs="Times New Roman"/>
        </w:rPr>
        <w:t>communicat</w:t>
      </w:r>
      <w:ins w:id="554" w:author="Christopher Lam" w:date="2015-07-17T15:01:00Z">
        <w:r w:rsidR="00330AFD">
          <w:rPr>
            <w:rFonts w:ascii="Times New Roman" w:hAnsi="Times New Roman" w:cs="Times New Roman"/>
          </w:rPr>
          <w:t>ion</w:t>
        </w:r>
      </w:ins>
      <w:del w:id="555" w:author="Christopher Lam" w:date="2015-07-17T15:01:00Z">
        <w:r w:rsidR="00A14F2C" w:rsidRPr="00881428" w:rsidDel="00330AFD">
          <w:rPr>
            <w:rFonts w:ascii="Times New Roman" w:hAnsi="Times New Roman" w:cs="Times New Roman"/>
          </w:rPr>
          <w:delText>ed</w:delText>
        </w:r>
      </w:del>
      <w:r w:rsidR="00A14F2C" w:rsidRPr="00881428">
        <w:rPr>
          <w:rFonts w:ascii="Times New Roman" w:hAnsi="Times New Roman" w:cs="Times New Roman"/>
        </w:rPr>
        <w:t>. The form</w:t>
      </w:r>
      <w:r w:rsidR="00FD511B" w:rsidRPr="00881428">
        <w:rPr>
          <w:rFonts w:ascii="Times New Roman" w:hAnsi="Times New Roman" w:cs="Times New Roman"/>
        </w:rPr>
        <w:t xml:space="preserve"> </w:t>
      </w:r>
      <w:r w:rsidR="00D67F10" w:rsidRPr="00881428">
        <w:rPr>
          <w:rFonts w:ascii="Times New Roman" w:hAnsi="Times New Roman" w:cs="Times New Roman"/>
        </w:rPr>
        <w:t>asked</w:t>
      </w:r>
      <w:r w:rsidR="00FD511B" w:rsidRPr="00881428">
        <w:rPr>
          <w:rFonts w:ascii="Times New Roman" w:hAnsi="Times New Roman" w:cs="Times New Roman"/>
        </w:rPr>
        <w:t xml:space="preserve"> three questions: time of communication, media, and </w:t>
      </w:r>
      <w:r w:rsidR="00FD0ADE" w:rsidRPr="00881428">
        <w:rPr>
          <w:rFonts w:ascii="Times New Roman" w:hAnsi="Times New Roman" w:cs="Times New Roman"/>
        </w:rPr>
        <w:t xml:space="preserve">message type. </w:t>
      </w:r>
      <w:r w:rsidR="00150939" w:rsidRPr="00881428">
        <w:rPr>
          <w:rFonts w:ascii="Times New Roman" w:hAnsi="Times New Roman" w:cs="Times New Roman"/>
        </w:rPr>
        <w:t xml:space="preserve">Based on the scope of </w:t>
      </w:r>
      <w:del w:id="556" w:author="Christopher Lam" w:date="2015-07-17T15:02:00Z">
        <w:r w:rsidR="00150939" w:rsidRPr="00881428" w:rsidDel="006936CE">
          <w:rPr>
            <w:rFonts w:ascii="Times New Roman" w:hAnsi="Times New Roman" w:cs="Times New Roman"/>
          </w:rPr>
          <w:delText>the present</w:delText>
        </w:r>
      </w:del>
      <w:ins w:id="557" w:author="Christopher Lam" w:date="2015-07-17T15:02:00Z">
        <w:r w:rsidR="006936CE">
          <w:rPr>
            <w:rFonts w:ascii="Times New Roman" w:hAnsi="Times New Roman" w:cs="Times New Roman"/>
          </w:rPr>
          <w:t>this</w:t>
        </w:r>
      </w:ins>
      <w:r w:rsidR="00150939" w:rsidRPr="00881428">
        <w:rPr>
          <w:rFonts w:ascii="Times New Roman" w:hAnsi="Times New Roman" w:cs="Times New Roman"/>
        </w:rPr>
        <w:t xml:space="preserve"> study</w:t>
      </w:r>
      <w:r w:rsidR="00FD511B" w:rsidRPr="00881428">
        <w:rPr>
          <w:rFonts w:ascii="Times New Roman" w:hAnsi="Times New Roman" w:cs="Times New Roman"/>
        </w:rPr>
        <w:t xml:space="preserve">, </w:t>
      </w:r>
      <w:ins w:id="558" w:author="Christopher Lam" w:date="2015-07-17T15:02:00Z">
        <w:r w:rsidR="006936CE">
          <w:rPr>
            <w:rFonts w:ascii="Times New Roman" w:hAnsi="Times New Roman" w:cs="Times New Roman"/>
          </w:rPr>
          <w:t xml:space="preserve">I did not analyze </w:t>
        </w:r>
      </w:ins>
      <w:r w:rsidR="00FD511B" w:rsidRPr="00881428">
        <w:rPr>
          <w:rFonts w:ascii="Times New Roman" w:hAnsi="Times New Roman" w:cs="Times New Roman"/>
        </w:rPr>
        <w:t xml:space="preserve">these </w:t>
      </w:r>
      <w:r w:rsidR="00110604" w:rsidRPr="00881428">
        <w:rPr>
          <w:rFonts w:ascii="Times New Roman" w:hAnsi="Times New Roman" w:cs="Times New Roman"/>
        </w:rPr>
        <w:t xml:space="preserve">three </w:t>
      </w:r>
      <w:r w:rsidR="00FD511B" w:rsidRPr="00881428">
        <w:rPr>
          <w:rFonts w:ascii="Times New Roman" w:hAnsi="Times New Roman" w:cs="Times New Roman"/>
        </w:rPr>
        <w:t>variables</w:t>
      </w:r>
      <w:del w:id="559" w:author="Christopher Lam" w:date="2015-07-17T15:02:00Z">
        <w:r w:rsidR="00FD511B" w:rsidRPr="00881428" w:rsidDel="006936CE">
          <w:rPr>
            <w:rFonts w:ascii="Times New Roman" w:hAnsi="Times New Roman" w:cs="Times New Roman"/>
          </w:rPr>
          <w:delText xml:space="preserve"> </w:delText>
        </w:r>
        <w:r w:rsidR="00110604" w:rsidRPr="00881428" w:rsidDel="006936CE">
          <w:rPr>
            <w:rFonts w:ascii="Times New Roman" w:hAnsi="Times New Roman" w:cs="Times New Roman"/>
          </w:rPr>
          <w:delText>were</w:delText>
        </w:r>
        <w:r w:rsidR="00FD511B" w:rsidRPr="00881428" w:rsidDel="006936CE">
          <w:rPr>
            <w:rFonts w:ascii="Times New Roman" w:hAnsi="Times New Roman" w:cs="Times New Roman"/>
          </w:rPr>
          <w:delText xml:space="preserve"> not </w:delText>
        </w:r>
        <w:r w:rsidR="006D0840" w:rsidRPr="00881428" w:rsidDel="006936CE">
          <w:rPr>
            <w:rFonts w:ascii="Times New Roman" w:hAnsi="Times New Roman" w:cs="Times New Roman"/>
          </w:rPr>
          <w:delText>analyzed</w:delText>
        </w:r>
      </w:del>
      <w:r w:rsidR="00D67F10" w:rsidRPr="00881428">
        <w:rPr>
          <w:rFonts w:ascii="Times New Roman" w:hAnsi="Times New Roman" w:cs="Times New Roman"/>
        </w:rPr>
        <w:t xml:space="preserve">. </w:t>
      </w:r>
      <w:r w:rsidR="00FD511B" w:rsidRPr="00881428">
        <w:rPr>
          <w:rFonts w:ascii="Times New Roman" w:hAnsi="Times New Roman" w:cs="Times New Roman"/>
        </w:rPr>
        <w:t xml:space="preserve">Instead, </w:t>
      </w:r>
      <w:r w:rsidR="00FE32E5" w:rsidRPr="00881428">
        <w:rPr>
          <w:rFonts w:ascii="Times New Roman" w:hAnsi="Times New Roman" w:cs="Times New Roman"/>
        </w:rPr>
        <w:t xml:space="preserve">the </w:t>
      </w:r>
      <w:r w:rsidR="00D67F10" w:rsidRPr="00881428">
        <w:rPr>
          <w:rFonts w:ascii="Times New Roman" w:hAnsi="Times New Roman" w:cs="Times New Roman"/>
        </w:rPr>
        <w:t>only data from the</w:t>
      </w:r>
      <w:r w:rsidR="00D00C47" w:rsidRPr="00881428">
        <w:rPr>
          <w:rFonts w:ascii="Times New Roman" w:hAnsi="Times New Roman" w:cs="Times New Roman"/>
        </w:rPr>
        <w:t xml:space="preserve"> communication logs</w:t>
      </w:r>
      <w:r w:rsidR="00FD511B" w:rsidRPr="00881428">
        <w:rPr>
          <w:rFonts w:ascii="Times New Roman" w:hAnsi="Times New Roman" w:cs="Times New Roman"/>
        </w:rPr>
        <w:t xml:space="preserve"> </w:t>
      </w:r>
      <w:r w:rsidR="00D67F10" w:rsidRPr="00881428">
        <w:rPr>
          <w:rFonts w:ascii="Times New Roman" w:hAnsi="Times New Roman" w:cs="Times New Roman"/>
        </w:rPr>
        <w:t xml:space="preserve">used in this study </w:t>
      </w:r>
      <w:ins w:id="560" w:author="Christopher Lam" w:date="2015-07-17T15:02:00Z">
        <w:r w:rsidR="00514D52">
          <w:rPr>
            <w:rFonts w:ascii="Times New Roman" w:hAnsi="Times New Roman" w:cs="Times New Roman"/>
          </w:rPr>
          <w:t xml:space="preserve">were those on </w:t>
        </w:r>
      </w:ins>
      <w:del w:id="561" w:author="Christopher Lam" w:date="2015-07-17T15:02:00Z">
        <w:r w:rsidR="00D67F10" w:rsidRPr="00881428" w:rsidDel="006936CE">
          <w:rPr>
            <w:rFonts w:ascii="Times New Roman" w:hAnsi="Times New Roman" w:cs="Times New Roman"/>
          </w:rPr>
          <w:delText xml:space="preserve">was </w:delText>
        </w:r>
        <w:r w:rsidR="00150939" w:rsidRPr="00881428" w:rsidDel="006936CE">
          <w:rPr>
            <w:rFonts w:ascii="Times New Roman" w:hAnsi="Times New Roman" w:cs="Times New Roman"/>
          </w:rPr>
          <w:delText xml:space="preserve">the </w:delText>
        </w:r>
      </w:del>
      <w:r w:rsidR="00150939" w:rsidRPr="00881428">
        <w:rPr>
          <w:rFonts w:ascii="Times New Roman" w:hAnsi="Times New Roman" w:cs="Times New Roman"/>
        </w:rPr>
        <w:t>quantity</w:t>
      </w:r>
      <w:r w:rsidR="00FD511B" w:rsidRPr="00881428">
        <w:rPr>
          <w:rFonts w:ascii="Times New Roman" w:hAnsi="Times New Roman" w:cs="Times New Roman"/>
        </w:rPr>
        <w:t xml:space="preserve"> of communication</w:t>
      </w:r>
      <w:r w:rsidR="00FE32E5" w:rsidRPr="00881428">
        <w:rPr>
          <w:rFonts w:ascii="Times New Roman" w:hAnsi="Times New Roman" w:cs="Times New Roman"/>
        </w:rPr>
        <w:t xml:space="preserve"> (measured by </w:t>
      </w:r>
      <w:ins w:id="562" w:author="Christopher Lam" w:date="2015-07-17T15:02:00Z">
        <w:r w:rsidR="00514D52">
          <w:rPr>
            <w:rFonts w:ascii="Times New Roman" w:hAnsi="Times New Roman" w:cs="Times New Roman"/>
          </w:rPr>
          <w:t xml:space="preserve">the </w:t>
        </w:r>
      </w:ins>
      <w:r w:rsidR="00FE32E5" w:rsidRPr="00881428">
        <w:rPr>
          <w:rFonts w:ascii="Times New Roman" w:hAnsi="Times New Roman" w:cs="Times New Roman"/>
        </w:rPr>
        <w:t xml:space="preserve">number of forms completed </w:t>
      </w:r>
      <w:r w:rsidR="00110604" w:rsidRPr="00881428">
        <w:rPr>
          <w:rFonts w:ascii="Times New Roman" w:hAnsi="Times New Roman" w:cs="Times New Roman"/>
        </w:rPr>
        <w:t>per</w:t>
      </w:r>
      <w:r w:rsidR="00FE32E5" w:rsidRPr="00881428">
        <w:rPr>
          <w:rFonts w:ascii="Times New Roman" w:hAnsi="Times New Roman" w:cs="Times New Roman"/>
        </w:rPr>
        <w:t xml:space="preserve"> participant)</w:t>
      </w:r>
      <w:r w:rsidR="00FD511B" w:rsidRPr="00881428">
        <w:rPr>
          <w:rFonts w:ascii="Times New Roman" w:hAnsi="Times New Roman" w:cs="Times New Roman"/>
        </w:rPr>
        <w:t>.</w:t>
      </w:r>
      <w:r w:rsidR="006D0840" w:rsidRPr="00881428">
        <w:rPr>
          <w:rFonts w:ascii="Times New Roman" w:hAnsi="Times New Roman" w:cs="Times New Roman"/>
        </w:rPr>
        <w:t xml:space="preserve"> Students were asked to </w:t>
      </w:r>
      <w:r w:rsidR="00675177" w:rsidRPr="00881428">
        <w:rPr>
          <w:rFonts w:ascii="Times New Roman" w:hAnsi="Times New Roman" w:cs="Times New Roman"/>
        </w:rPr>
        <w:t xml:space="preserve">log their communication as </w:t>
      </w:r>
      <w:del w:id="563" w:author="Christopher Lam" w:date="2015-07-17T15:03:00Z">
        <w:r w:rsidR="00675177" w:rsidRPr="00881428" w:rsidDel="00514D52">
          <w:rPr>
            <w:rFonts w:ascii="Times New Roman" w:hAnsi="Times New Roman" w:cs="Times New Roman"/>
          </w:rPr>
          <w:delText xml:space="preserve">they </w:delText>
        </w:r>
      </w:del>
      <w:ins w:id="564" w:author="Christopher Lam" w:date="2015-07-17T15:03:00Z">
        <w:r w:rsidR="00514D52">
          <w:rPr>
            <w:rFonts w:ascii="Times New Roman" w:hAnsi="Times New Roman" w:cs="Times New Roman"/>
          </w:rPr>
          <w:t>it</w:t>
        </w:r>
        <w:r w:rsidR="00514D52" w:rsidRPr="00881428">
          <w:rPr>
            <w:rFonts w:ascii="Times New Roman" w:hAnsi="Times New Roman" w:cs="Times New Roman"/>
          </w:rPr>
          <w:t xml:space="preserve"> </w:t>
        </w:r>
      </w:ins>
      <w:r w:rsidR="00675177" w:rsidRPr="00881428">
        <w:rPr>
          <w:rFonts w:ascii="Times New Roman" w:hAnsi="Times New Roman" w:cs="Times New Roman"/>
        </w:rPr>
        <w:t xml:space="preserve">occurred, but </w:t>
      </w:r>
      <w:ins w:id="565" w:author="Christopher Lam" w:date="2015-07-17T15:03:00Z">
        <w:r w:rsidR="00514D52">
          <w:rPr>
            <w:rFonts w:ascii="Times New Roman" w:hAnsi="Times New Roman" w:cs="Times New Roman"/>
          </w:rPr>
          <w:t xml:space="preserve">I gave them </w:t>
        </w:r>
      </w:ins>
      <w:r w:rsidR="00675177" w:rsidRPr="00881428">
        <w:rPr>
          <w:rFonts w:ascii="Times New Roman" w:hAnsi="Times New Roman" w:cs="Times New Roman"/>
        </w:rPr>
        <w:t xml:space="preserve">a weekly Sunday deadline </w:t>
      </w:r>
      <w:del w:id="566" w:author="Christopher Lam" w:date="2015-07-17T15:03:00Z">
        <w:r w:rsidR="00675177" w:rsidRPr="00881428" w:rsidDel="00514D52">
          <w:rPr>
            <w:rFonts w:ascii="Times New Roman" w:hAnsi="Times New Roman" w:cs="Times New Roman"/>
          </w:rPr>
          <w:delText>was set so</w:delText>
        </w:r>
      </w:del>
      <w:ins w:id="567" w:author="Christopher Lam" w:date="2015-07-17T15:03:00Z">
        <w:r w:rsidR="00514D52">
          <w:rPr>
            <w:rFonts w:ascii="Times New Roman" w:hAnsi="Times New Roman" w:cs="Times New Roman"/>
          </w:rPr>
          <w:t>so that</w:t>
        </w:r>
      </w:ins>
      <w:r w:rsidR="00675177" w:rsidRPr="00881428">
        <w:rPr>
          <w:rFonts w:ascii="Times New Roman" w:hAnsi="Times New Roman" w:cs="Times New Roman"/>
        </w:rPr>
        <w:t xml:space="preserve"> I could monitor participation</w:t>
      </w:r>
      <w:r w:rsidR="006D0840" w:rsidRPr="00881428">
        <w:rPr>
          <w:rFonts w:ascii="Times New Roman" w:hAnsi="Times New Roman" w:cs="Times New Roman"/>
        </w:rPr>
        <w:t>. If students did not communicate during a week, they</w:t>
      </w:r>
      <w:r w:rsidR="00725D3D" w:rsidRPr="00881428">
        <w:rPr>
          <w:rFonts w:ascii="Times New Roman" w:hAnsi="Times New Roman" w:cs="Times New Roman"/>
        </w:rPr>
        <w:t xml:space="preserve"> notified me via e</w:t>
      </w:r>
      <w:ins w:id="568" w:author="Christopher Lam" w:date="2015-07-17T15:03:00Z">
        <w:r w:rsidR="00514D52">
          <w:rPr>
            <w:rFonts w:ascii="Times New Roman" w:hAnsi="Times New Roman" w:cs="Times New Roman"/>
          </w:rPr>
          <w:t>-</w:t>
        </w:r>
      </w:ins>
      <w:r w:rsidR="00725D3D" w:rsidRPr="00881428">
        <w:rPr>
          <w:rFonts w:ascii="Times New Roman" w:hAnsi="Times New Roman" w:cs="Times New Roman"/>
        </w:rPr>
        <w:t xml:space="preserve">mail </w:t>
      </w:r>
      <w:r w:rsidR="006D0840" w:rsidRPr="00881428">
        <w:rPr>
          <w:rFonts w:ascii="Times New Roman" w:hAnsi="Times New Roman" w:cs="Times New Roman"/>
        </w:rPr>
        <w:t>and still remain</w:t>
      </w:r>
      <w:r w:rsidR="00667615" w:rsidRPr="00881428">
        <w:rPr>
          <w:rFonts w:ascii="Times New Roman" w:hAnsi="Times New Roman" w:cs="Times New Roman"/>
        </w:rPr>
        <w:t>ed</w:t>
      </w:r>
      <w:r w:rsidR="006D0840" w:rsidRPr="00881428">
        <w:rPr>
          <w:rFonts w:ascii="Times New Roman" w:hAnsi="Times New Roman" w:cs="Times New Roman"/>
        </w:rPr>
        <w:t xml:space="preserve"> eligible for extra credit.</w:t>
      </w:r>
      <w:r w:rsidR="00FD511B" w:rsidRPr="00881428">
        <w:rPr>
          <w:rFonts w:ascii="Times New Roman" w:hAnsi="Times New Roman" w:cs="Times New Roman"/>
        </w:rPr>
        <w:t xml:space="preserve"> </w:t>
      </w:r>
      <w:r w:rsidRPr="00881428">
        <w:rPr>
          <w:rFonts w:ascii="Times New Roman" w:hAnsi="Times New Roman" w:cs="Times New Roman"/>
        </w:rPr>
        <w:t xml:space="preserve">I checked the logs </w:t>
      </w:r>
      <w:r w:rsidR="00725D3D" w:rsidRPr="00881428">
        <w:rPr>
          <w:rFonts w:ascii="Times New Roman" w:hAnsi="Times New Roman" w:cs="Times New Roman"/>
        </w:rPr>
        <w:t xml:space="preserve">on </w:t>
      </w:r>
      <w:r w:rsidRPr="00881428">
        <w:rPr>
          <w:rFonts w:ascii="Times New Roman" w:hAnsi="Times New Roman" w:cs="Times New Roman"/>
        </w:rPr>
        <w:t xml:space="preserve">Monday to ensure that all students were actively </w:t>
      </w:r>
      <w:r w:rsidR="006D0840" w:rsidRPr="00881428">
        <w:rPr>
          <w:rFonts w:ascii="Times New Roman" w:hAnsi="Times New Roman" w:cs="Times New Roman"/>
        </w:rPr>
        <w:t>participating</w:t>
      </w:r>
      <w:r w:rsidRPr="00881428">
        <w:rPr>
          <w:rFonts w:ascii="Times New Roman" w:hAnsi="Times New Roman" w:cs="Times New Roman"/>
        </w:rPr>
        <w:t xml:space="preserve">. If a participant missed </w:t>
      </w:r>
      <w:r w:rsidR="006D0840" w:rsidRPr="00881428">
        <w:rPr>
          <w:rFonts w:ascii="Times New Roman" w:hAnsi="Times New Roman" w:cs="Times New Roman"/>
        </w:rPr>
        <w:t>the deadline</w:t>
      </w:r>
      <w:r w:rsidRPr="00881428">
        <w:rPr>
          <w:rFonts w:ascii="Times New Roman" w:hAnsi="Times New Roman" w:cs="Times New Roman"/>
        </w:rPr>
        <w:t>, I sent out a reminder e</w:t>
      </w:r>
      <w:ins w:id="569" w:author="Christopher Lam" w:date="2015-07-17T15:03:00Z">
        <w:r w:rsidR="00514D52">
          <w:rPr>
            <w:rFonts w:ascii="Times New Roman" w:hAnsi="Times New Roman" w:cs="Times New Roman"/>
          </w:rPr>
          <w:t>-</w:t>
        </w:r>
      </w:ins>
      <w:r w:rsidRPr="00881428">
        <w:rPr>
          <w:rFonts w:ascii="Times New Roman" w:hAnsi="Times New Roman" w:cs="Times New Roman"/>
        </w:rPr>
        <w:t xml:space="preserve">mail with a Monday evening deadline. Overall, </w:t>
      </w:r>
      <w:del w:id="570" w:author="Christopher Lam" w:date="2015-07-17T15:03:00Z">
        <w:r w:rsidRPr="00881428" w:rsidDel="00514D52">
          <w:rPr>
            <w:rFonts w:ascii="Times New Roman" w:hAnsi="Times New Roman" w:cs="Times New Roman"/>
          </w:rPr>
          <w:delText xml:space="preserve">every </w:delText>
        </w:r>
      </w:del>
      <w:ins w:id="571" w:author="Christopher Lam" w:date="2015-07-17T15:03:00Z">
        <w:r w:rsidR="00514D52">
          <w:rPr>
            <w:rFonts w:ascii="Times New Roman" w:hAnsi="Times New Roman" w:cs="Times New Roman"/>
          </w:rPr>
          <w:t>all the</w:t>
        </w:r>
        <w:r w:rsidR="00514D52" w:rsidRPr="00881428">
          <w:rPr>
            <w:rFonts w:ascii="Times New Roman" w:hAnsi="Times New Roman" w:cs="Times New Roman"/>
          </w:rPr>
          <w:t xml:space="preserve"> </w:t>
        </w:r>
      </w:ins>
      <w:r w:rsidRPr="00881428">
        <w:rPr>
          <w:rFonts w:ascii="Times New Roman" w:hAnsi="Times New Roman" w:cs="Times New Roman"/>
        </w:rPr>
        <w:t>participant</w:t>
      </w:r>
      <w:ins w:id="572" w:author="Christopher Lam" w:date="2015-07-17T15:03:00Z">
        <w:r w:rsidR="00514D52">
          <w:rPr>
            <w:rFonts w:ascii="Times New Roman" w:hAnsi="Times New Roman" w:cs="Times New Roman"/>
          </w:rPr>
          <w:t>s</w:t>
        </w:r>
      </w:ins>
      <w:r w:rsidRPr="00881428">
        <w:rPr>
          <w:rFonts w:ascii="Times New Roman" w:hAnsi="Times New Roman" w:cs="Times New Roman"/>
        </w:rPr>
        <w:t xml:space="preserve"> except </w:t>
      </w:r>
      <w:del w:id="573" w:author="Christopher Lam" w:date="2015-07-17T15:03:00Z">
        <w:r w:rsidRPr="00881428" w:rsidDel="00514D52">
          <w:rPr>
            <w:rFonts w:ascii="Times New Roman" w:hAnsi="Times New Roman" w:cs="Times New Roman"/>
          </w:rPr>
          <w:delText xml:space="preserve">for </w:delText>
        </w:r>
      </w:del>
      <w:r w:rsidRPr="00881428">
        <w:rPr>
          <w:rFonts w:ascii="Times New Roman" w:hAnsi="Times New Roman" w:cs="Times New Roman"/>
        </w:rPr>
        <w:t xml:space="preserve">one completed </w:t>
      </w:r>
      <w:del w:id="574" w:author="Christopher Lam" w:date="2015-07-17T15:03:00Z">
        <w:r w:rsidRPr="00881428" w:rsidDel="00514D52">
          <w:rPr>
            <w:rFonts w:ascii="Times New Roman" w:hAnsi="Times New Roman" w:cs="Times New Roman"/>
          </w:rPr>
          <w:delText>his or her</w:delText>
        </w:r>
      </w:del>
      <w:ins w:id="575" w:author="Christopher Lam" w:date="2015-07-17T15:03:00Z">
        <w:r w:rsidR="00514D52">
          <w:rPr>
            <w:rFonts w:ascii="Times New Roman" w:hAnsi="Times New Roman" w:cs="Times New Roman"/>
          </w:rPr>
          <w:t>their</w:t>
        </w:r>
      </w:ins>
      <w:r w:rsidRPr="00881428">
        <w:rPr>
          <w:rFonts w:ascii="Times New Roman" w:hAnsi="Times New Roman" w:cs="Times New Roman"/>
        </w:rPr>
        <w:t xml:space="preserve"> logs </w:t>
      </w:r>
      <w:r w:rsidR="006D0840" w:rsidRPr="00881428">
        <w:rPr>
          <w:rFonts w:ascii="Times New Roman" w:hAnsi="Times New Roman" w:cs="Times New Roman"/>
        </w:rPr>
        <w:t>every</w:t>
      </w:r>
      <w:r w:rsidRPr="00881428">
        <w:rPr>
          <w:rFonts w:ascii="Times New Roman" w:hAnsi="Times New Roman" w:cs="Times New Roman"/>
        </w:rPr>
        <w:t xml:space="preserve"> week of the project. </w:t>
      </w:r>
    </w:p>
    <w:p w14:paraId="07020C2C" w14:textId="335A8E67" w:rsidR="006015F9" w:rsidRPr="00881428" w:rsidRDefault="006015F9" w:rsidP="004924B4">
      <w:pPr>
        <w:spacing w:line="480" w:lineRule="auto"/>
        <w:ind w:left="0"/>
        <w:rPr>
          <w:rFonts w:ascii="Times New Roman" w:hAnsi="Times New Roman" w:cs="Times New Roman"/>
        </w:rPr>
      </w:pPr>
      <w:r w:rsidRPr="00881428">
        <w:rPr>
          <w:rFonts w:ascii="Times New Roman" w:hAnsi="Times New Roman" w:cs="Times New Roman"/>
        </w:rPr>
        <w:tab/>
        <w:t>At the midway point of the project, I asked the experimental group to arrive at the beginning of the class period and the control group to arrive halfway through the period. I provided follow-up MST training to the experimental group and placebo</w:t>
      </w:r>
      <w:r w:rsidR="00F44881" w:rsidRPr="00881428">
        <w:rPr>
          <w:rFonts w:ascii="Times New Roman" w:hAnsi="Times New Roman" w:cs="Times New Roman"/>
        </w:rPr>
        <w:t xml:space="preserve"> training to the control group.</w:t>
      </w:r>
      <w:r w:rsidRPr="00881428">
        <w:rPr>
          <w:rFonts w:ascii="Times New Roman" w:hAnsi="Times New Roman" w:cs="Times New Roman"/>
        </w:rPr>
        <w:t xml:space="preserve"> After teams completed their projects and submitted them to their instructor, I administered the final survey</w:t>
      </w:r>
      <w:r w:rsidR="006B4DA4" w:rsidRPr="00881428">
        <w:rPr>
          <w:rFonts w:ascii="Times New Roman" w:hAnsi="Times New Roman" w:cs="Times New Roman"/>
        </w:rPr>
        <w:t xml:space="preserve"> </w:t>
      </w:r>
      <w:r w:rsidR="00F44881" w:rsidRPr="00881428">
        <w:rPr>
          <w:rFonts w:ascii="Times New Roman" w:hAnsi="Times New Roman" w:cs="Times New Roman"/>
        </w:rPr>
        <w:t>during</w:t>
      </w:r>
      <w:r w:rsidR="006B4DA4" w:rsidRPr="00881428">
        <w:rPr>
          <w:rFonts w:ascii="Times New Roman" w:hAnsi="Times New Roman" w:cs="Times New Roman"/>
        </w:rPr>
        <w:t xml:space="preserve"> class </w:t>
      </w:r>
      <w:r w:rsidR="00F44881" w:rsidRPr="00881428">
        <w:rPr>
          <w:rFonts w:ascii="Times New Roman" w:hAnsi="Times New Roman" w:cs="Times New Roman"/>
        </w:rPr>
        <w:t>using</w:t>
      </w:r>
      <w:r w:rsidR="006B4DA4" w:rsidRPr="00881428">
        <w:rPr>
          <w:rFonts w:ascii="Times New Roman" w:hAnsi="Times New Roman" w:cs="Times New Roman"/>
        </w:rPr>
        <w:t xml:space="preserve"> my university’s online survey software</w:t>
      </w:r>
      <w:r w:rsidRPr="00881428">
        <w:rPr>
          <w:rFonts w:ascii="Times New Roman" w:hAnsi="Times New Roman" w:cs="Times New Roman"/>
        </w:rPr>
        <w:t xml:space="preserve">. </w:t>
      </w:r>
      <w:r w:rsidR="00725D3D" w:rsidRPr="00881428">
        <w:rPr>
          <w:rFonts w:ascii="Times New Roman" w:hAnsi="Times New Roman" w:cs="Times New Roman"/>
        </w:rPr>
        <w:t xml:space="preserve">The </w:t>
      </w:r>
      <w:r w:rsidRPr="00881428">
        <w:rPr>
          <w:rFonts w:ascii="Times New Roman" w:hAnsi="Times New Roman" w:cs="Times New Roman"/>
        </w:rPr>
        <w:t>survey</w:t>
      </w:r>
      <w:r w:rsidR="00725D3D" w:rsidRPr="00881428">
        <w:rPr>
          <w:rFonts w:ascii="Times New Roman" w:hAnsi="Times New Roman" w:cs="Times New Roman"/>
        </w:rPr>
        <w:t xml:space="preserve"> was </w:t>
      </w:r>
      <w:r w:rsidR="00F44881" w:rsidRPr="00881428">
        <w:rPr>
          <w:rFonts w:ascii="Times New Roman" w:hAnsi="Times New Roman" w:cs="Times New Roman"/>
        </w:rPr>
        <w:t>completed</w:t>
      </w:r>
      <w:r w:rsidRPr="00881428">
        <w:rPr>
          <w:rFonts w:ascii="Times New Roman" w:hAnsi="Times New Roman" w:cs="Times New Roman"/>
        </w:rPr>
        <w:t xml:space="preserve"> before students received grades to </w:t>
      </w:r>
      <w:r w:rsidR="00F44881" w:rsidRPr="00881428">
        <w:rPr>
          <w:rFonts w:ascii="Times New Roman" w:hAnsi="Times New Roman" w:cs="Times New Roman"/>
        </w:rPr>
        <w:t>avoid bias</w:t>
      </w:r>
      <w:r w:rsidRPr="00881428">
        <w:rPr>
          <w:rFonts w:ascii="Times New Roman" w:hAnsi="Times New Roman" w:cs="Times New Roman"/>
        </w:rPr>
        <w:t xml:space="preserve">. Participants were asked not to sit next to their teammates when completing the survey. </w:t>
      </w:r>
      <w:r w:rsidR="006B4DA4" w:rsidRPr="00881428">
        <w:rPr>
          <w:rFonts w:ascii="Times New Roman" w:hAnsi="Times New Roman" w:cs="Times New Roman"/>
        </w:rPr>
        <w:t>Once submitted</w:t>
      </w:r>
      <w:r w:rsidRPr="00881428">
        <w:rPr>
          <w:rFonts w:ascii="Times New Roman" w:hAnsi="Times New Roman" w:cs="Times New Roman"/>
        </w:rPr>
        <w:t>, participants were informed that they had successfully completed the research project.</w:t>
      </w:r>
      <w:r w:rsidR="00F44881" w:rsidRPr="00881428">
        <w:rPr>
          <w:rFonts w:ascii="Times New Roman" w:hAnsi="Times New Roman" w:cs="Times New Roman"/>
        </w:rPr>
        <w:t xml:space="preserve"> </w:t>
      </w:r>
    </w:p>
    <w:p w14:paraId="11164927" w14:textId="77777777" w:rsidR="00514D52" w:rsidRDefault="00514D52" w:rsidP="004924B4">
      <w:pPr>
        <w:spacing w:line="480" w:lineRule="auto"/>
        <w:ind w:left="0"/>
        <w:rPr>
          <w:ins w:id="576" w:author="Christopher Lam" w:date="2015-07-17T15:03:00Z"/>
          <w:rFonts w:ascii="Times New Roman" w:hAnsi="Times New Roman" w:cs="Times New Roman"/>
          <w:b/>
        </w:rPr>
      </w:pPr>
    </w:p>
    <w:p w14:paraId="19145522" w14:textId="16D58257" w:rsidR="004924B4" w:rsidRPr="00881428" w:rsidRDefault="00C9461E" w:rsidP="004924B4">
      <w:pPr>
        <w:spacing w:line="480" w:lineRule="auto"/>
        <w:ind w:left="0"/>
        <w:rPr>
          <w:rFonts w:ascii="Times New Roman" w:hAnsi="Times New Roman" w:cs="Times New Roman"/>
          <w:b/>
        </w:rPr>
      </w:pPr>
      <w:r w:rsidRPr="00881428">
        <w:rPr>
          <w:rFonts w:ascii="Times New Roman" w:hAnsi="Times New Roman" w:cs="Times New Roman"/>
          <w:b/>
        </w:rPr>
        <w:t>Measures</w:t>
      </w:r>
    </w:p>
    <w:p w14:paraId="7932B6BD" w14:textId="09F63871" w:rsidR="005D57FB" w:rsidRPr="00881428" w:rsidRDefault="005D57FB" w:rsidP="004924B4">
      <w:pPr>
        <w:spacing w:line="480" w:lineRule="auto"/>
        <w:ind w:left="0"/>
        <w:rPr>
          <w:rFonts w:ascii="Times New Roman" w:hAnsi="Times New Roman" w:cs="Times New Roman"/>
        </w:rPr>
      </w:pPr>
      <w:del w:id="577" w:author="Christopher Lam" w:date="2015-07-17T15:03:00Z">
        <w:r w:rsidRPr="00881428" w:rsidDel="00514D52">
          <w:rPr>
            <w:rFonts w:ascii="Times New Roman" w:hAnsi="Times New Roman" w:cs="Times New Roman"/>
            <w:b/>
          </w:rPr>
          <w:tab/>
        </w:r>
      </w:del>
      <w:r w:rsidRPr="00881428">
        <w:rPr>
          <w:rFonts w:ascii="Times New Roman" w:hAnsi="Times New Roman" w:cs="Times New Roman"/>
        </w:rPr>
        <w:t>In this sub</w:t>
      </w:r>
      <w:del w:id="578" w:author="Christopher Lam" w:date="2015-07-17T15:03:00Z">
        <w:r w:rsidRPr="00881428" w:rsidDel="00514D52">
          <w:rPr>
            <w:rFonts w:ascii="Times New Roman" w:hAnsi="Times New Roman" w:cs="Times New Roman"/>
          </w:rPr>
          <w:delText>-</w:delText>
        </w:r>
      </w:del>
      <w:r w:rsidRPr="00881428">
        <w:rPr>
          <w:rFonts w:ascii="Times New Roman" w:hAnsi="Times New Roman" w:cs="Times New Roman"/>
        </w:rPr>
        <w:t xml:space="preserve">section, I </w:t>
      </w:r>
      <w:del w:id="579" w:author="Christopher Lam" w:date="2015-07-17T15:03:00Z">
        <w:r w:rsidRPr="00881428" w:rsidDel="00514D52">
          <w:rPr>
            <w:rFonts w:ascii="Times New Roman" w:hAnsi="Times New Roman" w:cs="Times New Roman"/>
          </w:rPr>
          <w:delText xml:space="preserve">will </w:delText>
        </w:r>
      </w:del>
      <w:r w:rsidRPr="00881428">
        <w:rPr>
          <w:rFonts w:ascii="Times New Roman" w:hAnsi="Times New Roman" w:cs="Times New Roman"/>
        </w:rPr>
        <w:t xml:space="preserve">outline the four main measurement </w:t>
      </w:r>
      <w:r w:rsidR="00C45CFE">
        <w:rPr>
          <w:rFonts w:ascii="Times New Roman" w:hAnsi="Times New Roman" w:cs="Times New Roman"/>
        </w:rPr>
        <w:t>scales used</w:t>
      </w:r>
      <w:r w:rsidRPr="00881428">
        <w:rPr>
          <w:rFonts w:ascii="Times New Roman" w:hAnsi="Times New Roman" w:cs="Times New Roman"/>
        </w:rPr>
        <w:t xml:space="preserve"> in the </w:t>
      </w:r>
      <w:del w:id="580" w:author="Christopher Lam" w:date="2015-07-17T15:04:00Z">
        <w:r w:rsidRPr="00881428" w:rsidDel="00514D52">
          <w:rPr>
            <w:rFonts w:ascii="Times New Roman" w:hAnsi="Times New Roman" w:cs="Times New Roman"/>
          </w:rPr>
          <w:delText xml:space="preserve">present </w:delText>
        </w:r>
      </w:del>
      <w:r w:rsidRPr="00881428">
        <w:rPr>
          <w:rFonts w:ascii="Times New Roman" w:hAnsi="Times New Roman" w:cs="Times New Roman"/>
        </w:rPr>
        <w:t xml:space="preserve">study. For each </w:t>
      </w:r>
      <w:r w:rsidR="00C45CFE">
        <w:rPr>
          <w:rFonts w:ascii="Times New Roman" w:hAnsi="Times New Roman" w:cs="Times New Roman"/>
        </w:rPr>
        <w:t>scale</w:t>
      </w:r>
      <w:r w:rsidRPr="00881428">
        <w:rPr>
          <w:rFonts w:ascii="Times New Roman" w:hAnsi="Times New Roman" w:cs="Times New Roman"/>
        </w:rPr>
        <w:t>, I prese</w:t>
      </w:r>
      <w:r w:rsidR="00035F8F" w:rsidRPr="00881428">
        <w:rPr>
          <w:rFonts w:ascii="Times New Roman" w:hAnsi="Times New Roman" w:cs="Times New Roman"/>
        </w:rPr>
        <w:t xml:space="preserve">nt the internal reliability </w:t>
      </w:r>
      <w:r w:rsidR="00C45CFE">
        <w:rPr>
          <w:rFonts w:ascii="Times New Roman" w:hAnsi="Times New Roman" w:cs="Times New Roman"/>
        </w:rPr>
        <w:t xml:space="preserve">statistic </w:t>
      </w:r>
      <w:r w:rsidR="00035F8F" w:rsidRPr="00881428">
        <w:rPr>
          <w:rFonts w:ascii="Times New Roman" w:hAnsi="Times New Roman" w:cs="Times New Roman"/>
        </w:rPr>
        <w:t xml:space="preserve">and a sample item. </w:t>
      </w:r>
    </w:p>
    <w:p w14:paraId="7B5EA04F" w14:textId="77777777" w:rsidR="00514D52" w:rsidRDefault="004924B4" w:rsidP="004924B4">
      <w:pPr>
        <w:spacing w:line="480" w:lineRule="auto"/>
        <w:ind w:left="0"/>
        <w:rPr>
          <w:ins w:id="581" w:author="Christopher Lam" w:date="2015-07-17T15:04:00Z"/>
          <w:rFonts w:ascii="Times New Roman" w:hAnsi="Times New Roman" w:cs="Times New Roman"/>
          <w:b/>
        </w:rPr>
      </w:pPr>
      <w:r w:rsidRPr="00881428">
        <w:rPr>
          <w:rFonts w:ascii="Times New Roman" w:hAnsi="Times New Roman" w:cs="Times New Roman"/>
          <w:b/>
        </w:rPr>
        <w:tab/>
      </w:r>
    </w:p>
    <w:p w14:paraId="36687110" w14:textId="59904CBC" w:rsidR="004924B4" w:rsidRPr="00514D52" w:rsidRDefault="004924B4">
      <w:pPr>
        <w:spacing w:line="480" w:lineRule="auto"/>
        <w:ind w:left="0" w:firstLine="720"/>
        <w:rPr>
          <w:rFonts w:ascii="Times New Roman" w:hAnsi="Times New Roman" w:cs="Times New Roman"/>
          <w:b/>
          <w:rPrChange w:id="582" w:author="Christopher Lam" w:date="2015-07-17T15:04:00Z">
            <w:rPr>
              <w:rFonts w:ascii="Times New Roman" w:hAnsi="Times New Roman" w:cs="Times New Roman"/>
            </w:rPr>
          </w:rPrChange>
        </w:rPr>
        <w:pPrChange w:id="583" w:author="Christopher Lam" w:date="2015-07-17T15:04:00Z">
          <w:pPr>
            <w:spacing w:line="480" w:lineRule="auto"/>
            <w:ind w:left="0"/>
          </w:pPr>
        </w:pPrChange>
      </w:pPr>
      <w:r w:rsidRPr="00514D52">
        <w:rPr>
          <w:rFonts w:ascii="Times New Roman" w:hAnsi="Times New Roman" w:cs="Times New Roman"/>
          <w:b/>
          <w:i/>
          <w:rPrChange w:id="584" w:author="Christopher Lam" w:date="2015-07-17T15:04:00Z">
            <w:rPr>
              <w:rFonts w:ascii="Times New Roman" w:hAnsi="Times New Roman" w:cs="Times New Roman"/>
              <w:b/>
            </w:rPr>
          </w:rPrChange>
        </w:rPr>
        <w:t>Media</w:t>
      </w:r>
      <w:ins w:id="585" w:author="Christopher Lam" w:date="2015-07-17T15:04:00Z">
        <w:r w:rsidR="00514D52">
          <w:rPr>
            <w:rFonts w:ascii="Times New Roman" w:hAnsi="Times New Roman" w:cs="Times New Roman"/>
            <w:b/>
            <w:i/>
          </w:rPr>
          <w:t>-</w:t>
        </w:r>
      </w:ins>
      <w:del w:id="586" w:author="Christopher Lam" w:date="2015-07-17T15:04:00Z">
        <w:r w:rsidRPr="00514D52" w:rsidDel="00514D52">
          <w:rPr>
            <w:rFonts w:ascii="Times New Roman" w:hAnsi="Times New Roman" w:cs="Times New Roman"/>
            <w:b/>
            <w:i/>
            <w:rPrChange w:id="587" w:author="Christopher Lam" w:date="2015-07-17T15:04:00Z">
              <w:rPr>
                <w:rFonts w:ascii="Times New Roman" w:hAnsi="Times New Roman" w:cs="Times New Roman"/>
                <w:b/>
              </w:rPr>
            </w:rPrChange>
          </w:rPr>
          <w:delText xml:space="preserve"> </w:delText>
        </w:r>
      </w:del>
      <w:r w:rsidRPr="00514D52">
        <w:rPr>
          <w:rFonts w:ascii="Times New Roman" w:hAnsi="Times New Roman" w:cs="Times New Roman"/>
          <w:b/>
          <w:i/>
          <w:rPrChange w:id="588" w:author="Christopher Lam" w:date="2015-07-17T15:04:00Z">
            <w:rPr>
              <w:rFonts w:ascii="Times New Roman" w:hAnsi="Times New Roman" w:cs="Times New Roman"/>
              <w:b/>
            </w:rPr>
          </w:rPrChange>
        </w:rPr>
        <w:t>Fit</w:t>
      </w:r>
      <w:r w:rsidR="00767B47" w:rsidRPr="00514D52">
        <w:rPr>
          <w:rFonts w:ascii="Times New Roman" w:hAnsi="Times New Roman" w:cs="Times New Roman"/>
          <w:b/>
          <w:i/>
          <w:rPrChange w:id="589" w:author="Christopher Lam" w:date="2015-07-17T15:04:00Z">
            <w:rPr>
              <w:rFonts w:ascii="Times New Roman" w:hAnsi="Times New Roman" w:cs="Times New Roman"/>
              <w:b/>
            </w:rPr>
          </w:rPrChange>
        </w:rPr>
        <w:t xml:space="preserve"> Behavior</w:t>
      </w:r>
      <w:r w:rsidRPr="00881428">
        <w:rPr>
          <w:rFonts w:ascii="Times New Roman" w:hAnsi="Times New Roman" w:cs="Times New Roman"/>
          <w:b/>
        </w:rPr>
        <w:t xml:space="preserve">. </w:t>
      </w:r>
      <w:ins w:id="590" w:author="Christopher Lam" w:date="2015-07-17T15:04:00Z">
        <w:r w:rsidR="00514D52">
          <w:rPr>
            <w:rFonts w:ascii="Times New Roman" w:hAnsi="Times New Roman" w:cs="Times New Roman"/>
          </w:rPr>
          <w:t>The m</w:t>
        </w:r>
      </w:ins>
      <w:del w:id="591" w:author="Christopher Lam" w:date="2015-07-17T15:04:00Z">
        <w:r w:rsidR="00A36CA7" w:rsidRPr="00881428" w:rsidDel="00514D52">
          <w:rPr>
            <w:rFonts w:ascii="Times New Roman" w:hAnsi="Times New Roman" w:cs="Times New Roman"/>
          </w:rPr>
          <w:delText>M</w:delText>
        </w:r>
      </w:del>
      <w:r w:rsidR="00A36CA7" w:rsidRPr="00881428">
        <w:rPr>
          <w:rFonts w:ascii="Times New Roman" w:hAnsi="Times New Roman" w:cs="Times New Roman"/>
        </w:rPr>
        <w:t>edia</w:t>
      </w:r>
      <w:ins w:id="592" w:author="Christopher Lam" w:date="2015-07-17T15:04:00Z">
        <w:r w:rsidR="00514D52">
          <w:rPr>
            <w:rFonts w:ascii="Times New Roman" w:hAnsi="Times New Roman" w:cs="Times New Roman"/>
          </w:rPr>
          <w:t>-</w:t>
        </w:r>
      </w:ins>
      <w:del w:id="593" w:author="Christopher Lam" w:date="2015-07-17T15:04:00Z">
        <w:r w:rsidR="00A36CA7" w:rsidRPr="00881428" w:rsidDel="00514D52">
          <w:rPr>
            <w:rFonts w:ascii="Times New Roman" w:hAnsi="Times New Roman" w:cs="Times New Roman"/>
          </w:rPr>
          <w:delText xml:space="preserve"> </w:delText>
        </w:r>
      </w:del>
      <w:r w:rsidR="00A36CA7" w:rsidRPr="00881428">
        <w:rPr>
          <w:rFonts w:ascii="Times New Roman" w:hAnsi="Times New Roman" w:cs="Times New Roman"/>
        </w:rPr>
        <w:t xml:space="preserve">fit </w:t>
      </w:r>
      <w:r w:rsidR="00767B47" w:rsidRPr="00881428">
        <w:rPr>
          <w:rFonts w:ascii="Times New Roman" w:hAnsi="Times New Roman" w:cs="Times New Roman"/>
        </w:rPr>
        <w:t xml:space="preserve">behavior </w:t>
      </w:r>
      <w:ins w:id="594" w:author="Christopher Lam" w:date="2015-07-17T15:04:00Z">
        <w:r w:rsidR="00514D52">
          <w:rPr>
            <w:rFonts w:ascii="Times New Roman" w:hAnsi="Times New Roman" w:cs="Times New Roman"/>
          </w:rPr>
          <w:t xml:space="preserve">scale </w:t>
        </w:r>
      </w:ins>
      <w:r w:rsidR="00A36CA7" w:rsidRPr="00881428">
        <w:rPr>
          <w:rFonts w:ascii="Times New Roman" w:hAnsi="Times New Roman" w:cs="Times New Roman"/>
        </w:rPr>
        <w:t xml:space="preserve">measures the extent to which </w:t>
      </w:r>
      <w:del w:id="595" w:author="Christopher Lam" w:date="2015-07-17T15:04:00Z">
        <w:r w:rsidR="00A36CA7" w:rsidRPr="00881428" w:rsidDel="00514D52">
          <w:rPr>
            <w:rFonts w:ascii="Times New Roman" w:hAnsi="Times New Roman" w:cs="Times New Roman"/>
          </w:rPr>
          <w:delText xml:space="preserve">an </w:delText>
        </w:r>
      </w:del>
      <w:ins w:id="596" w:author="Christopher Lam" w:date="2015-07-17T15:04:00Z">
        <w:r w:rsidR="00514D52">
          <w:rPr>
            <w:rFonts w:ascii="Times New Roman" w:hAnsi="Times New Roman" w:cs="Times New Roman"/>
          </w:rPr>
          <w:t>the participant</w:t>
        </w:r>
        <w:r w:rsidR="00514D52" w:rsidRPr="00881428">
          <w:rPr>
            <w:rFonts w:ascii="Times New Roman" w:hAnsi="Times New Roman" w:cs="Times New Roman"/>
          </w:rPr>
          <w:t xml:space="preserve"> </w:t>
        </w:r>
      </w:ins>
      <w:del w:id="597" w:author="Christopher Lam" w:date="2015-07-17T15:04:00Z">
        <w:r w:rsidR="00A36CA7" w:rsidRPr="00881428" w:rsidDel="00514D52">
          <w:rPr>
            <w:rFonts w:ascii="Times New Roman" w:hAnsi="Times New Roman" w:cs="Times New Roman"/>
          </w:rPr>
          <w:delText xml:space="preserve">individual </w:delText>
        </w:r>
      </w:del>
      <w:r w:rsidR="00A36CA7" w:rsidRPr="00881428">
        <w:rPr>
          <w:rFonts w:ascii="Times New Roman" w:hAnsi="Times New Roman" w:cs="Times New Roman"/>
        </w:rPr>
        <w:t xml:space="preserve">considers the fit between a medium’s </w:t>
      </w:r>
      <w:del w:id="598" w:author="Christopher Lam" w:date="2015-07-17T15:04:00Z">
        <w:r w:rsidR="00A36CA7" w:rsidRPr="00881428" w:rsidDel="00514D52">
          <w:rPr>
            <w:rFonts w:ascii="Times New Roman" w:hAnsi="Times New Roman" w:cs="Times New Roman"/>
          </w:rPr>
          <w:delText xml:space="preserve">capability </w:delText>
        </w:r>
      </w:del>
      <w:ins w:id="599" w:author="Christopher Lam" w:date="2015-07-17T15:04:00Z">
        <w:r w:rsidR="00514D52">
          <w:rPr>
            <w:rFonts w:ascii="Times New Roman" w:hAnsi="Times New Roman" w:cs="Times New Roman"/>
          </w:rPr>
          <w:t>capabilities of</w:t>
        </w:r>
        <w:r w:rsidR="00514D52" w:rsidRPr="00881428">
          <w:rPr>
            <w:rFonts w:ascii="Times New Roman" w:hAnsi="Times New Roman" w:cs="Times New Roman"/>
          </w:rPr>
          <w:t xml:space="preserve"> </w:t>
        </w:r>
      </w:ins>
      <w:del w:id="600" w:author="Christopher Lam" w:date="2015-07-22T13:28:00Z">
        <w:r w:rsidR="00A36CA7" w:rsidRPr="00881428" w:rsidDel="00C06A20">
          <w:rPr>
            <w:rFonts w:ascii="Times New Roman" w:hAnsi="Times New Roman" w:cs="Times New Roman"/>
          </w:rPr>
          <w:delText xml:space="preserve">to </w:delText>
        </w:r>
      </w:del>
      <w:r w:rsidR="00A36CA7" w:rsidRPr="00881428">
        <w:rPr>
          <w:rFonts w:ascii="Times New Roman" w:hAnsi="Times New Roman" w:cs="Times New Roman"/>
        </w:rPr>
        <w:t>support</w:t>
      </w:r>
      <w:ins w:id="601" w:author="Christopher Lam" w:date="2015-07-17T15:05:00Z">
        <w:r w:rsidR="00514D52">
          <w:rPr>
            <w:rFonts w:ascii="Times New Roman" w:hAnsi="Times New Roman" w:cs="Times New Roman"/>
          </w:rPr>
          <w:t>ing</w:t>
        </w:r>
      </w:ins>
      <w:r w:rsidR="00A36CA7" w:rsidRPr="00881428">
        <w:rPr>
          <w:rFonts w:ascii="Times New Roman" w:hAnsi="Times New Roman" w:cs="Times New Roman"/>
        </w:rPr>
        <w:t xml:space="preserve"> synchronicity, communication process</w:t>
      </w:r>
      <w:r w:rsidR="00CB0839" w:rsidRPr="00881428">
        <w:rPr>
          <w:rFonts w:ascii="Times New Roman" w:hAnsi="Times New Roman" w:cs="Times New Roman"/>
        </w:rPr>
        <w:t>es</w:t>
      </w:r>
      <w:r w:rsidR="00A36CA7" w:rsidRPr="00881428">
        <w:rPr>
          <w:rFonts w:ascii="Times New Roman" w:hAnsi="Times New Roman" w:cs="Times New Roman"/>
        </w:rPr>
        <w:t>, and appropriation factors</w:t>
      </w:r>
      <w:r w:rsidR="00CB0839" w:rsidRPr="00881428">
        <w:rPr>
          <w:rFonts w:ascii="Times New Roman" w:hAnsi="Times New Roman" w:cs="Times New Roman"/>
        </w:rPr>
        <w:t xml:space="preserve"> when communicating in a group project</w:t>
      </w:r>
      <w:r w:rsidR="00A36CA7" w:rsidRPr="00881428">
        <w:rPr>
          <w:rFonts w:ascii="Times New Roman" w:hAnsi="Times New Roman" w:cs="Times New Roman"/>
        </w:rPr>
        <w:t xml:space="preserve">. </w:t>
      </w:r>
      <w:del w:id="602" w:author="Christopher Lam" w:date="2015-07-17T15:05:00Z">
        <w:r w:rsidRPr="00881428" w:rsidDel="00514D52">
          <w:rPr>
            <w:rFonts w:ascii="Times New Roman" w:hAnsi="Times New Roman" w:cs="Times New Roman"/>
          </w:rPr>
          <w:delText xml:space="preserve">While </w:delText>
        </w:r>
      </w:del>
      <w:ins w:id="603" w:author="Christopher Lam" w:date="2015-07-17T15:05:00Z">
        <w:r w:rsidR="00514D52">
          <w:rPr>
            <w:rFonts w:ascii="Times New Roman" w:hAnsi="Times New Roman" w:cs="Times New Roman"/>
          </w:rPr>
          <w:t>Although</w:t>
        </w:r>
        <w:r w:rsidR="00514D52" w:rsidRPr="00881428">
          <w:rPr>
            <w:rFonts w:ascii="Times New Roman" w:hAnsi="Times New Roman" w:cs="Times New Roman"/>
          </w:rPr>
          <w:t xml:space="preserve"> </w:t>
        </w:r>
      </w:ins>
      <w:r w:rsidR="00F9141C" w:rsidRPr="00881428">
        <w:rPr>
          <w:rFonts w:ascii="Times New Roman" w:hAnsi="Times New Roman" w:cs="Times New Roman"/>
        </w:rPr>
        <w:t xml:space="preserve">previous </w:t>
      </w:r>
      <w:r w:rsidR="006267B5" w:rsidRPr="00881428">
        <w:rPr>
          <w:rFonts w:ascii="Times New Roman" w:hAnsi="Times New Roman" w:cs="Times New Roman"/>
        </w:rPr>
        <w:t>research</w:t>
      </w:r>
      <w:r w:rsidRPr="00881428">
        <w:rPr>
          <w:rFonts w:ascii="Times New Roman" w:hAnsi="Times New Roman" w:cs="Times New Roman"/>
        </w:rPr>
        <w:t xml:space="preserve"> </w:t>
      </w:r>
      <w:r w:rsidR="00F9141C" w:rsidRPr="00881428">
        <w:rPr>
          <w:rFonts w:ascii="Times New Roman" w:hAnsi="Times New Roman" w:cs="Times New Roman"/>
        </w:rPr>
        <w:t>has treated</w:t>
      </w:r>
      <w:r w:rsidR="00A36CA7" w:rsidRPr="00881428">
        <w:rPr>
          <w:rFonts w:ascii="Times New Roman" w:hAnsi="Times New Roman" w:cs="Times New Roman"/>
        </w:rPr>
        <w:t xml:space="preserve"> media fit as an experimental condition</w:t>
      </w:r>
      <w:r w:rsidR="00F90AB3" w:rsidRPr="00881428">
        <w:rPr>
          <w:rFonts w:ascii="Times New Roman" w:hAnsi="Times New Roman" w:cs="Times New Roman"/>
        </w:rPr>
        <w:t xml:space="preserve">, </w:t>
      </w:r>
      <w:r w:rsidRPr="00881428">
        <w:rPr>
          <w:rFonts w:ascii="Times New Roman" w:hAnsi="Times New Roman" w:cs="Times New Roman"/>
        </w:rPr>
        <w:t xml:space="preserve">no self-reporting measure has been </w:t>
      </w:r>
      <w:r w:rsidR="00A36CA7" w:rsidRPr="00881428">
        <w:rPr>
          <w:rFonts w:ascii="Times New Roman" w:hAnsi="Times New Roman" w:cs="Times New Roman"/>
        </w:rPr>
        <w:t xml:space="preserve">developed that examines </w:t>
      </w:r>
      <w:r w:rsidR="00001689" w:rsidRPr="00881428">
        <w:rPr>
          <w:rFonts w:ascii="Times New Roman" w:hAnsi="Times New Roman" w:cs="Times New Roman"/>
        </w:rPr>
        <w:t>media fit behavior</w:t>
      </w:r>
      <w:r w:rsidRPr="00881428">
        <w:rPr>
          <w:rFonts w:ascii="Times New Roman" w:hAnsi="Times New Roman" w:cs="Times New Roman"/>
        </w:rPr>
        <w:t xml:space="preserve"> </w:t>
      </w:r>
      <w:r w:rsidR="00A36CA7" w:rsidRPr="00881428">
        <w:rPr>
          <w:rFonts w:ascii="Times New Roman" w:hAnsi="Times New Roman" w:cs="Times New Roman"/>
        </w:rPr>
        <w:t>as an outcome variable</w:t>
      </w:r>
      <w:r w:rsidRPr="00881428">
        <w:rPr>
          <w:rFonts w:ascii="Times New Roman" w:hAnsi="Times New Roman" w:cs="Times New Roman"/>
        </w:rPr>
        <w:t xml:space="preserve">. </w:t>
      </w:r>
      <w:r w:rsidR="007A090A" w:rsidRPr="00881428">
        <w:rPr>
          <w:rFonts w:ascii="Times New Roman" w:hAnsi="Times New Roman" w:cs="Times New Roman"/>
        </w:rPr>
        <w:t xml:space="preserve">Therefore, </w:t>
      </w:r>
      <w:r w:rsidRPr="00881428">
        <w:rPr>
          <w:rFonts w:ascii="Times New Roman" w:hAnsi="Times New Roman" w:cs="Times New Roman"/>
        </w:rPr>
        <w:t xml:space="preserve">I developed a 7-item media fit scale </w:t>
      </w:r>
      <w:r w:rsidR="00197CB2" w:rsidRPr="00881428">
        <w:rPr>
          <w:rFonts w:ascii="Times New Roman" w:hAnsi="Times New Roman" w:cs="Times New Roman"/>
        </w:rPr>
        <w:t>that is measured</w:t>
      </w:r>
      <w:r w:rsidRPr="00881428">
        <w:rPr>
          <w:rFonts w:ascii="Times New Roman" w:hAnsi="Times New Roman" w:cs="Times New Roman"/>
        </w:rPr>
        <w:t xml:space="preserve"> on a 7-point likert scale </w:t>
      </w:r>
      <w:r w:rsidR="00197CB2" w:rsidRPr="00881428">
        <w:rPr>
          <w:rFonts w:ascii="Times New Roman" w:hAnsi="Times New Roman" w:cs="Times New Roman"/>
        </w:rPr>
        <w:t>(</w:t>
      </w:r>
      <w:r w:rsidRPr="00881428">
        <w:rPr>
          <w:rFonts w:ascii="Times New Roman" w:hAnsi="Times New Roman" w:cs="Times New Roman"/>
        </w:rPr>
        <w:t xml:space="preserve">1 </w:t>
      </w:r>
      <w:del w:id="604" w:author="Christopher Lam" w:date="2015-07-17T15:05:00Z">
        <w:r w:rsidRPr="00881428" w:rsidDel="00514D52">
          <w:rPr>
            <w:rFonts w:ascii="Times New Roman" w:hAnsi="Times New Roman" w:cs="Times New Roman"/>
          </w:rPr>
          <w:delText xml:space="preserve">being </w:delText>
        </w:r>
      </w:del>
      <w:ins w:id="605" w:author="Christopher Lam" w:date="2015-07-17T15:05:00Z">
        <w:r w:rsidR="00514D52">
          <w:rPr>
            <w:rFonts w:ascii="Times New Roman" w:hAnsi="Times New Roman" w:cs="Times New Roman"/>
          </w:rPr>
          <w:t>meaning</w:t>
        </w:r>
        <w:r w:rsidR="00514D52" w:rsidRPr="00881428">
          <w:rPr>
            <w:rFonts w:ascii="Times New Roman" w:hAnsi="Times New Roman" w:cs="Times New Roman"/>
          </w:rPr>
          <w:t xml:space="preserve"> </w:t>
        </w:r>
      </w:ins>
      <w:r w:rsidRPr="00514D52">
        <w:rPr>
          <w:rFonts w:ascii="Times New Roman" w:hAnsi="Times New Roman" w:cs="Times New Roman"/>
          <w:i/>
          <w:rPrChange w:id="606" w:author="Christopher Lam" w:date="2015-07-17T15:05:00Z">
            <w:rPr>
              <w:rFonts w:ascii="Times New Roman" w:hAnsi="Times New Roman" w:cs="Times New Roman"/>
            </w:rPr>
          </w:rPrChange>
        </w:rPr>
        <w:t>strongly disagree</w:t>
      </w:r>
      <w:r w:rsidRPr="00881428">
        <w:rPr>
          <w:rFonts w:ascii="Times New Roman" w:hAnsi="Times New Roman" w:cs="Times New Roman"/>
        </w:rPr>
        <w:t xml:space="preserve"> and 7 </w:t>
      </w:r>
      <w:del w:id="607" w:author="Christopher Lam" w:date="2015-07-17T15:05:00Z">
        <w:r w:rsidRPr="00881428" w:rsidDel="00514D52">
          <w:rPr>
            <w:rFonts w:ascii="Times New Roman" w:hAnsi="Times New Roman" w:cs="Times New Roman"/>
          </w:rPr>
          <w:delText xml:space="preserve">being </w:delText>
        </w:r>
      </w:del>
      <w:ins w:id="608" w:author="Christopher Lam" w:date="2015-07-17T15:05:00Z">
        <w:r w:rsidR="00514D52">
          <w:rPr>
            <w:rFonts w:ascii="Times New Roman" w:hAnsi="Times New Roman" w:cs="Times New Roman"/>
          </w:rPr>
          <w:t>meaning</w:t>
        </w:r>
        <w:r w:rsidR="00514D52" w:rsidRPr="00881428">
          <w:rPr>
            <w:rFonts w:ascii="Times New Roman" w:hAnsi="Times New Roman" w:cs="Times New Roman"/>
          </w:rPr>
          <w:t xml:space="preserve"> </w:t>
        </w:r>
      </w:ins>
      <w:r w:rsidRPr="00514D52">
        <w:rPr>
          <w:rFonts w:ascii="Times New Roman" w:hAnsi="Times New Roman" w:cs="Times New Roman"/>
          <w:i/>
          <w:rPrChange w:id="609" w:author="Christopher Lam" w:date="2015-07-17T15:05:00Z">
            <w:rPr>
              <w:rFonts w:ascii="Times New Roman" w:hAnsi="Times New Roman" w:cs="Times New Roman"/>
            </w:rPr>
          </w:rPrChange>
        </w:rPr>
        <w:t>strongly agree</w:t>
      </w:r>
      <w:r w:rsidR="00197CB2" w:rsidRPr="00881428">
        <w:rPr>
          <w:rFonts w:ascii="Times New Roman" w:hAnsi="Times New Roman" w:cs="Times New Roman"/>
        </w:rPr>
        <w:t>)</w:t>
      </w:r>
      <w:r w:rsidRPr="00881428">
        <w:rPr>
          <w:rFonts w:ascii="Times New Roman" w:hAnsi="Times New Roman" w:cs="Times New Roman"/>
        </w:rPr>
        <w:t xml:space="preserve">. </w:t>
      </w:r>
      <w:ins w:id="610" w:author="Christopher Lam" w:date="2015-07-17T15:05:00Z">
        <w:r w:rsidR="00514D52">
          <w:rPr>
            <w:rFonts w:ascii="Times New Roman" w:hAnsi="Times New Roman" w:cs="Times New Roman"/>
          </w:rPr>
          <w:t>I constructed e</w:t>
        </w:r>
      </w:ins>
      <w:del w:id="611" w:author="Christopher Lam" w:date="2015-07-17T15:05:00Z">
        <w:r w:rsidRPr="00881428" w:rsidDel="00514D52">
          <w:rPr>
            <w:rFonts w:ascii="Times New Roman" w:hAnsi="Times New Roman" w:cs="Times New Roman"/>
          </w:rPr>
          <w:delText>E</w:delText>
        </w:r>
      </w:del>
      <w:r w:rsidRPr="00881428">
        <w:rPr>
          <w:rFonts w:ascii="Times New Roman" w:hAnsi="Times New Roman" w:cs="Times New Roman"/>
        </w:rPr>
        <w:t xml:space="preserve">ach item </w:t>
      </w:r>
      <w:del w:id="612" w:author="Christopher Lam" w:date="2015-07-17T15:05:00Z">
        <w:r w:rsidRPr="00881428" w:rsidDel="00514D52">
          <w:rPr>
            <w:rFonts w:ascii="Times New Roman" w:hAnsi="Times New Roman" w:cs="Times New Roman"/>
          </w:rPr>
          <w:delText xml:space="preserve">was constructed </w:delText>
        </w:r>
      </w:del>
      <w:r w:rsidRPr="00881428">
        <w:rPr>
          <w:rFonts w:ascii="Times New Roman" w:hAnsi="Times New Roman" w:cs="Times New Roman"/>
        </w:rPr>
        <w:t xml:space="preserve">based on the </w:t>
      </w:r>
      <w:r w:rsidR="006267B5" w:rsidRPr="00881428">
        <w:rPr>
          <w:rFonts w:ascii="Times New Roman" w:hAnsi="Times New Roman" w:cs="Times New Roman"/>
        </w:rPr>
        <w:t xml:space="preserve">propositions </w:t>
      </w:r>
      <w:del w:id="613" w:author="Christopher Lam" w:date="2015-07-17T15:05:00Z">
        <w:r w:rsidR="006267B5" w:rsidRPr="00881428" w:rsidDel="00514D52">
          <w:rPr>
            <w:rFonts w:ascii="Times New Roman" w:hAnsi="Times New Roman" w:cs="Times New Roman"/>
          </w:rPr>
          <w:delText>presented</w:delText>
        </w:r>
        <w:r w:rsidRPr="00881428" w:rsidDel="00514D52">
          <w:rPr>
            <w:rFonts w:ascii="Times New Roman" w:hAnsi="Times New Roman" w:cs="Times New Roman"/>
          </w:rPr>
          <w:delText xml:space="preserve"> </w:delText>
        </w:r>
      </w:del>
      <w:r w:rsidRPr="00881428">
        <w:rPr>
          <w:rFonts w:ascii="Times New Roman" w:hAnsi="Times New Roman" w:cs="Times New Roman"/>
        </w:rPr>
        <w:t xml:space="preserve">in </w:t>
      </w:r>
      <w:r w:rsidR="006267B5" w:rsidRPr="00881428">
        <w:rPr>
          <w:rFonts w:ascii="Times New Roman" w:hAnsi="Times New Roman" w:cs="Times New Roman"/>
        </w:rPr>
        <w:t>MST</w:t>
      </w:r>
      <w:r w:rsidR="008A2E9B">
        <w:rPr>
          <w:rFonts w:ascii="Times New Roman" w:hAnsi="Times New Roman" w:cs="Times New Roman"/>
        </w:rPr>
        <w:t xml:space="preserve"> that lead to media fit. </w:t>
      </w:r>
      <w:del w:id="614" w:author="Christopher Lam" w:date="2015-07-17T15:06:00Z">
        <w:r w:rsidRPr="00881428" w:rsidDel="00514D52">
          <w:rPr>
            <w:rFonts w:ascii="Times New Roman" w:hAnsi="Times New Roman" w:cs="Times New Roman"/>
          </w:rPr>
          <w:delText xml:space="preserve">While exploratory in nature, </w:delText>
        </w:r>
      </w:del>
      <w:ins w:id="615" w:author="Christopher Lam" w:date="2015-07-17T15:06:00Z">
        <w:r w:rsidR="00514D52">
          <w:rPr>
            <w:rFonts w:ascii="Times New Roman" w:hAnsi="Times New Roman" w:cs="Times New Roman"/>
          </w:rPr>
          <w:t>I</w:t>
        </w:r>
      </w:ins>
      <w:del w:id="616" w:author="Christopher Lam" w:date="2015-07-17T15:06:00Z">
        <w:r w:rsidRPr="00881428" w:rsidDel="00514D52">
          <w:rPr>
            <w:rFonts w:ascii="Times New Roman" w:hAnsi="Times New Roman" w:cs="Times New Roman"/>
          </w:rPr>
          <w:delText>i</w:delText>
        </w:r>
      </w:del>
      <w:r w:rsidRPr="00881428">
        <w:rPr>
          <w:rFonts w:ascii="Times New Roman" w:hAnsi="Times New Roman" w:cs="Times New Roman"/>
        </w:rPr>
        <w:t xml:space="preserve">nitial tests </w:t>
      </w:r>
      <w:ins w:id="617" w:author="Christopher Lam" w:date="2015-07-17T15:06:00Z">
        <w:r w:rsidR="00514D52">
          <w:rPr>
            <w:rFonts w:ascii="Times New Roman" w:hAnsi="Times New Roman" w:cs="Times New Roman"/>
          </w:rPr>
          <w:t xml:space="preserve">of this scale </w:t>
        </w:r>
      </w:ins>
      <w:r w:rsidRPr="00881428">
        <w:rPr>
          <w:rFonts w:ascii="Times New Roman" w:hAnsi="Times New Roman" w:cs="Times New Roman"/>
        </w:rPr>
        <w:t>in</w:t>
      </w:r>
      <w:r w:rsidR="0084270F" w:rsidRPr="00881428">
        <w:rPr>
          <w:rFonts w:ascii="Times New Roman" w:hAnsi="Times New Roman" w:cs="Times New Roman"/>
        </w:rPr>
        <w:t xml:space="preserve">dicated high internal </w:t>
      </w:r>
      <w:r w:rsidR="0022707B" w:rsidRPr="00881428">
        <w:rPr>
          <w:rFonts w:ascii="Times New Roman" w:hAnsi="Times New Roman" w:cs="Times New Roman"/>
        </w:rPr>
        <w:t>reliability</w:t>
      </w:r>
      <w:r w:rsidR="0084270F" w:rsidRPr="00881428">
        <w:rPr>
          <w:rFonts w:ascii="Times New Roman" w:hAnsi="Times New Roman" w:cs="Times New Roman"/>
        </w:rPr>
        <w:t xml:space="preserve"> (</w:t>
      </w:r>
      <w:r w:rsidR="0084270F" w:rsidRPr="00881428">
        <w:rPr>
          <w:rFonts w:ascii="Times New Roman" w:hAnsi="Times New Roman" w:cs="Times New Roman"/>
        </w:rPr>
        <w:sym w:font="Symbol" w:char="F0B5"/>
      </w:r>
      <w:r w:rsidRPr="00881428">
        <w:rPr>
          <w:rFonts w:ascii="Times New Roman" w:hAnsi="Times New Roman" w:cs="Times New Roman"/>
        </w:rPr>
        <w:t xml:space="preserve"> = .86). </w:t>
      </w:r>
      <w:ins w:id="618" w:author="Christopher Lam" w:date="2015-07-17T15:07:00Z">
        <w:r w:rsidR="00514D52">
          <w:rPr>
            <w:rFonts w:ascii="Times New Roman" w:hAnsi="Times New Roman" w:cs="Times New Roman"/>
          </w:rPr>
          <w:t xml:space="preserve">For example, </w:t>
        </w:r>
      </w:ins>
      <w:del w:id="619" w:author="Christopher Lam" w:date="2015-07-17T15:07:00Z">
        <w:r w:rsidRPr="00881428" w:rsidDel="00514D52">
          <w:rPr>
            <w:rFonts w:ascii="Times New Roman" w:hAnsi="Times New Roman" w:cs="Times New Roman"/>
          </w:rPr>
          <w:delText>A</w:delText>
        </w:r>
      </w:del>
      <w:r w:rsidRPr="00881428">
        <w:rPr>
          <w:rFonts w:ascii="Times New Roman" w:hAnsi="Times New Roman" w:cs="Times New Roman"/>
        </w:rPr>
        <w:t xml:space="preserve"> </w:t>
      </w:r>
      <w:del w:id="620" w:author="Christopher Lam" w:date="2015-07-17T15:07:00Z">
        <w:r w:rsidRPr="00881428" w:rsidDel="00514D52">
          <w:rPr>
            <w:rFonts w:ascii="Times New Roman" w:hAnsi="Times New Roman" w:cs="Times New Roman"/>
          </w:rPr>
          <w:delText xml:space="preserve">sample item from </w:delText>
        </w:r>
      </w:del>
      <w:r w:rsidRPr="00881428">
        <w:rPr>
          <w:rFonts w:ascii="Times New Roman" w:hAnsi="Times New Roman" w:cs="Times New Roman"/>
        </w:rPr>
        <w:t>this scale includes</w:t>
      </w:r>
      <w:ins w:id="621" w:author="Christopher Lam" w:date="2015-07-17T15:07:00Z">
        <w:r w:rsidR="00514D52">
          <w:rPr>
            <w:rFonts w:ascii="Times New Roman" w:hAnsi="Times New Roman" w:cs="Times New Roman"/>
          </w:rPr>
          <w:t xml:space="preserve"> the following item:</w:t>
        </w:r>
      </w:ins>
      <w:r w:rsidRPr="00881428">
        <w:rPr>
          <w:rFonts w:ascii="Times New Roman" w:hAnsi="Times New Roman" w:cs="Times New Roman"/>
        </w:rPr>
        <w:t xml:space="preserve"> “Before communicating with my team, I carefully selected media based on the preferences or</w:t>
      </w:r>
      <w:r w:rsidR="002C1227">
        <w:rPr>
          <w:rFonts w:ascii="Times New Roman" w:hAnsi="Times New Roman" w:cs="Times New Roman"/>
        </w:rPr>
        <w:t xml:space="preserve"> expectations of my teammates</w:t>
      </w:r>
      <w:ins w:id="622" w:author="Christopher Lam" w:date="2015-07-17T15:07:00Z">
        <w:r w:rsidR="00514D52">
          <w:rPr>
            <w:rFonts w:ascii="Times New Roman" w:hAnsi="Times New Roman" w:cs="Times New Roman"/>
          </w:rPr>
          <w:t>.</w:t>
        </w:r>
      </w:ins>
      <w:r w:rsidR="002C1227">
        <w:rPr>
          <w:rFonts w:ascii="Times New Roman" w:hAnsi="Times New Roman" w:cs="Times New Roman"/>
        </w:rPr>
        <w:t>”</w:t>
      </w:r>
      <w:del w:id="623" w:author="Christopher Lam" w:date="2015-07-17T15:07:00Z">
        <w:r w:rsidR="002C1227" w:rsidDel="00514D52">
          <w:rPr>
            <w:rFonts w:ascii="Times New Roman" w:hAnsi="Times New Roman" w:cs="Times New Roman"/>
          </w:rPr>
          <w:delText>.</w:delText>
        </w:r>
      </w:del>
    </w:p>
    <w:p w14:paraId="70C90123" w14:textId="77777777" w:rsidR="00C06A20" w:rsidRDefault="004924B4" w:rsidP="004924B4">
      <w:pPr>
        <w:spacing w:line="480" w:lineRule="auto"/>
        <w:ind w:left="0"/>
        <w:rPr>
          <w:ins w:id="624" w:author="Christopher Lam" w:date="2015-07-17T15:08:00Z"/>
          <w:rFonts w:ascii="Times New Roman" w:hAnsi="Times New Roman" w:cs="Times New Roman"/>
        </w:rPr>
      </w:pPr>
      <w:r w:rsidRPr="00881428">
        <w:rPr>
          <w:rFonts w:ascii="Times New Roman" w:hAnsi="Times New Roman" w:cs="Times New Roman"/>
        </w:rPr>
        <w:tab/>
      </w:r>
    </w:p>
    <w:p w14:paraId="5FC64EE6" w14:textId="6A3DA282" w:rsidR="004924B4" w:rsidRPr="00881428" w:rsidRDefault="004924B4">
      <w:pPr>
        <w:spacing w:line="480" w:lineRule="auto"/>
        <w:ind w:left="0" w:firstLine="720"/>
        <w:rPr>
          <w:rFonts w:ascii="Times New Roman" w:hAnsi="Times New Roman" w:cs="Times New Roman"/>
        </w:rPr>
        <w:pPrChange w:id="625" w:author="Christopher Lam" w:date="2015-07-22T13:27:00Z">
          <w:pPr>
            <w:spacing w:line="480" w:lineRule="auto"/>
            <w:ind w:left="0"/>
          </w:pPr>
        </w:pPrChange>
      </w:pPr>
      <w:r w:rsidRPr="00514D52">
        <w:rPr>
          <w:rFonts w:ascii="Times New Roman" w:hAnsi="Times New Roman" w:cs="Times New Roman"/>
          <w:b/>
          <w:i/>
          <w:rPrChange w:id="626" w:author="Christopher Lam" w:date="2015-07-17T15:07:00Z">
            <w:rPr>
              <w:rFonts w:ascii="Times New Roman" w:hAnsi="Times New Roman" w:cs="Times New Roman"/>
              <w:b/>
            </w:rPr>
          </w:rPrChange>
        </w:rPr>
        <w:t>Communication Quantity</w:t>
      </w:r>
      <w:ins w:id="627" w:author="Christopher Lam" w:date="2015-07-17T15:07:00Z">
        <w:r w:rsidR="00514D52">
          <w:rPr>
            <w:rFonts w:ascii="Times New Roman" w:hAnsi="Times New Roman" w:cs="Times New Roman"/>
          </w:rPr>
          <w:t xml:space="preserve">. The </w:t>
        </w:r>
      </w:ins>
      <w:del w:id="628" w:author="Christopher Lam" w:date="2015-07-17T15:07:00Z">
        <w:r w:rsidR="003D67F8" w:rsidRPr="00881428" w:rsidDel="00514D52">
          <w:rPr>
            <w:rFonts w:ascii="Times New Roman" w:hAnsi="Times New Roman" w:cs="Times New Roman"/>
            <w:b/>
          </w:rPr>
          <w:delText xml:space="preserve"> </w:delText>
        </w:r>
        <w:r w:rsidR="003D67F8" w:rsidRPr="00775ADB" w:rsidDel="00514D52">
          <w:rPr>
            <w:rFonts w:ascii="Times New Roman" w:hAnsi="Times New Roman" w:cs="Times New Roman"/>
          </w:rPr>
          <w:delText>(</w:delText>
        </w:r>
        <w:r w:rsidR="00775ADB" w:rsidRPr="00775ADB" w:rsidDel="00514D52">
          <w:rPr>
            <w:rFonts w:ascii="Times New Roman" w:hAnsi="Times New Roman" w:cs="Times New Roman"/>
          </w:rPr>
          <w:delText>Lam</w:delText>
        </w:r>
        <w:r w:rsidR="003D67F8" w:rsidRPr="00775ADB" w:rsidDel="00514D52">
          <w:rPr>
            <w:rFonts w:ascii="Times New Roman" w:hAnsi="Times New Roman" w:cs="Times New Roman"/>
          </w:rPr>
          <w:delText>, 2013)</w:delText>
        </w:r>
        <w:r w:rsidR="0031792A" w:rsidRPr="00775ADB" w:rsidDel="00514D52">
          <w:rPr>
            <w:rFonts w:ascii="Times New Roman" w:hAnsi="Times New Roman" w:cs="Times New Roman"/>
          </w:rPr>
          <w:delText>.</w:delText>
        </w:r>
        <w:r w:rsidRPr="00881428" w:rsidDel="00514D52">
          <w:rPr>
            <w:rFonts w:ascii="Times New Roman" w:hAnsi="Times New Roman" w:cs="Times New Roman"/>
            <w:b/>
          </w:rPr>
          <w:delText xml:space="preserve"> </w:delText>
        </w:r>
      </w:del>
      <w:ins w:id="629" w:author="Christopher Lam" w:date="2015-07-17T15:07:00Z">
        <w:r w:rsidR="00514D52">
          <w:rPr>
            <w:rFonts w:ascii="Times New Roman" w:hAnsi="Times New Roman" w:cs="Times New Roman"/>
          </w:rPr>
          <w:t>c</w:t>
        </w:r>
      </w:ins>
      <w:del w:id="630" w:author="Christopher Lam" w:date="2015-07-17T15:07:00Z">
        <w:r w:rsidRPr="00881428" w:rsidDel="00514D52">
          <w:rPr>
            <w:rFonts w:ascii="Times New Roman" w:hAnsi="Times New Roman" w:cs="Times New Roman"/>
          </w:rPr>
          <w:delText>C</w:delText>
        </w:r>
      </w:del>
      <w:r w:rsidRPr="00881428">
        <w:rPr>
          <w:rFonts w:ascii="Times New Roman" w:hAnsi="Times New Roman" w:cs="Times New Roman"/>
        </w:rPr>
        <w:t>ommunication quantity</w:t>
      </w:r>
      <w:ins w:id="631" w:author="Christopher Lam" w:date="2015-07-17T15:08:00Z">
        <w:r w:rsidR="00514D52">
          <w:rPr>
            <w:rFonts w:ascii="Times New Roman" w:hAnsi="Times New Roman" w:cs="Times New Roman"/>
          </w:rPr>
          <w:t xml:space="preserve"> scale (Lam, 2013)</w:t>
        </w:r>
      </w:ins>
      <w:r w:rsidR="004A523C" w:rsidRPr="00881428">
        <w:rPr>
          <w:rFonts w:ascii="Times New Roman" w:hAnsi="Times New Roman" w:cs="Times New Roman"/>
        </w:rPr>
        <w:t xml:space="preserve"> measures the number of unique communication events an individual sends during the span of a project.</w:t>
      </w:r>
      <w:r w:rsidRPr="00881428">
        <w:rPr>
          <w:rFonts w:ascii="Times New Roman" w:hAnsi="Times New Roman" w:cs="Times New Roman"/>
        </w:rPr>
        <w:t xml:space="preserve"> </w:t>
      </w:r>
      <w:r w:rsidR="004A523C" w:rsidRPr="00881428">
        <w:rPr>
          <w:rFonts w:ascii="Times New Roman" w:hAnsi="Times New Roman" w:cs="Times New Roman"/>
        </w:rPr>
        <w:t>Communication quantity was</w:t>
      </w:r>
      <w:r w:rsidRPr="00881428">
        <w:rPr>
          <w:rFonts w:ascii="Times New Roman" w:hAnsi="Times New Roman" w:cs="Times New Roman"/>
        </w:rPr>
        <w:t xml:space="preserve"> collected based on the communication logs </w:t>
      </w:r>
      <w:r w:rsidR="004A523C" w:rsidRPr="00881428">
        <w:rPr>
          <w:rFonts w:ascii="Times New Roman" w:hAnsi="Times New Roman" w:cs="Times New Roman"/>
        </w:rPr>
        <w:t xml:space="preserve">that participants </w:t>
      </w:r>
      <w:r w:rsidRPr="00881428">
        <w:rPr>
          <w:rFonts w:ascii="Times New Roman" w:hAnsi="Times New Roman" w:cs="Times New Roman"/>
        </w:rPr>
        <w:t>kept throughout the pro</w:t>
      </w:r>
      <w:r w:rsidR="0031792A" w:rsidRPr="00881428">
        <w:rPr>
          <w:rFonts w:ascii="Times New Roman" w:hAnsi="Times New Roman" w:cs="Times New Roman"/>
        </w:rPr>
        <w:t>ject</w:t>
      </w:r>
      <w:ins w:id="632" w:author="Christopher Lam" w:date="2015-07-17T15:08:00Z">
        <w:r w:rsidR="00514D52">
          <w:rPr>
            <w:rFonts w:ascii="Times New Roman" w:hAnsi="Times New Roman" w:cs="Times New Roman"/>
          </w:rPr>
          <w:t>,</w:t>
        </w:r>
      </w:ins>
      <w:r w:rsidR="0031792A" w:rsidRPr="00881428">
        <w:rPr>
          <w:rFonts w:ascii="Times New Roman" w:hAnsi="Times New Roman" w:cs="Times New Roman"/>
        </w:rPr>
        <w:t xml:space="preserve"> with each </w:t>
      </w:r>
      <w:r w:rsidRPr="00881428">
        <w:rPr>
          <w:rFonts w:ascii="Times New Roman" w:hAnsi="Times New Roman" w:cs="Times New Roman"/>
        </w:rPr>
        <w:t xml:space="preserve">entry </w:t>
      </w:r>
      <w:r w:rsidR="0031792A" w:rsidRPr="00881428">
        <w:rPr>
          <w:rFonts w:ascii="Times New Roman" w:hAnsi="Times New Roman" w:cs="Times New Roman"/>
        </w:rPr>
        <w:t>representing</w:t>
      </w:r>
      <w:r w:rsidRPr="00881428">
        <w:rPr>
          <w:rFonts w:ascii="Times New Roman" w:hAnsi="Times New Roman" w:cs="Times New Roman"/>
        </w:rPr>
        <w:t xml:space="preserve"> a single communication event. For conversational mediums </w:t>
      </w:r>
      <w:del w:id="633" w:author="Christopher Lam" w:date="2015-07-17T15:08:00Z">
        <w:r w:rsidR="00D746A8" w:rsidRPr="00881428" w:rsidDel="00514D52">
          <w:rPr>
            <w:rFonts w:ascii="Times New Roman" w:hAnsi="Times New Roman" w:cs="Times New Roman"/>
          </w:rPr>
          <w:delText>like</w:delText>
        </w:r>
        <w:r w:rsidRPr="00881428" w:rsidDel="00514D52">
          <w:rPr>
            <w:rFonts w:ascii="Times New Roman" w:hAnsi="Times New Roman" w:cs="Times New Roman"/>
          </w:rPr>
          <w:delText xml:space="preserve"> </w:delText>
        </w:r>
      </w:del>
      <w:ins w:id="634" w:author="Christopher Lam" w:date="2015-07-17T15:08:00Z">
        <w:r w:rsidR="00514D52">
          <w:rPr>
            <w:rFonts w:ascii="Times New Roman" w:hAnsi="Times New Roman" w:cs="Times New Roman"/>
          </w:rPr>
          <w:t>such as</w:t>
        </w:r>
        <w:r w:rsidR="00514D52" w:rsidRPr="00881428">
          <w:rPr>
            <w:rFonts w:ascii="Times New Roman" w:hAnsi="Times New Roman" w:cs="Times New Roman"/>
          </w:rPr>
          <w:t xml:space="preserve"> </w:t>
        </w:r>
      </w:ins>
      <w:r w:rsidRPr="00881428">
        <w:rPr>
          <w:rFonts w:ascii="Times New Roman" w:hAnsi="Times New Roman" w:cs="Times New Roman"/>
        </w:rPr>
        <w:t>instant messaging, participants were instructed to enter the conversation as a single entry</w:t>
      </w:r>
      <w:r w:rsidR="0031792A" w:rsidRPr="00881428">
        <w:rPr>
          <w:rFonts w:ascii="Times New Roman" w:hAnsi="Times New Roman" w:cs="Times New Roman"/>
        </w:rPr>
        <w:t>,</w:t>
      </w:r>
      <w:r w:rsidRPr="00881428">
        <w:rPr>
          <w:rFonts w:ascii="Times New Roman" w:hAnsi="Times New Roman" w:cs="Times New Roman"/>
        </w:rPr>
        <w:t xml:space="preserve"> </w:t>
      </w:r>
      <w:del w:id="635" w:author="Christopher Lam" w:date="2015-07-17T15:08:00Z">
        <w:r w:rsidR="00405359" w:rsidRPr="00881428" w:rsidDel="00514D52">
          <w:rPr>
            <w:rFonts w:ascii="Times New Roman" w:hAnsi="Times New Roman" w:cs="Times New Roman"/>
          </w:rPr>
          <w:delText>as</w:delText>
        </w:r>
        <w:r w:rsidRPr="00881428" w:rsidDel="00514D52">
          <w:rPr>
            <w:rFonts w:ascii="Times New Roman" w:hAnsi="Times New Roman" w:cs="Times New Roman"/>
          </w:rPr>
          <w:delText xml:space="preserve"> </w:delText>
        </w:r>
      </w:del>
      <w:ins w:id="636" w:author="Christopher Lam" w:date="2015-07-17T15:08:00Z">
        <w:r w:rsidR="00514D52">
          <w:rPr>
            <w:rFonts w:ascii="Times New Roman" w:hAnsi="Times New Roman" w:cs="Times New Roman"/>
          </w:rPr>
          <w:t>so</w:t>
        </w:r>
        <w:r w:rsidR="00514D52" w:rsidRPr="00881428">
          <w:rPr>
            <w:rFonts w:ascii="Times New Roman" w:hAnsi="Times New Roman" w:cs="Times New Roman"/>
          </w:rPr>
          <w:t xml:space="preserve"> </w:t>
        </w:r>
      </w:ins>
      <w:r w:rsidRPr="00881428">
        <w:rPr>
          <w:rFonts w:ascii="Times New Roman" w:hAnsi="Times New Roman" w:cs="Times New Roman"/>
        </w:rPr>
        <w:t xml:space="preserve">that entire conversation would constitute one unique event. </w:t>
      </w:r>
    </w:p>
    <w:p w14:paraId="65E93DB7" w14:textId="77777777" w:rsidR="00514D52" w:rsidRDefault="004924B4" w:rsidP="004924B4">
      <w:pPr>
        <w:spacing w:line="480" w:lineRule="auto"/>
        <w:ind w:left="0"/>
        <w:rPr>
          <w:ins w:id="637" w:author="Christopher Lam" w:date="2015-07-17T15:08:00Z"/>
          <w:rFonts w:ascii="Times New Roman" w:hAnsi="Times New Roman" w:cs="Times New Roman"/>
        </w:rPr>
      </w:pPr>
      <w:r w:rsidRPr="00881428">
        <w:rPr>
          <w:rFonts w:ascii="Times New Roman" w:hAnsi="Times New Roman" w:cs="Times New Roman"/>
        </w:rPr>
        <w:tab/>
      </w:r>
    </w:p>
    <w:p w14:paraId="55CDB076" w14:textId="42386478" w:rsidR="004924B4" w:rsidRPr="00881428" w:rsidRDefault="004924B4">
      <w:pPr>
        <w:spacing w:line="480" w:lineRule="auto"/>
        <w:ind w:left="0" w:firstLine="720"/>
        <w:rPr>
          <w:rFonts w:ascii="Times New Roman" w:hAnsi="Times New Roman" w:cs="Times New Roman"/>
          <w:b/>
        </w:rPr>
        <w:pPrChange w:id="638" w:author="Christopher Lam" w:date="2015-07-17T15:08:00Z">
          <w:pPr>
            <w:spacing w:line="480" w:lineRule="auto"/>
            <w:ind w:left="0"/>
          </w:pPr>
        </w:pPrChange>
      </w:pPr>
      <w:r w:rsidRPr="00514D52">
        <w:rPr>
          <w:rFonts w:ascii="Times New Roman" w:hAnsi="Times New Roman" w:cs="Times New Roman"/>
          <w:b/>
          <w:i/>
          <w:rPrChange w:id="639" w:author="Christopher Lam" w:date="2015-07-17T15:08:00Z">
            <w:rPr>
              <w:rFonts w:ascii="Times New Roman" w:hAnsi="Times New Roman" w:cs="Times New Roman"/>
              <w:b/>
            </w:rPr>
          </w:rPrChange>
        </w:rPr>
        <w:t>Communication Quality</w:t>
      </w:r>
      <w:ins w:id="640" w:author="Christopher Lam" w:date="2015-07-17T15:08:00Z">
        <w:r w:rsidR="00514D52">
          <w:rPr>
            <w:rFonts w:ascii="Times New Roman" w:hAnsi="Times New Roman" w:cs="Times New Roman"/>
            <w:b/>
          </w:rPr>
          <w:t xml:space="preserve">. </w:t>
        </w:r>
        <w:r w:rsidR="00514D52">
          <w:rPr>
            <w:rFonts w:ascii="Times New Roman" w:hAnsi="Times New Roman" w:cs="Times New Roman"/>
          </w:rPr>
          <w:t>The</w:t>
        </w:r>
        <w:r w:rsidR="00514D52">
          <w:rPr>
            <w:rFonts w:ascii="Times New Roman" w:hAnsi="Times New Roman" w:cs="Times New Roman"/>
            <w:b/>
          </w:rPr>
          <w:t xml:space="preserve"> </w:t>
        </w:r>
      </w:ins>
      <w:ins w:id="641" w:author="Christopher Lam" w:date="2015-07-17T15:09:00Z">
        <w:r w:rsidR="00514D52">
          <w:rPr>
            <w:rFonts w:ascii="Times New Roman" w:hAnsi="Times New Roman" w:cs="Times New Roman"/>
            <w:b/>
          </w:rPr>
          <w:t>c</w:t>
        </w:r>
      </w:ins>
      <w:del w:id="642" w:author="Christopher Lam" w:date="2015-07-17T15:08:00Z">
        <w:r w:rsidR="008628A4" w:rsidRPr="00881428" w:rsidDel="00514D52">
          <w:rPr>
            <w:rFonts w:ascii="Times New Roman" w:hAnsi="Times New Roman" w:cs="Times New Roman"/>
            <w:b/>
          </w:rPr>
          <w:delText xml:space="preserve"> </w:delText>
        </w:r>
        <w:r w:rsidR="008628A4" w:rsidRPr="00881428" w:rsidDel="00514D52">
          <w:rPr>
            <w:rFonts w:ascii="Times New Roman" w:hAnsi="Times New Roman" w:cs="Times New Roman"/>
          </w:rPr>
          <w:delText>(Lowry, Roberts, Romano, Cheney, &amp; Hightower, 2006)</w:delText>
        </w:r>
        <w:r w:rsidR="0002549B" w:rsidRPr="00881428" w:rsidDel="00514D52">
          <w:rPr>
            <w:rFonts w:ascii="Times New Roman" w:hAnsi="Times New Roman" w:cs="Times New Roman"/>
            <w:b/>
          </w:rPr>
          <w:delText>.</w:delText>
        </w:r>
        <w:r w:rsidRPr="00881428" w:rsidDel="00514D52">
          <w:rPr>
            <w:rFonts w:ascii="Times New Roman" w:hAnsi="Times New Roman" w:cs="Times New Roman"/>
            <w:b/>
          </w:rPr>
          <w:delText xml:space="preserve"> </w:delText>
        </w:r>
        <w:r w:rsidRPr="00881428" w:rsidDel="00514D52">
          <w:rPr>
            <w:rFonts w:ascii="Times New Roman" w:hAnsi="Times New Roman" w:cs="Times New Roman"/>
          </w:rPr>
          <w:delText>C</w:delText>
        </w:r>
      </w:del>
      <w:r w:rsidRPr="00881428">
        <w:rPr>
          <w:rFonts w:ascii="Times New Roman" w:hAnsi="Times New Roman" w:cs="Times New Roman"/>
        </w:rPr>
        <w:t>ommunication quality</w:t>
      </w:r>
      <w:ins w:id="643" w:author="Christopher Lam" w:date="2015-07-17T15:09:00Z">
        <w:r w:rsidR="00514D52">
          <w:rPr>
            <w:rFonts w:ascii="Times New Roman" w:hAnsi="Times New Roman" w:cs="Times New Roman"/>
          </w:rPr>
          <w:t xml:space="preserve"> scale</w:t>
        </w:r>
      </w:ins>
      <w:r w:rsidRPr="00881428">
        <w:rPr>
          <w:rFonts w:ascii="Times New Roman" w:hAnsi="Times New Roman" w:cs="Times New Roman"/>
        </w:rPr>
        <w:t xml:space="preserve"> measures the participant’s</w:t>
      </w:r>
      <w:r w:rsidR="00FF7A48" w:rsidRPr="00881428">
        <w:rPr>
          <w:rFonts w:ascii="Times New Roman" w:hAnsi="Times New Roman" w:cs="Times New Roman"/>
        </w:rPr>
        <w:t xml:space="preserve"> overall</w:t>
      </w:r>
      <w:r w:rsidRPr="00881428">
        <w:rPr>
          <w:rFonts w:ascii="Times New Roman" w:hAnsi="Times New Roman" w:cs="Times New Roman"/>
        </w:rPr>
        <w:t xml:space="preserve"> perceptions of team communication quality and consists of five sub</w:t>
      </w:r>
      <w:ins w:id="644" w:author="Christopher Lam" w:date="2015-07-17T15:09:00Z">
        <w:r w:rsidR="00514D52">
          <w:rPr>
            <w:rFonts w:ascii="Times New Roman" w:hAnsi="Times New Roman" w:cs="Times New Roman"/>
          </w:rPr>
          <w:t>scales</w:t>
        </w:r>
      </w:ins>
      <w:del w:id="645" w:author="Christopher Lam" w:date="2015-07-17T15:09:00Z">
        <w:r w:rsidRPr="00881428" w:rsidDel="00514D52">
          <w:rPr>
            <w:rFonts w:ascii="Times New Roman" w:hAnsi="Times New Roman" w:cs="Times New Roman"/>
          </w:rPr>
          <w:delText>-constructs</w:delText>
        </w:r>
      </w:del>
      <w:r w:rsidRPr="00881428">
        <w:rPr>
          <w:rFonts w:ascii="Times New Roman" w:hAnsi="Times New Roman" w:cs="Times New Roman"/>
        </w:rPr>
        <w:t xml:space="preserve"> including discussion quality, appropriateness, richness, openness, and accuracy (Lowry</w:t>
      </w:r>
      <w:r w:rsidR="008628A4" w:rsidRPr="00881428">
        <w:rPr>
          <w:rFonts w:ascii="Times New Roman" w:hAnsi="Times New Roman" w:cs="Times New Roman"/>
        </w:rPr>
        <w:t xml:space="preserve"> et al.</w:t>
      </w:r>
      <w:r w:rsidRPr="00881428">
        <w:rPr>
          <w:rFonts w:ascii="Times New Roman" w:hAnsi="Times New Roman" w:cs="Times New Roman"/>
        </w:rPr>
        <w:t xml:space="preserve">, 2006). Each of these </w:t>
      </w:r>
      <w:r w:rsidR="00DF0E7A" w:rsidRPr="00881428">
        <w:rPr>
          <w:rFonts w:ascii="Times New Roman" w:hAnsi="Times New Roman" w:cs="Times New Roman"/>
        </w:rPr>
        <w:t>is</w:t>
      </w:r>
      <w:r w:rsidRPr="00881428">
        <w:rPr>
          <w:rFonts w:ascii="Times New Roman" w:hAnsi="Times New Roman" w:cs="Times New Roman"/>
        </w:rPr>
        <w:t xml:space="preserve"> fully validated</w:t>
      </w:r>
      <w:r w:rsidR="00FF7A48" w:rsidRPr="00881428">
        <w:rPr>
          <w:rFonts w:ascii="Times New Roman" w:hAnsi="Times New Roman" w:cs="Times New Roman"/>
        </w:rPr>
        <w:t xml:space="preserve"> and</w:t>
      </w:r>
      <w:r w:rsidR="00DF0E7A" w:rsidRPr="00881428">
        <w:rPr>
          <w:rFonts w:ascii="Times New Roman" w:hAnsi="Times New Roman" w:cs="Times New Roman"/>
        </w:rPr>
        <w:t xml:space="preserve"> </w:t>
      </w:r>
      <w:r w:rsidR="00DE22CD" w:rsidRPr="00881428">
        <w:rPr>
          <w:rFonts w:ascii="Times New Roman" w:hAnsi="Times New Roman" w:cs="Times New Roman"/>
        </w:rPr>
        <w:t>measured on a 7-point likert scale.</w:t>
      </w:r>
    </w:p>
    <w:p w14:paraId="4EF76FB7" w14:textId="0FDCBDA3" w:rsidR="004924B4" w:rsidRPr="00881428" w:rsidRDefault="004924B4" w:rsidP="004924B4">
      <w:pPr>
        <w:spacing w:line="480" w:lineRule="auto"/>
        <w:ind w:left="0"/>
        <w:rPr>
          <w:rFonts w:ascii="Times New Roman" w:hAnsi="Times New Roman" w:cs="Times New Roman"/>
        </w:rPr>
      </w:pPr>
      <w:r w:rsidRPr="00881428">
        <w:rPr>
          <w:rFonts w:ascii="Times New Roman" w:hAnsi="Times New Roman" w:cs="Times New Roman"/>
        </w:rPr>
        <w:tab/>
      </w:r>
      <w:del w:id="646" w:author="Christopher Lam" w:date="2015-07-17T15:09:00Z">
        <w:r w:rsidRPr="00881428" w:rsidDel="00514D52">
          <w:rPr>
            <w:rFonts w:ascii="Times New Roman" w:hAnsi="Times New Roman" w:cs="Times New Roman"/>
          </w:rPr>
          <w:delText xml:space="preserve">Group </w:delText>
        </w:r>
      </w:del>
      <w:ins w:id="647" w:author="Christopher Lam" w:date="2015-07-17T15:09:00Z">
        <w:r w:rsidR="00514D52">
          <w:rPr>
            <w:rFonts w:ascii="Times New Roman" w:hAnsi="Times New Roman" w:cs="Times New Roman"/>
          </w:rPr>
          <w:t>The</w:t>
        </w:r>
        <w:r w:rsidR="00514D52" w:rsidRPr="00881428">
          <w:rPr>
            <w:rFonts w:ascii="Times New Roman" w:hAnsi="Times New Roman" w:cs="Times New Roman"/>
          </w:rPr>
          <w:t xml:space="preserve"> </w:t>
        </w:r>
      </w:ins>
      <w:r w:rsidRPr="00514D52">
        <w:rPr>
          <w:rFonts w:ascii="Times New Roman" w:hAnsi="Times New Roman" w:cs="Times New Roman"/>
          <w:i/>
          <w:rPrChange w:id="648" w:author="Christopher Lam" w:date="2015-07-17T15:09:00Z">
            <w:rPr>
              <w:rFonts w:ascii="Times New Roman" w:hAnsi="Times New Roman" w:cs="Times New Roman"/>
            </w:rPr>
          </w:rPrChange>
        </w:rPr>
        <w:t>discussion quality</w:t>
      </w:r>
      <w:r w:rsidRPr="00881428">
        <w:rPr>
          <w:rFonts w:ascii="Times New Roman" w:hAnsi="Times New Roman" w:cs="Times New Roman"/>
        </w:rPr>
        <w:t xml:space="preserve"> </w:t>
      </w:r>
      <w:ins w:id="649" w:author="Christopher Lam" w:date="2015-07-17T15:09:00Z">
        <w:r w:rsidR="00514D52">
          <w:rPr>
            <w:rFonts w:ascii="Times New Roman" w:hAnsi="Times New Roman" w:cs="Times New Roman"/>
          </w:rPr>
          <w:t xml:space="preserve">subscale </w:t>
        </w:r>
      </w:ins>
      <w:r w:rsidR="00DE22CD" w:rsidRPr="00881428">
        <w:rPr>
          <w:rFonts w:ascii="Times New Roman" w:hAnsi="Times New Roman" w:cs="Times New Roman"/>
        </w:rPr>
        <w:t>(Burgoon,</w:t>
      </w:r>
      <w:del w:id="650" w:author="Christopher Lam" w:date="2015-07-17T15:09:00Z">
        <w:r w:rsidR="00DE22CD" w:rsidRPr="00881428" w:rsidDel="00514D52">
          <w:rPr>
            <w:rFonts w:ascii="Times New Roman" w:hAnsi="Times New Roman" w:cs="Times New Roman"/>
          </w:rPr>
          <w:delText xml:space="preserve"> Bonito,</w:delText>
        </w:r>
      </w:del>
      <w:r w:rsidR="00DE22CD" w:rsidRPr="00881428">
        <w:rPr>
          <w:rFonts w:ascii="Times New Roman" w:hAnsi="Times New Roman" w:cs="Times New Roman"/>
        </w:rPr>
        <w:t xml:space="preserve"> et al., 2002) </w:t>
      </w:r>
      <w:r w:rsidRPr="00881428">
        <w:rPr>
          <w:rFonts w:ascii="Times New Roman" w:hAnsi="Times New Roman" w:cs="Times New Roman"/>
        </w:rPr>
        <w:t xml:space="preserve">measures the level of </w:t>
      </w:r>
      <w:r w:rsidR="00C47F54" w:rsidRPr="00881428">
        <w:rPr>
          <w:rFonts w:ascii="Times New Roman" w:hAnsi="Times New Roman" w:cs="Times New Roman"/>
        </w:rPr>
        <w:t>“</w:t>
      </w:r>
      <w:r w:rsidRPr="00881428">
        <w:rPr>
          <w:rFonts w:ascii="Times New Roman" w:hAnsi="Times New Roman" w:cs="Times New Roman"/>
        </w:rPr>
        <w:t>effectiveness and satisfaction experienced during group discussions</w:t>
      </w:r>
      <w:r w:rsidR="004A03C8" w:rsidRPr="00881428">
        <w:rPr>
          <w:rFonts w:ascii="Times New Roman" w:hAnsi="Times New Roman" w:cs="Times New Roman"/>
        </w:rPr>
        <w:t xml:space="preserve"> and discussion development</w:t>
      </w:r>
      <w:r w:rsidR="00C47F54" w:rsidRPr="00881428">
        <w:rPr>
          <w:rFonts w:ascii="Times New Roman" w:hAnsi="Times New Roman" w:cs="Times New Roman"/>
        </w:rPr>
        <w:t>” (Lowry et al., 2006, p. 635)</w:t>
      </w:r>
      <w:r w:rsidRPr="00881428">
        <w:rPr>
          <w:rFonts w:ascii="Times New Roman" w:hAnsi="Times New Roman" w:cs="Times New Roman"/>
        </w:rPr>
        <w:t xml:space="preserve">. A sample item </w:t>
      </w:r>
      <w:del w:id="651" w:author="Christopher Lam" w:date="2015-07-17T15:09:00Z">
        <w:r w:rsidRPr="00881428" w:rsidDel="00514D52">
          <w:rPr>
            <w:rFonts w:ascii="Times New Roman" w:hAnsi="Times New Roman" w:cs="Times New Roman"/>
          </w:rPr>
          <w:delText xml:space="preserve">includes </w:delText>
        </w:r>
      </w:del>
      <w:ins w:id="652" w:author="Christopher Lam" w:date="2015-07-17T15:09:00Z">
        <w:r w:rsidR="00514D52">
          <w:rPr>
            <w:rFonts w:ascii="Times New Roman" w:hAnsi="Times New Roman" w:cs="Times New Roman"/>
          </w:rPr>
          <w:t>is</w:t>
        </w:r>
        <w:r w:rsidR="00514D52" w:rsidRPr="00881428">
          <w:rPr>
            <w:rFonts w:ascii="Times New Roman" w:hAnsi="Times New Roman" w:cs="Times New Roman"/>
          </w:rPr>
          <w:t xml:space="preserve"> </w:t>
        </w:r>
      </w:ins>
      <w:r w:rsidRPr="00881428">
        <w:rPr>
          <w:rFonts w:ascii="Times New Roman" w:hAnsi="Times New Roman" w:cs="Times New Roman"/>
        </w:rPr>
        <w:t>“The outcome of the grou</w:t>
      </w:r>
      <w:r w:rsidR="00D046ED" w:rsidRPr="00881428">
        <w:rPr>
          <w:rFonts w:ascii="Times New Roman" w:hAnsi="Times New Roman" w:cs="Times New Roman"/>
        </w:rPr>
        <w:t>p discussions were satisfactory</w:t>
      </w:r>
      <w:r w:rsidRPr="00881428">
        <w:rPr>
          <w:rFonts w:ascii="Times New Roman" w:hAnsi="Times New Roman" w:cs="Times New Roman"/>
        </w:rPr>
        <w:t>”</w:t>
      </w:r>
      <w:r w:rsidR="00D046ED" w:rsidRPr="00881428">
        <w:rPr>
          <w:rFonts w:ascii="Times New Roman" w:hAnsi="Times New Roman" w:cs="Times New Roman"/>
        </w:rPr>
        <w:t xml:space="preserve">. </w:t>
      </w:r>
      <w:r w:rsidRPr="00881428">
        <w:rPr>
          <w:rFonts w:ascii="Times New Roman" w:hAnsi="Times New Roman" w:cs="Times New Roman"/>
        </w:rPr>
        <w:t xml:space="preserve">This measure has high </w:t>
      </w:r>
      <w:r w:rsidR="00887B9B" w:rsidRPr="00881428">
        <w:rPr>
          <w:rFonts w:ascii="Times New Roman" w:hAnsi="Times New Roman" w:cs="Times New Roman"/>
        </w:rPr>
        <w:t>internal</w:t>
      </w:r>
      <w:r w:rsidRPr="00881428">
        <w:rPr>
          <w:rFonts w:ascii="Times New Roman" w:hAnsi="Times New Roman" w:cs="Times New Roman"/>
        </w:rPr>
        <w:t xml:space="preserve"> </w:t>
      </w:r>
      <w:r w:rsidR="002A5F6C" w:rsidRPr="00881428">
        <w:rPr>
          <w:rFonts w:ascii="Times New Roman" w:hAnsi="Times New Roman" w:cs="Times New Roman"/>
        </w:rPr>
        <w:t>reliability</w:t>
      </w:r>
      <w:r w:rsidR="00887B9B" w:rsidRPr="00881428">
        <w:rPr>
          <w:rFonts w:ascii="Times New Roman" w:hAnsi="Times New Roman" w:cs="Times New Roman"/>
        </w:rPr>
        <w:t xml:space="preserve"> (</w:t>
      </w:r>
      <w:r w:rsidR="00887B9B" w:rsidRPr="00881428">
        <w:rPr>
          <w:rFonts w:ascii="Times New Roman" w:hAnsi="Times New Roman" w:cs="Times New Roman"/>
        </w:rPr>
        <w:sym w:font="Symbol" w:char="F0B5"/>
      </w:r>
      <w:r w:rsidR="00887B9B" w:rsidRPr="00881428">
        <w:rPr>
          <w:rFonts w:ascii="Times New Roman" w:hAnsi="Times New Roman" w:cs="Times New Roman"/>
        </w:rPr>
        <w:t xml:space="preserve"> = .82)</w:t>
      </w:r>
    </w:p>
    <w:p w14:paraId="058598F3" w14:textId="70FEE52F" w:rsidR="004924B4" w:rsidRPr="00881428" w:rsidRDefault="004924B4" w:rsidP="004924B4">
      <w:pPr>
        <w:spacing w:line="480" w:lineRule="auto"/>
        <w:ind w:left="0"/>
        <w:rPr>
          <w:rFonts w:ascii="Times New Roman" w:hAnsi="Times New Roman" w:cs="Times New Roman"/>
        </w:rPr>
      </w:pPr>
      <w:r w:rsidRPr="00881428">
        <w:rPr>
          <w:rFonts w:ascii="Times New Roman" w:hAnsi="Times New Roman" w:cs="Times New Roman"/>
        </w:rPr>
        <w:tab/>
      </w:r>
      <w:ins w:id="653" w:author="Christopher Lam" w:date="2015-07-17T15:09:00Z">
        <w:r w:rsidR="00514D52">
          <w:rPr>
            <w:rFonts w:ascii="Times New Roman" w:hAnsi="Times New Roman" w:cs="Times New Roman"/>
          </w:rPr>
          <w:t xml:space="preserve">The </w:t>
        </w:r>
      </w:ins>
      <w:ins w:id="654" w:author="Christopher Lam" w:date="2015-07-17T15:10:00Z">
        <w:r w:rsidR="00514D52" w:rsidRPr="00514D52">
          <w:rPr>
            <w:rFonts w:ascii="Times New Roman" w:hAnsi="Times New Roman" w:cs="Times New Roman"/>
            <w:i/>
            <w:rPrChange w:id="655" w:author="Christopher Lam" w:date="2015-07-17T15:10:00Z">
              <w:rPr>
                <w:rFonts w:ascii="Times New Roman" w:hAnsi="Times New Roman" w:cs="Times New Roman"/>
              </w:rPr>
            </w:rPrChange>
          </w:rPr>
          <w:t>c</w:t>
        </w:r>
      </w:ins>
      <w:del w:id="656" w:author="Christopher Lam" w:date="2015-07-17T15:10:00Z">
        <w:r w:rsidRPr="00514D52" w:rsidDel="00514D52">
          <w:rPr>
            <w:rFonts w:ascii="Times New Roman" w:hAnsi="Times New Roman" w:cs="Times New Roman"/>
            <w:i/>
            <w:rPrChange w:id="657" w:author="Christopher Lam" w:date="2015-07-17T15:10:00Z">
              <w:rPr>
                <w:rFonts w:ascii="Times New Roman" w:hAnsi="Times New Roman" w:cs="Times New Roman"/>
              </w:rPr>
            </w:rPrChange>
          </w:rPr>
          <w:delText>C</w:delText>
        </w:r>
      </w:del>
      <w:r w:rsidRPr="00514D52">
        <w:rPr>
          <w:rFonts w:ascii="Times New Roman" w:hAnsi="Times New Roman" w:cs="Times New Roman"/>
          <w:i/>
          <w:rPrChange w:id="658" w:author="Christopher Lam" w:date="2015-07-17T15:10:00Z">
            <w:rPr>
              <w:rFonts w:ascii="Times New Roman" w:hAnsi="Times New Roman" w:cs="Times New Roman"/>
            </w:rPr>
          </w:rPrChange>
        </w:rPr>
        <w:t>ommunication appropriateness</w:t>
      </w:r>
      <w:r w:rsidRPr="00881428">
        <w:rPr>
          <w:rFonts w:ascii="Times New Roman" w:hAnsi="Times New Roman" w:cs="Times New Roman"/>
        </w:rPr>
        <w:t xml:space="preserve"> </w:t>
      </w:r>
      <w:ins w:id="659" w:author="Christopher Lam" w:date="2015-07-17T15:10:00Z">
        <w:r w:rsidR="00514D52">
          <w:rPr>
            <w:rFonts w:ascii="Times New Roman" w:hAnsi="Times New Roman" w:cs="Times New Roman"/>
          </w:rPr>
          <w:t xml:space="preserve">subscale </w:t>
        </w:r>
      </w:ins>
      <w:r w:rsidR="00DE22CD" w:rsidRPr="00881428">
        <w:rPr>
          <w:rFonts w:ascii="Times New Roman" w:hAnsi="Times New Roman" w:cs="Times New Roman"/>
        </w:rPr>
        <w:t xml:space="preserve">(Burgoon &amp; Walther, 1990) </w:t>
      </w:r>
      <w:r w:rsidRPr="00881428">
        <w:rPr>
          <w:rFonts w:ascii="Times New Roman" w:hAnsi="Times New Roman" w:cs="Times New Roman"/>
        </w:rPr>
        <w:t xml:space="preserve">measures how </w:t>
      </w:r>
      <w:r w:rsidR="00C47F54" w:rsidRPr="00881428">
        <w:rPr>
          <w:rFonts w:ascii="Times New Roman" w:hAnsi="Times New Roman" w:cs="Times New Roman"/>
        </w:rPr>
        <w:t>“</w:t>
      </w:r>
      <w:r w:rsidRPr="00881428">
        <w:rPr>
          <w:rFonts w:ascii="Times New Roman" w:hAnsi="Times New Roman" w:cs="Times New Roman"/>
        </w:rPr>
        <w:t xml:space="preserve">suitable, applicable, and satisfying a group’s </w:t>
      </w:r>
      <w:r w:rsidR="00C47F54" w:rsidRPr="00881428">
        <w:rPr>
          <w:rFonts w:ascii="Times New Roman" w:hAnsi="Times New Roman" w:cs="Times New Roman"/>
        </w:rPr>
        <w:t xml:space="preserve">communication is to its members” (Lowry et al., 2006, p. 635). </w:t>
      </w:r>
      <w:r w:rsidRPr="00881428">
        <w:rPr>
          <w:rFonts w:ascii="Times New Roman" w:hAnsi="Times New Roman" w:cs="Times New Roman"/>
        </w:rPr>
        <w:t xml:space="preserve">A sample item </w:t>
      </w:r>
      <w:del w:id="660" w:author="Christopher Lam" w:date="2015-07-17T15:10:00Z">
        <w:r w:rsidRPr="00881428" w:rsidDel="00514D52">
          <w:rPr>
            <w:rFonts w:ascii="Times New Roman" w:hAnsi="Times New Roman" w:cs="Times New Roman"/>
          </w:rPr>
          <w:delText xml:space="preserve">includes </w:delText>
        </w:r>
      </w:del>
      <w:ins w:id="661" w:author="Christopher Lam" w:date="2015-07-17T15:10:00Z">
        <w:r w:rsidR="00514D52">
          <w:rPr>
            <w:rFonts w:ascii="Times New Roman" w:hAnsi="Times New Roman" w:cs="Times New Roman"/>
          </w:rPr>
          <w:t>is</w:t>
        </w:r>
        <w:r w:rsidR="00514D52" w:rsidRPr="00881428">
          <w:rPr>
            <w:rFonts w:ascii="Times New Roman" w:hAnsi="Times New Roman" w:cs="Times New Roman"/>
          </w:rPr>
          <w:t xml:space="preserve"> </w:t>
        </w:r>
      </w:ins>
      <w:r w:rsidRPr="00881428">
        <w:rPr>
          <w:rFonts w:ascii="Times New Roman" w:hAnsi="Times New Roman" w:cs="Times New Roman"/>
        </w:rPr>
        <w:t>“The group discu</w:t>
      </w:r>
      <w:r w:rsidR="00D046ED" w:rsidRPr="00881428">
        <w:rPr>
          <w:rFonts w:ascii="Times New Roman" w:hAnsi="Times New Roman" w:cs="Times New Roman"/>
        </w:rPr>
        <w:t>ssions were suited to the topic</w:t>
      </w:r>
      <w:ins w:id="662" w:author="Christopher Lam" w:date="2015-07-17T15:10:00Z">
        <w:r w:rsidR="00514D52">
          <w:rPr>
            <w:rFonts w:ascii="Times New Roman" w:hAnsi="Times New Roman" w:cs="Times New Roman"/>
          </w:rPr>
          <w:t>.</w:t>
        </w:r>
      </w:ins>
      <w:r w:rsidRPr="00881428">
        <w:rPr>
          <w:rFonts w:ascii="Times New Roman" w:hAnsi="Times New Roman" w:cs="Times New Roman"/>
        </w:rPr>
        <w:t>”</w:t>
      </w:r>
      <w:del w:id="663" w:author="Christopher Lam" w:date="2015-07-17T15:10:00Z">
        <w:r w:rsidR="00D046ED" w:rsidRPr="00881428" w:rsidDel="00514D52">
          <w:rPr>
            <w:rFonts w:ascii="Times New Roman" w:hAnsi="Times New Roman" w:cs="Times New Roman"/>
          </w:rPr>
          <w:delText>.</w:delText>
        </w:r>
      </w:del>
      <w:r w:rsidRPr="00881428">
        <w:rPr>
          <w:rFonts w:ascii="Times New Roman" w:hAnsi="Times New Roman" w:cs="Times New Roman"/>
        </w:rPr>
        <w:t xml:space="preserve"> This measure has high </w:t>
      </w:r>
      <w:r w:rsidR="00887B9B" w:rsidRPr="00881428">
        <w:rPr>
          <w:rFonts w:ascii="Times New Roman" w:hAnsi="Times New Roman" w:cs="Times New Roman"/>
        </w:rPr>
        <w:t xml:space="preserve">internal </w:t>
      </w:r>
      <w:r w:rsidR="002A5F6C" w:rsidRPr="00881428">
        <w:rPr>
          <w:rFonts w:ascii="Times New Roman" w:hAnsi="Times New Roman" w:cs="Times New Roman"/>
        </w:rPr>
        <w:t>reliability</w:t>
      </w:r>
      <w:r w:rsidR="00887B9B" w:rsidRPr="00881428">
        <w:rPr>
          <w:rFonts w:ascii="Times New Roman" w:hAnsi="Times New Roman" w:cs="Times New Roman"/>
        </w:rPr>
        <w:t xml:space="preserve"> (</w:t>
      </w:r>
      <w:r w:rsidR="00887B9B" w:rsidRPr="00881428">
        <w:rPr>
          <w:rFonts w:ascii="Times New Roman" w:hAnsi="Times New Roman" w:cs="Times New Roman"/>
        </w:rPr>
        <w:sym w:font="Symbol" w:char="F0B5"/>
      </w:r>
      <w:r w:rsidR="00887B9B" w:rsidRPr="00881428">
        <w:rPr>
          <w:rFonts w:ascii="Times New Roman" w:hAnsi="Times New Roman" w:cs="Times New Roman"/>
        </w:rPr>
        <w:t xml:space="preserve"> = .77)</w:t>
      </w:r>
      <w:r w:rsidR="004A03C8" w:rsidRPr="00881428">
        <w:rPr>
          <w:rFonts w:ascii="Times New Roman" w:hAnsi="Times New Roman" w:cs="Times New Roman"/>
        </w:rPr>
        <w:t xml:space="preserve">. </w:t>
      </w:r>
    </w:p>
    <w:p w14:paraId="2BD77251" w14:textId="78010378" w:rsidR="00DE22CD" w:rsidRPr="00881428" w:rsidRDefault="00C47F54" w:rsidP="00DE22CD">
      <w:pPr>
        <w:spacing w:line="480" w:lineRule="auto"/>
        <w:ind w:left="0"/>
        <w:rPr>
          <w:rFonts w:ascii="Times New Roman" w:hAnsi="Times New Roman" w:cs="Times New Roman"/>
        </w:rPr>
      </w:pPr>
      <w:r w:rsidRPr="00881428">
        <w:rPr>
          <w:rFonts w:ascii="Times New Roman" w:hAnsi="Times New Roman" w:cs="Times New Roman"/>
        </w:rPr>
        <w:tab/>
      </w:r>
      <w:ins w:id="664" w:author="Christopher Lam" w:date="2015-07-17T15:10:00Z">
        <w:r w:rsidR="00514D52">
          <w:rPr>
            <w:rFonts w:ascii="Times New Roman" w:hAnsi="Times New Roman" w:cs="Times New Roman"/>
          </w:rPr>
          <w:t xml:space="preserve">The </w:t>
        </w:r>
        <w:r w:rsidR="00514D52" w:rsidRPr="00514D52">
          <w:rPr>
            <w:rFonts w:ascii="Times New Roman" w:hAnsi="Times New Roman" w:cs="Times New Roman"/>
            <w:i/>
            <w:rPrChange w:id="665" w:author="Christopher Lam" w:date="2015-07-17T15:10:00Z">
              <w:rPr>
                <w:rFonts w:ascii="Times New Roman" w:hAnsi="Times New Roman" w:cs="Times New Roman"/>
              </w:rPr>
            </w:rPrChange>
          </w:rPr>
          <w:t>c</w:t>
        </w:r>
      </w:ins>
      <w:del w:id="666" w:author="Christopher Lam" w:date="2015-07-17T15:10:00Z">
        <w:r w:rsidRPr="00514D52" w:rsidDel="00514D52">
          <w:rPr>
            <w:rFonts w:ascii="Times New Roman" w:hAnsi="Times New Roman" w:cs="Times New Roman"/>
            <w:i/>
            <w:rPrChange w:id="667" w:author="Christopher Lam" w:date="2015-07-17T15:10:00Z">
              <w:rPr>
                <w:rFonts w:ascii="Times New Roman" w:hAnsi="Times New Roman" w:cs="Times New Roman"/>
              </w:rPr>
            </w:rPrChange>
          </w:rPr>
          <w:delText>C</w:delText>
        </w:r>
      </w:del>
      <w:r w:rsidRPr="00514D52">
        <w:rPr>
          <w:rFonts w:ascii="Times New Roman" w:hAnsi="Times New Roman" w:cs="Times New Roman"/>
          <w:i/>
          <w:rPrChange w:id="668" w:author="Christopher Lam" w:date="2015-07-17T15:10:00Z">
            <w:rPr>
              <w:rFonts w:ascii="Times New Roman" w:hAnsi="Times New Roman" w:cs="Times New Roman"/>
            </w:rPr>
          </w:rPrChange>
        </w:rPr>
        <w:t>ommunication richness</w:t>
      </w:r>
      <w:r w:rsidRPr="00881428">
        <w:rPr>
          <w:rFonts w:ascii="Times New Roman" w:hAnsi="Times New Roman" w:cs="Times New Roman"/>
        </w:rPr>
        <w:t xml:space="preserve"> </w:t>
      </w:r>
      <w:ins w:id="669" w:author="Christopher Lam" w:date="2015-07-17T15:10:00Z">
        <w:r w:rsidR="00514D52">
          <w:rPr>
            <w:rFonts w:ascii="Times New Roman" w:hAnsi="Times New Roman" w:cs="Times New Roman"/>
          </w:rPr>
          <w:t xml:space="preserve">subscale </w:t>
        </w:r>
      </w:ins>
      <w:r w:rsidR="00DE22CD" w:rsidRPr="00881428">
        <w:rPr>
          <w:rFonts w:ascii="Times New Roman" w:hAnsi="Times New Roman" w:cs="Times New Roman"/>
        </w:rPr>
        <w:t xml:space="preserve">(Burgoon, Bonito, et al., 2002) </w:t>
      </w:r>
      <w:r w:rsidRPr="00881428">
        <w:rPr>
          <w:rFonts w:ascii="Times New Roman" w:hAnsi="Times New Roman" w:cs="Times New Roman"/>
        </w:rPr>
        <w:t xml:space="preserve">measures how “on-topic, detailed, and vivid messages are within a group” (Lowry et al., 2006, p. 635). A sample item </w:t>
      </w:r>
      <w:del w:id="670" w:author="Christopher Lam" w:date="2015-07-17T15:10:00Z">
        <w:r w:rsidRPr="00881428" w:rsidDel="00514D52">
          <w:rPr>
            <w:rFonts w:ascii="Times New Roman" w:hAnsi="Times New Roman" w:cs="Times New Roman"/>
          </w:rPr>
          <w:delText xml:space="preserve">includes </w:delText>
        </w:r>
      </w:del>
      <w:ins w:id="671" w:author="Christopher Lam" w:date="2015-07-17T15:10:00Z">
        <w:r w:rsidR="00514D52">
          <w:rPr>
            <w:rFonts w:ascii="Times New Roman" w:hAnsi="Times New Roman" w:cs="Times New Roman"/>
          </w:rPr>
          <w:t>is</w:t>
        </w:r>
        <w:r w:rsidR="00514D52" w:rsidRPr="00881428">
          <w:rPr>
            <w:rFonts w:ascii="Times New Roman" w:hAnsi="Times New Roman" w:cs="Times New Roman"/>
          </w:rPr>
          <w:t xml:space="preserve"> </w:t>
        </w:r>
      </w:ins>
      <w:r w:rsidRPr="00881428">
        <w:rPr>
          <w:rFonts w:ascii="Times New Roman" w:hAnsi="Times New Roman" w:cs="Times New Roman"/>
        </w:rPr>
        <w:t>“</w:t>
      </w:r>
      <w:r w:rsidR="00D046ED" w:rsidRPr="00881428">
        <w:rPr>
          <w:rFonts w:ascii="Times New Roman" w:hAnsi="Times New Roman" w:cs="Times New Roman"/>
        </w:rPr>
        <w:t>In terms of our group’s communication, responses were filled with details.”</w:t>
      </w:r>
      <w:r w:rsidRPr="00881428">
        <w:rPr>
          <w:rFonts w:ascii="Times New Roman" w:hAnsi="Times New Roman" w:cs="Times New Roman"/>
        </w:rPr>
        <w:t xml:space="preserve"> </w:t>
      </w:r>
      <w:r w:rsidR="00DE22CD" w:rsidRPr="00881428">
        <w:rPr>
          <w:rFonts w:ascii="Times New Roman" w:hAnsi="Times New Roman" w:cs="Times New Roman"/>
        </w:rPr>
        <w:t xml:space="preserve">The measure </w:t>
      </w:r>
      <w:r w:rsidR="00887B9B" w:rsidRPr="00881428">
        <w:rPr>
          <w:rFonts w:ascii="Times New Roman" w:hAnsi="Times New Roman" w:cs="Times New Roman"/>
        </w:rPr>
        <w:t>has</w:t>
      </w:r>
      <w:r w:rsidR="00DE22CD" w:rsidRPr="00881428">
        <w:rPr>
          <w:rFonts w:ascii="Times New Roman" w:hAnsi="Times New Roman" w:cs="Times New Roman"/>
        </w:rPr>
        <w:t xml:space="preserve"> high </w:t>
      </w:r>
      <w:r w:rsidR="00887B9B" w:rsidRPr="00881428">
        <w:rPr>
          <w:rFonts w:ascii="Times New Roman" w:hAnsi="Times New Roman" w:cs="Times New Roman"/>
        </w:rPr>
        <w:t>internal</w:t>
      </w:r>
      <w:r w:rsidR="00DE22CD" w:rsidRPr="00881428">
        <w:rPr>
          <w:rFonts w:ascii="Times New Roman" w:hAnsi="Times New Roman" w:cs="Times New Roman"/>
        </w:rPr>
        <w:t xml:space="preserve"> </w:t>
      </w:r>
      <w:r w:rsidR="002A5F6C" w:rsidRPr="00881428">
        <w:rPr>
          <w:rFonts w:ascii="Times New Roman" w:hAnsi="Times New Roman" w:cs="Times New Roman"/>
        </w:rPr>
        <w:t>reliability</w:t>
      </w:r>
      <w:r w:rsidR="00DE22CD" w:rsidRPr="00881428">
        <w:rPr>
          <w:rFonts w:ascii="Times New Roman" w:hAnsi="Times New Roman" w:cs="Times New Roman"/>
        </w:rPr>
        <w:t xml:space="preserve"> </w:t>
      </w:r>
      <w:r w:rsidR="00887B9B" w:rsidRPr="00881428">
        <w:rPr>
          <w:rFonts w:ascii="Times New Roman" w:hAnsi="Times New Roman" w:cs="Times New Roman"/>
        </w:rPr>
        <w:t>(</w:t>
      </w:r>
      <w:r w:rsidR="00887B9B" w:rsidRPr="00881428">
        <w:rPr>
          <w:rFonts w:ascii="Times New Roman" w:hAnsi="Times New Roman" w:cs="Times New Roman"/>
        </w:rPr>
        <w:sym w:font="Symbol" w:char="F0B5"/>
      </w:r>
      <w:r w:rsidR="00887B9B" w:rsidRPr="00881428">
        <w:rPr>
          <w:rFonts w:ascii="Times New Roman" w:hAnsi="Times New Roman" w:cs="Times New Roman"/>
        </w:rPr>
        <w:t xml:space="preserve"> =</w:t>
      </w:r>
      <w:r w:rsidR="00DE22CD" w:rsidRPr="00881428">
        <w:rPr>
          <w:rFonts w:ascii="Times New Roman" w:hAnsi="Times New Roman" w:cs="Times New Roman"/>
        </w:rPr>
        <w:t xml:space="preserve"> .77</w:t>
      </w:r>
      <w:r w:rsidR="00887B9B" w:rsidRPr="00881428">
        <w:rPr>
          <w:rFonts w:ascii="Times New Roman" w:hAnsi="Times New Roman" w:cs="Times New Roman"/>
        </w:rPr>
        <w:t>)</w:t>
      </w:r>
      <w:r w:rsidR="00DE22CD" w:rsidRPr="00881428">
        <w:rPr>
          <w:rFonts w:ascii="Times New Roman" w:hAnsi="Times New Roman" w:cs="Times New Roman"/>
        </w:rPr>
        <w:t>.</w:t>
      </w:r>
    </w:p>
    <w:p w14:paraId="2270C2CA" w14:textId="7865BA27" w:rsidR="0041563D" w:rsidRPr="00881428" w:rsidRDefault="00DE22CD" w:rsidP="004924B4">
      <w:pPr>
        <w:spacing w:line="480" w:lineRule="auto"/>
        <w:ind w:left="0"/>
        <w:rPr>
          <w:rFonts w:ascii="Times New Roman" w:hAnsi="Times New Roman" w:cs="Times New Roman"/>
        </w:rPr>
      </w:pPr>
      <w:r w:rsidRPr="00881428">
        <w:rPr>
          <w:rFonts w:ascii="Times New Roman" w:hAnsi="Times New Roman" w:cs="Times New Roman"/>
        </w:rPr>
        <w:tab/>
      </w:r>
      <w:ins w:id="672" w:author="Christopher Lam" w:date="2015-07-17T15:10:00Z">
        <w:r w:rsidR="00514D52">
          <w:rPr>
            <w:rFonts w:ascii="Times New Roman" w:hAnsi="Times New Roman" w:cs="Times New Roman"/>
          </w:rPr>
          <w:t xml:space="preserve">The </w:t>
        </w:r>
        <w:r w:rsidR="00514D52" w:rsidRPr="00514D52">
          <w:rPr>
            <w:rFonts w:ascii="Times New Roman" w:hAnsi="Times New Roman" w:cs="Times New Roman"/>
            <w:i/>
            <w:rPrChange w:id="673" w:author="Christopher Lam" w:date="2015-07-17T15:10:00Z">
              <w:rPr>
                <w:rFonts w:ascii="Times New Roman" w:hAnsi="Times New Roman" w:cs="Times New Roman"/>
              </w:rPr>
            </w:rPrChange>
          </w:rPr>
          <w:t>c</w:t>
        </w:r>
      </w:ins>
      <w:del w:id="674" w:author="Christopher Lam" w:date="2015-07-17T15:10:00Z">
        <w:r w:rsidR="00C47F54" w:rsidRPr="00514D52" w:rsidDel="00514D52">
          <w:rPr>
            <w:rFonts w:ascii="Times New Roman" w:hAnsi="Times New Roman" w:cs="Times New Roman"/>
            <w:i/>
            <w:rPrChange w:id="675" w:author="Christopher Lam" w:date="2015-07-17T15:10:00Z">
              <w:rPr>
                <w:rFonts w:ascii="Times New Roman" w:hAnsi="Times New Roman" w:cs="Times New Roman"/>
              </w:rPr>
            </w:rPrChange>
          </w:rPr>
          <w:delText>C</w:delText>
        </w:r>
      </w:del>
      <w:r w:rsidR="00C47F54" w:rsidRPr="00514D52">
        <w:rPr>
          <w:rFonts w:ascii="Times New Roman" w:hAnsi="Times New Roman" w:cs="Times New Roman"/>
          <w:i/>
          <w:rPrChange w:id="676" w:author="Christopher Lam" w:date="2015-07-17T15:10:00Z">
            <w:rPr>
              <w:rFonts w:ascii="Times New Roman" w:hAnsi="Times New Roman" w:cs="Times New Roman"/>
            </w:rPr>
          </w:rPrChange>
        </w:rPr>
        <w:t>ommunication openness</w:t>
      </w:r>
      <w:ins w:id="677" w:author="Christopher Lam" w:date="2015-07-17T15:10:00Z">
        <w:r w:rsidR="00514D52">
          <w:rPr>
            <w:rFonts w:ascii="Times New Roman" w:hAnsi="Times New Roman" w:cs="Times New Roman"/>
            <w:i/>
          </w:rPr>
          <w:t xml:space="preserve"> </w:t>
        </w:r>
        <w:r w:rsidR="00514D52">
          <w:rPr>
            <w:rFonts w:ascii="Times New Roman" w:hAnsi="Times New Roman" w:cs="Times New Roman"/>
          </w:rPr>
          <w:t>subscale</w:t>
        </w:r>
      </w:ins>
      <w:r w:rsidRPr="00881428">
        <w:rPr>
          <w:rFonts w:ascii="Times New Roman" w:hAnsi="Times New Roman" w:cs="Times New Roman"/>
        </w:rPr>
        <w:t xml:space="preserve"> (O’Reilly &amp; Roberts, 1977)</w:t>
      </w:r>
      <w:r w:rsidR="00C47F54" w:rsidRPr="00881428">
        <w:rPr>
          <w:rFonts w:ascii="Times New Roman" w:hAnsi="Times New Roman" w:cs="Times New Roman"/>
        </w:rPr>
        <w:t xml:space="preserve"> measures the “willingness of a group member to </w:t>
      </w:r>
      <w:r w:rsidR="00560D63" w:rsidRPr="00881428">
        <w:rPr>
          <w:rFonts w:ascii="Times New Roman" w:hAnsi="Times New Roman" w:cs="Times New Roman"/>
        </w:rPr>
        <w:t xml:space="preserve">be </w:t>
      </w:r>
      <w:r w:rsidR="00C47F54" w:rsidRPr="00881428">
        <w:rPr>
          <w:rFonts w:ascii="Times New Roman" w:hAnsi="Times New Roman" w:cs="Times New Roman"/>
        </w:rPr>
        <w:t xml:space="preserve">receptive to the communication of others” (Lowry et al., 2006, p. 635). </w:t>
      </w:r>
      <w:r w:rsidRPr="00881428">
        <w:rPr>
          <w:rFonts w:ascii="Times New Roman" w:hAnsi="Times New Roman" w:cs="Times New Roman"/>
        </w:rPr>
        <w:t xml:space="preserve">A sample item </w:t>
      </w:r>
      <w:del w:id="678" w:author="Christopher Lam" w:date="2015-07-17T15:10:00Z">
        <w:r w:rsidRPr="00881428" w:rsidDel="00514D52">
          <w:rPr>
            <w:rFonts w:ascii="Times New Roman" w:hAnsi="Times New Roman" w:cs="Times New Roman"/>
          </w:rPr>
          <w:delText xml:space="preserve">includes </w:delText>
        </w:r>
      </w:del>
      <w:ins w:id="679" w:author="Christopher Lam" w:date="2015-07-17T15:10:00Z">
        <w:r w:rsidR="00514D52">
          <w:rPr>
            <w:rFonts w:ascii="Times New Roman" w:hAnsi="Times New Roman" w:cs="Times New Roman"/>
          </w:rPr>
          <w:t>is</w:t>
        </w:r>
        <w:r w:rsidR="00514D52" w:rsidRPr="00881428">
          <w:rPr>
            <w:rFonts w:ascii="Times New Roman" w:hAnsi="Times New Roman" w:cs="Times New Roman"/>
          </w:rPr>
          <w:t xml:space="preserve"> </w:t>
        </w:r>
      </w:ins>
      <w:r w:rsidRPr="00881428">
        <w:rPr>
          <w:rFonts w:ascii="Times New Roman" w:hAnsi="Times New Roman" w:cs="Times New Roman"/>
        </w:rPr>
        <w:t>“When people communicated to each other in this group, there was a great deal of understanding</w:t>
      </w:r>
      <w:r w:rsidR="00D046ED" w:rsidRPr="00881428">
        <w:rPr>
          <w:rFonts w:ascii="Times New Roman" w:hAnsi="Times New Roman" w:cs="Times New Roman"/>
        </w:rPr>
        <w:t>.”</w:t>
      </w:r>
      <w:r w:rsidRPr="00881428">
        <w:rPr>
          <w:rFonts w:ascii="Times New Roman" w:hAnsi="Times New Roman" w:cs="Times New Roman"/>
        </w:rPr>
        <w:t xml:space="preserve"> The measure </w:t>
      </w:r>
      <w:r w:rsidR="00887B9B" w:rsidRPr="00881428">
        <w:rPr>
          <w:rFonts w:ascii="Times New Roman" w:hAnsi="Times New Roman" w:cs="Times New Roman"/>
        </w:rPr>
        <w:t>has</w:t>
      </w:r>
      <w:r w:rsidRPr="00881428">
        <w:rPr>
          <w:rFonts w:ascii="Times New Roman" w:hAnsi="Times New Roman" w:cs="Times New Roman"/>
        </w:rPr>
        <w:t xml:space="preserve"> high </w:t>
      </w:r>
      <w:r w:rsidR="00887B9B" w:rsidRPr="00881428">
        <w:rPr>
          <w:rFonts w:ascii="Times New Roman" w:hAnsi="Times New Roman" w:cs="Times New Roman"/>
        </w:rPr>
        <w:t>internal</w:t>
      </w:r>
      <w:r w:rsidRPr="00881428">
        <w:rPr>
          <w:rFonts w:ascii="Times New Roman" w:hAnsi="Times New Roman" w:cs="Times New Roman"/>
        </w:rPr>
        <w:t xml:space="preserve"> </w:t>
      </w:r>
      <w:r w:rsidR="002A5F6C" w:rsidRPr="00881428">
        <w:rPr>
          <w:rFonts w:ascii="Times New Roman" w:hAnsi="Times New Roman" w:cs="Times New Roman"/>
        </w:rPr>
        <w:t>reliability</w:t>
      </w:r>
      <w:r w:rsidRPr="00881428">
        <w:rPr>
          <w:rFonts w:ascii="Times New Roman" w:hAnsi="Times New Roman" w:cs="Times New Roman"/>
        </w:rPr>
        <w:t xml:space="preserve"> </w:t>
      </w:r>
      <w:r w:rsidR="00887B9B" w:rsidRPr="00881428">
        <w:rPr>
          <w:rFonts w:ascii="Times New Roman" w:hAnsi="Times New Roman" w:cs="Times New Roman"/>
        </w:rPr>
        <w:t>(</w:t>
      </w:r>
      <w:r w:rsidR="00887B9B" w:rsidRPr="00881428">
        <w:rPr>
          <w:rFonts w:ascii="Times New Roman" w:hAnsi="Times New Roman" w:cs="Times New Roman"/>
        </w:rPr>
        <w:sym w:font="Symbol" w:char="F0B5"/>
      </w:r>
      <w:r w:rsidR="00887B9B" w:rsidRPr="00881428">
        <w:rPr>
          <w:rFonts w:ascii="Times New Roman" w:hAnsi="Times New Roman" w:cs="Times New Roman"/>
        </w:rPr>
        <w:t xml:space="preserve"> =</w:t>
      </w:r>
      <w:r w:rsidRPr="00881428">
        <w:rPr>
          <w:rFonts w:ascii="Times New Roman" w:hAnsi="Times New Roman" w:cs="Times New Roman"/>
        </w:rPr>
        <w:t xml:space="preserve"> .80</w:t>
      </w:r>
      <w:r w:rsidR="00887B9B" w:rsidRPr="00881428">
        <w:rPr>
          <w:rFonts w:ascii="Times New Roman" w:hAnsi="Times New Roman" w:cs="Times New Roman"/>
        </w:rPr>
        <w:t>)</w:t>
      </w:r>
      <w:r w:rsidRPr="00881428">
        <w:rPr>
          <w:rFonts w:ascii="Times New Roman" w:hAnsi="Times New Roman" w:cs="Times New Roman"/>
        </w:rPr>
        <w:t>.</w:t>
      </w:r>
      <w:r w:rsidR="0041563D" w:rsidRPr="00881428">
        <w:rPr>
          <w:rFonts w:ascii="Times New Roman" w:hAnsi="Times New Roman" w:cs="Times New Roman"/>
        </w:rPr>
        <w:tab/>
      </w:r>
    </w:p>
    <w:p w14:paraId="1F213BB4" w14:textId="63F470E2" w:rsidR="00DE22CD" w:rsidRDefault="0041563D" w:rsidP="00DE22CD">
      <w:pPr>
        <w:spacing w:line="480" w:lineRule="auto"/>
        <w:ind w:left="0"/>
        <w:rPr>
          <w:ins w:id="680" w:author="Christopher Lam" w:date="2015-07-17T15:11:00Z"/>
          <w:rFonts w:ascii="Times New Roman" w:hAnsi="Times New Roman" w:cs="Times New Roman"/>
        </w:rPr>
      </w:pPr>
      <w:r w:rsidRPr="00881428">
        <w:rPr>
          <w:rFonts w:ascii="Times New Roman" w:hAnsi="Times New Roman" w:cs="Times New Roman"/>
        </w:rPr>
        <w:tab/>
      </w:r>
      <w:ins w:id="681" w:author="Christopher Lam" w:date="2015-07-17T15:10:00Z">
        <w:r w:rsidR="00514D52">
          <w:rPr>
            <w:rFonts w:ascii="Times New Roman" w:hAnsi="Times New Roman" w:cs="Times New Roman"/>
          </w:rPr>
          <w:t xml:space="preserve">The </w:t>
        </w:r>
        <w:r w:rsidR="00514D52" w:rsidRPr="00514D52">
          <w:rPr>
            <w:rFonts w:ascii="Times New Roman" w:hAnsi="Times New Roman" w:cs="Times New Roman"/>
            <w:i/>
            <w:rPrChange w:id="682" w:author="Christopher Lam" w:date="2015-07-17T15:10:00Z">
              <w:rPr>
                <w:rFonts w:ascii="Times New Roman" w:hAnsi="Times New Roman" w:cs="Times New Roman"/>
              </w:rPr>
            </w:rPrChange>
          </w:rPr>
          <w:t>c</w:t>
        </w:r>
      </w:ins>
      <w:del w:id="683" w:author="Christopher Lam" w:date="2015-07-17T15:10:00Z">
        <w:r w:rsidR="00C47F54" w:rsidRPr="00514D52" w:rsidDel="00514D52">
          <w:rPr>
            <w:rFonts w:ascii="Times New Roman" w:hAnsi="Times New Roman" w:cs="Times New Roman"/>
            <w:i/>
            <w:rPrChange w:id="684" w:author="Christopher Lam" w:date="2015-07-17T15:10:00Z">
              <w:rPr>
                <w:rFonts w:ascii="Times New Roman" w:hAnsi="Times New Roman" w:cs="Times New Roman"/>
              </w:rPr>
            </w:rPrChange>
          </w:rPr>
          <w:delText>C</w:delText>
        </w:r>
      </w:del>
      <w:r w:rsidR="00C47F54" w:rsidRPr="00514D52">
        <w:rPr>
          <w:rFonts w:ascii="Times New Roman" w:hAnsi="Times New Roman" w:cs="Times New Roman"/>
          <w:i/>
          <w:rPrChange w:id="685" w:author="Christopher Lam" w:date="2015-07-17T15:10:00Z">
            <w:rPr>
              <w:rFonts w:ascii="Times New Roman" w:hAnsi="Times New Roman" w:cs="Times New Roman"/>
            </w:rPr>
          </w:rPrChange>
        </w:rPr>
        <w:t>ommunication accuracy</w:t>
      </w:r>
      <w:ins w:id="686" w:author="Christopher Lam" w:date="2015-07-17T15:10:00Z">
        <w:r w:rsidR="00514D52">
          <w:rPr>
            <w:rFonts w:ascii="Times New Roman" w:hAnsi="Times New Roman" w:cs="Times New Roman"/>
            <w:i/>
          </w:rPr>
          <w:t xml:space="preserve"> </w:t>
        </w:r>
      </w:ins>
      <w:ins w:id="687" w:author="Christopher Lam" w:date="2015-07-17T15:11:00Z">
        <w:r w:rsidR="00514D52">
          <w:rPr>
            <w:rFonts w:ascii="Times New Roman" w:hAnsi="Times New Roman" w:cs="Times New Roman"/>
          </w:rPr>
          <w:t>subscale</w:t>
        </w:r>
      </w:ins>
      <w:r w:rsidR="00C47F54" w:rsidRPr="00881428">
        <w:rPr>
          <w:rFonts w:ascii="Times New Roman" w:hAnsi="Times New Roman" w:cs="Times New Roman"/>
        </w:rPr>
        <w:t xml:space="preserve"> </w:t>
      </w:r>
      <w:r w:rsidR="00DE22CD" w:rsidRPr="00881428">
        <w:rPr>
          <w:rFonts w:ascii="Times New Roman" w:hAnsi="Times New Roman" w:cs="Times New Roman"/>
        </w:rPr>
        <w:t xml:space="preserve">(O’Reilly &amp; Roberts, 1977) </w:t>
      </w:r>
      <w:r w:rsidR="00C47F54" w:rsidRPr="00881428">
        <w:rPr>
          <w:rFonts w:ascii="Times New Roman" w:hAnsi="Times New Roman" w:cs="Times New Roman"/>
        </w:rPr>
        <w:t xml:space="preserve">measures “the degree to which information in a group is correctly communicated and properly understood” (Lowry et al., 2006, p. 635). </w:t>
      </w:r>
      <w:r w:rsidR="00DE22CD" w:rsidRPr="00881428">
        <w:rPr>
          <w:rFonts w:ascii="Times New Roman" w:hAnsi="Times New Roman" w:cs="Times New Roman"/>
        </w:rPr>
        <w:t xml:space="preserve">A sample item </w:t>
      </w:r>
      <w:del w:id="688" w:author="Christopher Lam" w:date="2015-07-17T15:11:00Z">
        <w:r w:rsidR="00DE22CD" w:rsidRPr="00881428" w:rsidDel="00514D52">
          <w:rPr>
            <w:rFonts w:ascii="Times New Roman" w:hAnsi="Times New Roman" w:cs="Times New Roman"/>
          </w:rPr>
          <w:delText xml:space="preserve">includes </w:delText>
        </w:r>
      </w:del>
      <w:ins w:id="689" w:author="Christopher Lam" w:date="2015-07-17T15:11:00Z">
        <w:r w:rsidR="00514D52">
          <w:rPr>
            <w:rFonts w:ascii="Times New Roman" w:hAnsi="Times New Roman" w:cs="Times New Roman"/>
          </w:rPr>
          <w:t>is</w:t>
        </w:r>
        <w:r w:rsidR="00514D52" w:rsidRPr="00881428">
          <w:rPr>
            <w:rFonts w:ascii="Times New Roman" w:hAnsi="Times New Roman" w:cs="Times New Roman"/>
          </w:rPr>
          <w:t xml:space="preserve"> </w:t>
        </w:r>
      </w:ins>
      <w:r w:rsidR="00DE22CD" w:rsidRPr="00881428">
        <w:rPr>
          <w:rFonts w:ascii="Times New Roman" w:hAnsi="Times New Roman" w:cs="Times New Roman"/>
        </w:rPr>
        <w:t>“The information I received was generally accurate</w:t>
      </w:r>
      <w:r w:rsidR="00D046ED" w:rsidRPr="00881428">
        <w:rPr>
          <w:rFonts w:ascii="Times New Roman" w:hAnsi="Times New Roman" w:cs="Times New Roman"/>
        </w:rPr>
        <w:t>.”</w:t>
      </w:r>
      <w:r w:rsidR="00DE22CD" w:rsidRPr="00881428">
        <w:rPr>
          <w:rFonts w:ascii="Times New Roman" w:hAnsi="Times New Roman" w:cs="Times New Roman"/>
        </w:rPr>
        <w:t xml:space="preserve"> The measure </w:t>
      </w:r>
      <w:r w:rsidR="00887B9B" w:rsidRPr="00881428">
        <w:rPr>
          <w:rFonts w:ascii="Times New Roman" w:hAnsi="Times New Roman" w:cs="Times New Roman"/>
        </w:rPr>
        <w:t>has</w:t>
      </w:r>
      <w:r w:rsidR="00DE22CD" w:rsidRPr="00881428">
        <w:rPr>
          <w:rFonts w:ascii="Times New Roman" w:hAnsi="Times New Roman" w:cs="Times New Roman"/>
        </w:rPr>
        <w:t xml:space="preserve"> high </w:t>
      </w:r>
      <w:r w:rsidR="00887B9B" w:rsidRPr="00881428">
        <w:rPr>
          <w:rFonts w:ascii="Times New Roman" w:hAnsi="Times New Roman" w:cs="Times New Roman"/>
        </w:rPr>
        <w:t>internal</w:t>
      </w:r>
      <w:r w:rsidR="00DE22CD" w:rsidRPr="00881428">
        <w:rPr>
          <w:rFonts w:ascii="Times New Roman" w:hAnsi="Times New Roman" w:cs="Times New Roman"/>
        </w:rPr>
        <w:t xml:space="preserve"> </w:t>
      </w:r>
      <w:r w:rsidR="002A5F6C" w:rsidRPr="00881428">
        <w:rPr>
          <w:rFonts w:ascii="Times New Roman" w:hAnsi="Times New Roman" w:cs="Times New Roman"/>
        </w:rPr>
        <w:t>reliability</w:t>
      </w:r>
      <w:r w:rsidR="00DE22CD" w:rsidRPr="00881428">
        <w:rPr>
          <w:rFonts w:ascii="Times New Roman" w:hAnsi="Times New Roman" w:cs="Times New Roman"/>
        </w:rPr>
        <w:t xml:space="preserve"> </w:t>
      </w:r>
      <w:r w:rsidR="00887B9B" w:rsidRPr="00881428">
        <w:rPr>
          <w:rFonts w:ascii="Times New Roman" w:hAnsi="Times New Roman" w:cs="Times New Roman"/>
        </w:rPr>
        <w:t>(</w:t>
      </w:r>
      <w:r w:rsidR="00887B9B" w:rsidRPr="00881428">
        <w:rPr>
          <w:rFonts w:ascii="Times New Roman" w:hAnsi="Times New Roman" w:cs="Times New Roman"/>
        </w:rPr>
        <w:sym w:font="Symbol" w:char="F0B5"/>
      </w:r>
      <w:r w:rsidR="00887B9B" w:rsidRPr="00881428">
        <w:rPr>
          <w:rFonts w:ascii="Times New Roman" w:hAnsi="Times New Roman" w:cs="Times New Roman"/>
        </w:rPr>
        <w:t xml:space="preserve"> =</w:t>
      </w:r>
      <w:r w:rsidR="00DE22CD" w:rsidRPr="00881428">
        <w:rPr>
          <w:rFonts w:ascii="Times New Roman" w:hAnsi="Times New Roman" w:cs="Times New Roman"/>
        </w:rPr>
        <w:t xml:space="preserve"> .78</w:t>
      </w:r>
      <w:r w:rsidR="00887B9B" w:rsidRPr="00881428">
        <w:rPr>
          <w:rFonts w:ascii="Times New Roman" w:hAnsi="Times New Roman" w:cs="Times New Roman"/>
        </w:rPr>
        <w:t>)</w:t>
      </w:r>
      <w:r w:rsidR="00DE22CD" w:rsidRPr="00881428">
        <w:rPr>
          <w:rFonts w:ascii="Times New Roman" w:hAnsi="Times New Roman" w:cs="Times New Roman"/>
        </w:rPr>
        <w:t>.</w:t>
      </w:r>
    </w:p>
    <w:p w14:paraId="339B7833" w14:textId="77777777" w:rsidR="00514D52" w:rsidRPr="00881428" w:rsidRDefault="00514D52" w:rsidP="00DE22CD">
      <w:pPr>
        <w:spacing w:line="480" w:lineRule="auto"/>
        <w:ind w:left="0"/>
        <w:rPr>
          <w:rFonts w:ascii="Times New Roman" w:hAnsi="Times New Roman" w:cs="Times New Roman"/>
        </w:rPr>
      </w:pPr>
    </w:p>
    <w:p w14:paraId="339C3127" w14:textId="2263DAED" w:rsidR="00F26A3C" w:rsidRDefault="00DE22CD" w:rsidP="008E7D91">
      <w:pPr>
        <w:spacing w:line="480" w:lineRule="auto"/>
        <w:ind w:left="0"/>
        <w:rPr>
          <w:ins w:id="690" w:author="Christopher Lam" w:date="2015-07-22T13:31:00Z"/>
          <w:rFonts w:ascii="Times New Roman" w:hAnsi="Times New Roman" w:cs="Times New Roman"/>
        </w:rPr>
      </w:pPr>
      <w:r w:rsidRPr="00881428">
        <w:rPr>
          <w:rFonts w:ascii="Times New Roman" w:hAnsi="Times New Roman" w:cs="Times New Roman"/>
          <w:b/>
        </w:rPr>
        <w:tab/>
      </w:r>
      <w:r w:rsidR="009C43B8" w:rsidRPr="00514D52">
        <w:rPr>
          <w:rFonts w:ascii="Times New Roman" w:hAnsi="Times New Roman" w:cs="Times New Roman"/>
          <w:b/>
          <w:i/>
          <w:rPrChange w:id="691" w:author="Christopher Lam" w:date="2015-07-17T15:11:00Z">
            <w:rPr>
              <w:rFonts w:ascii="Times New Roman" w:hAnsi="Times New Roman" w:cs="Times New Roman"/>
              <w:b/>
            </w:rPr>
          </w:rPrChange>
        </w:rPr>
        <w:t>Group</w:t>
      </w:r>
      <w:r w:rsidRPr="00514D52">
        <w:rPr>
          <w:rFonts w:ascii="Times New Roman" w:hAnsi="Times New Roman" w:cs="Times New Roman"/>
          <w:b/>
          <w:i/>
          <w:rPrChange w:id="692" w:author="Christopher Lam" w:date="2015-07-17T15:11:00Z">
            <w:rPr>
              <w:rFonts w:ascii="Times New Roman" w:hAnsi="Times New Roman" w:cs="Times New Roman"/>
              <w:b/>
            </w:rPr>
          </w:rPrChange>
        </w:rPr>
        <w:t xml:space="preserve"> Effectiveness</w:t>
      </w:r>
      <w:ins w:id="693" w:author="Christopher Lam" w:date="2015-07-17T15:11:00Z">
        <w:r w:rsidR="00514D52">
          <w:rPr>
            <w:rFonts w:ascii="Times New Roman" w:hAnsi="Times New Roman" w:cs="Times New Roman"/>
          </w:rPr>
          <w:t xml:space="preserve">. The group effectiveness scale </w:t>
        </w:r>
      </w:ins>
      <w:del w:id="694" w:author="Christopher Lam" w:date="2015-07-17T15:11:00Z">
        <w:r w:rsidR="00D85296" w:rsidRPr="00881428" w:rsidDel="00514D52">
          <w:rPr>
            <w:rFonts w:ascii="Times New Roman" w:hAnsi="Times New Roman" w:cs="Times New Roman"/>
          </w:rPr>
          <w:delText xml:space="preserve"> </w:delText>
        </w:r>
      </w:del>
      <w:r w:rsidR="00D85296" w:rsidRPr="00881428">
        <w:rPr>
          <w:rFonts w:ascii="Times New Roman" w:hAnsi="Times New Roman" w:cs="Times New Roman"/>
        </w:rPr>
        <w:t>(Jung &amp; Sosik, 2002</w:t>
      </w:r>
      <w:r w:rsidR="00F5316D" w:rsidRPr="00881428">
        <w:rPr>
          <w:rFonts w:ascii="Times New Roman" w:hAnsi="Times New Roman" w:cs="Times New Roman"/>
        </w:rPr>
        <w:t>)</w:t>
      </w:r>
      <w:r w:rsidR="009C43B8" w:rsidRPr="00881428">
        <w:rPr>
          <w:rFonts w:ascii="Times New Roman" w:hAnsi="Times New Roman" w:cs="Times New Roman"/>
        </w:rPr>
        <w:t xml:space="preserve"> measures </w:t>
      </w:r>
      <w:r w:rsidR="008628A4" w:rsidRPr="00881428">
        <w:rPr>
          <w:rFonts w:ascii="Times New Roman" w:hAnsi="Times New Roman" w:cs="Times New Roman"/>
        </w:rPr>
        <w:t xml:space="preserve">an individual’s perception of how effective a group or team </w:t>
      </w:r>
      <w:del w:id="695" w:author="Christopher Lam" w:date="2015-07-17T15:11:00Z">
        <w:r w:rsidR="008628A4" w:rsidRPr="00881428" w:rsidDel="00514D52">
          <w:rPr>
            <w:rFonts w:ascii="Times New Roman" w:hAnsi="Times New Roman" w:cs="Times New Roman"/>
          </w:rPr>
          <w:delText xml:space="preserve">was </w:delText>
        </w:r>
      </w:del>
      <w:ins w:id="696" w:author="Christopher Lam" w:date="2015-07-17T15:11:00Z">
        <w:r w:rsidR="00514D52">
          <w:rPr>
            <w:rFonts w:ascii="Times New Roman" w:hAnsi="Times New Roman" w:cs="Times New Roman"/>
          </w:rPr>
          <w:t>is</w:t>
        </w:r>
        <w:r w:rsidR="00514D52" w:rsidRPr="00881428">
          <w:rPr>
            <w:rFonts w:ascii="Times New Roman" w:hAnsi="Times New Roman" w:cs="Times New Roman"/>
          </w:rPr>
          <w:t xml:space="preserve"> </w:t>
        </w:r>
      </w:ins>
      <w:r w:rsidR="008628A4" w:rsidRPr="00881428">
        <w:rPr>
          <w:rFonts w:ascii="Times New Roman" w:hAnsi="Times New Roman" w:cs="Times New Roman"/>
        </w:rPr>
        <w:t>at completing its goals and tasks</w:t>
      </w:r>
      <w:r w:rsidR="009C43B8" w:rsidRPr="00881428">
        <w:rPr>
          <w:rFonts w:ascii="Times New Roman" w:hAnsi="Times New Roman" w:cs="Times New Roman"/>
        </w:rPr>
        <w:t xml:space="preserve">. A sample item </w:t>
      </w:r>
      <w:del w:id="697" w:author="Christopher Lam" w:date="2015-07-17T15:11:00Z">
        <w:r w:rsidR="009C43B8" w:rsidRPr="00881428" w:rsidDel="00514D52">
          <w:rPr>
            <w:rFonts w:ascii="Times New Roman" w:hAnsi="Times New Roman" w:cs="Times New Roman"/>
          </w:rPr>
          <w:delText xml:space="preserve">includes </w:delText>
        </w:r>
      </w:del>
      <w:ins w:id="698" w:author="Christopher Lam" w:date="2015-07-17T15:11:00Z">
        <w:r w:rsidR="00514D52">
          <w:rPr>
            <w:rFonts w:ascii="Times New Roman" w:hAnsi="Times New Roman" w:cs="Times New Roman"/>
          </w:rPr>
          <w:t>is</w:t>
        </w:r>
        <w:r w:rsidR="00514D52" w:rsidRPr="00881428">
          <w:rPr>
            <w:rFonts w:ascii="Times New Roman" w:hAnsi="Times New Roman" w:cs="Times New Roman"/>
          </w:rPr>
          <w:t xml:space="preserve"> </w:t>
        </w:r>
      </w:ins>
      <w:r w:rsidR="009C43B8" w:rsidRPr="00881428">
        <w:rPr>
          <w:rFonts w:ascii="Times New Roman" w:hAnsi="Times New Roman" w:cs="Times New Roman"/>
        </w:rPr>
        <w:t>“My group accomplished its goals su</w:t>
      </w:r>
      <w:r w:rsidR="00D85296" w:rsidRPr="00881428">
        <w:rPr>
          <w:rFonts w:ascii="Times New Roman" w:hAnsi="Times New Roman" w:cs="Times New Roman"/>
        </w:rPr>
        <w:t>ccessfully</w:t>
      </w:r>
      <w:ins w:id="699" w:author="Christopher Lam" w:date="2015-07-17T15:11:00Z">
        <w:r w:rsidR="00514D52">
          <w:rPr>
            <w:rFonts w:ascii="Times New Roman" w:hAnsi="Times New Roman" w:cs="Times New Roman"/>
          </w:rPr>
          <w:t>.</w:t>
        </w:r>
      </w:ins>
      <w:r w:rsidR="00D046ED" w:rsidRPr="00881428">
        <w:rPr>
          <w:rFonts w:ascii="Times New Roman" w:hAnsi="Times New Roman" w:cs="Times New Roman"/>
        </w:rPr>
        <w:t>”</w:t>
      </w:r>
      <w:del w:id="700" w:author="Christopher Lam" w:date="2015-07-17T15:11:00Z">
        <w:r w:rsidR="00D046ED" w:rsidRPr="00881428" w:rsidDel="00514D52">
          <w:rPr>
            <w:rFonts w:ascii="Times New Roman" w:hAnsi="Times New Roman" w:cs="Times New Roman"/>
          </w:rPr>
          <w:delText>.</w:delText>
        </w:r>
      </w:del>
      <w:r w:rsidR="00D85296" w:rsidRPr="00881428">
        <w:rPr>
          <w:rFonts w:ascii="Times New Roman" w:hAnsi="Times New Roman" w:cs="Times New Roman"/>
        </w:rPr>
        <w:t xml:space="preserve"> The measure </w:t>
      </w:r>
      <w:r w:rsidR="00712063" w:rsidRPr="00881428">
        <w:rPr>
          <w:rFonts w:ascii="Times New Roman" w:hAnsi="Times New Roman" w:cs="Times New Roman"/>
        </w:rPr>
        <w:t>has</w:t>
      </w:r>
      <w:r w:rsidR="00D85296" w:rsidRPr="00881428">
        <w:rPr>
          <w:rFonts w:ascii="Times New Roman" w:hAnsi="Times New Roman" w:cs="Times New Roman"/>
        </w:rPr>
        <w:t xml:space="preserve"> high </w:t>
      </w:r>
      <w:r w:rsidR="00712063" w:rsidRPr="00881428">
        <w:rPr>
          <w:rFonts w:ascii="Times New Roman" w:hAnsi="Times New Roman" w:cs="Times New Roman"/>
        </w:rPr>
        <w:t>internal</w:t>
      </w:r>
      <w:r w:rsidR="00D85296" w:rsidRPr="00881428">
        <w:rPr>
          <w:rFonts w:ascii="Times New Roman" w:hAnsi="Times New Roman" w:cs="Times New Roman"/>
        </w:rPr>
        <w:t xml:space="preserve"> </w:t>
      </w:r>
      <w:r w:rsidR="002A5F6C" w:rsidRPr="00881428">
        <w:rPr>
          <w:rFonts w:ascii="Times New Roman" w:hAnsi="Times New Roman" w:cs="Times New Roman"/>
        </w:rPr>
        <w:t>reliability</w:t>
      </w:r>
      <w:r w:rsidR="00D85296" w:rsidRPr="00881428">
        <w:rPr>
          <w:rFonts w:ascii="Times New Roman" w:hAnsi="Times New Roman" w:cs="Times New Roman"/>
        </w:rPr>
        <w:t xml:space="preserve"> </w:t>
      </w:r>
      <w:r w:rsidR="00712063" w:rsidRPr="00881428">
        <w:rPr>
          <w:rFonts w:ascii="Times New Roman" w:hAnsi="Times New Roman" w:cs="Times New Roman"/>
        </w:rPr>
        <w:t>(</w:t>
      </w:r>
      <w:r w:rsidR="00712063" w:rsidRPr="00881428">
        <w:rPr>
          <w:rFonts w:ascii="Times New Roman" w:hAnsi="Times New Roman" w:cs="Times New Roman"/>
        </w:rPr>
        <w:sym w:font="Symbol" w:char="F0B5"/>
      </w:r>
      <w:r w:rsidR="00712063" w:rsidRPr="00881428">
        <w:rPr>
          <w:rFonts w:ascii="Times New Roman" w:hAnsi="Times New Roman" w:cs="Times New Roman"/>
        </w:rPr>
        <w:t xml:space="preserve"> =</w:t>
      </w:r>
      <w:r w:rsidR="00D85296" w:rsidRPr="00881428">
        <w:rPr>
          <w:rFonts w:ascii="Times New Roman" w:hAnsi="Times New Roman" w:cs="Times New Roman"/>
        </w:rPr>
        <w:t xml:space="preserve"> .73</w:t>
      </w:r>
      <w:r w:rsidR="00712063" w:rsidRPr="00881428">
        <w:rPr>
          <w:rFonts w:ascii="Times New Roman" w:hAnsi="Times New Roman" w:cs="Times New Roman"/>
        </w:rPr>
        <w:t>)</w:t>
      </w:r>
      <w:r w:rsidR="00D85296" w:rsidRPr="00881428">
        <w:rPr>
          <w:rFonts w:ascii="Times New Roman" w:hAnsi="Times New Roman" w:cs="Times New Roman"/>
        </w:rPr>
        <w:t>.</w:t>
      </w:r>
    </w:p>
    <w:p w14:paraId="6BD27F3A" w14:textId="77777777" w:rsidR="00C06A20" w:rsidRPr="00881428" w:rsidRDefault="00C06A20" w:rsidP="008E7D91">
      <w:pPr>
        <w:spacing w:line="480" w:lineRule="auto"/>
        <w:ind w:left="0"/>
        <w:rPr>
          <w:rFonts w:ascii="Times New Roman" w:hAnsi="Times New Roman" w:cs="Times New Roman"/>
        </w:rPr>
      </w:pPr>
    </w:p>
    <w:p w14:paraId="3D5DA75E" w14:textId="77777777" w:rsidR="008E7D91" w:rsidRPr="00881428" w:rsidRDefault="00550B39" w:rsidP="008E7D91">
      <w:pPr>
        <w:spacing w:line="480" w:lineRule="auto"/>
        <w:ind w:left="0"/>
        <w:jc w:val="center"/>
        <w:rPr>
          <w:rFonts w:ascii="Times New Roman" w:hAnsi="Times New Roman" w:cs="Times New Roman"/>
          <w:b/>
        </w:rPr>
      </w:pPr>
      <w:r w:rsidRPr="00881428">
        <w:rPr>
          <w:rFonts w:ascii="Times New Roman" w:hAnsi="Times New Roman" w:cs="Times New Roman"/>
          <w:b/>
        </w:rPr>
        <w:t>Results</w:t>
      </w:r>
    </w:p>
    <w:p w14:paraId="74C43113" w14:textId="77777777" w:rsidR="00E14D69" w:rsidRDefault="007134FB" w:rsidP="007134FB">
      <w:pPr>
        <w:spacing w:line="480" w:lineRule="auto"/>
        <w:ind w:left="0"/>
        <w:rPr>
          <w:ins w:id="701" w:author="Christopher Lam" w:date="2015-07-17T15:12:00Z"/>
          <w:rFonts w:ascii="Times New Roman" w:hAnsi="Times New Roman" w:cs="Times New Roman"/>
        </w:rPr>
      </w:pPr>
      <w:del w:id="702" w:author="Christopher Lam" w:date="2015-07-22T13:31:00Z">
        <w:r w:rsidRPr="00881428" w:rsidDel="0051534D">
          <w:rPr>
            <w:rFonts w:ascii="Times New Roman" w:hAnsi="Times New Roman" w:cs="Times New Roman"/>
          </w:rPr>
          <w:tab/>
        </w:r>
      </w:del>
      <w:ins w:id="703" w:author="Christopher Lam" w:date="2015-07-17T15:11:00Z">
        <w:r w:rsidR="00F26A3C">
          <w:rPr>
            <w:rFonts w:ascii="Times New Roman" w:hAnsi="Times New Roman" w:cs="Times New Roman"/>
          </w:rPr>
          <w:t xml:space="preserve">I tested the hypotheses in this study by performing a one-tailed </w:t>
        </w:r>
      </w:ins>
      <w:ins w:id="704" w:author="Christopher Lam" w:date="2015-07-17T15:12:00Z">
        <w:r w:rsidR="00F26A3C">
          <w:rPr>
            <w:rFonts w:ascii="Times New Roman" w:hAnsi="Times New Roman" w:cs="Times New Roman"/>
            <w:i/>
          </w:rPr>
          <w:t>t-</w:t>
        </w:r>
        <w:r w:rsidR="00F26A3C">
          <w:rPr>
            <w:rFonts w:ascii="Times New Roman" w:hAnsi="Times New Roman" w:cs="Times New Roman"/>
          </w:rPr>
          <w:t xml:space="preserve">test for measure differences. I also calculated the effect size for each hypothesis. </w:t>
        </w:r>
      </w:ins>
      <w:r w:rsidRPr="00881428">
        <w:rPr>
          <w:rFonts w:ascii="Times New Roman" w:hAnsi="Times New Roman" w:cs="Times New Roman"/>
        </w:rPr>
        <w:t xml:space="preserve">In </w:t>
      </w:r>
      <w:del w:id="705" w:author="Christopher Lam" w:date="2015-07-17T15:12:00Z">
        <w:r w:rsidRPr="00881428" w:rsidDel="00F26A3C">
          <w:rPr>
            <w:rFonts w:ascii="Times New Roman" w:hAnsi="Times New Roman" w:cs="Times New Roman"/>
          </w:rPr>
          <w:delText xml:space="preserve">the </w:delText>
        </w:r>
      </w:del>
      <w:ins w:id="706" w:author="Christopher Lam" w:date="2015-07-17T15:12:00Z">
        <w:r w:rsidR="00F26A3C">
          <w:rPr>
            <w:rFonts w:ascii="Times New Roman" w:hAnsi="Times New Roman" w:cs="Times New Roman"/>
          </w:rPr>
          <w:t>this</w:t>
        </w:r>
        <w:r w:rsidR="00F26A3C" w:rsidRPr="00881428">
          <w:rPr>
            <w:rFonts w:ascii="Times New Roman" w:hAnsi="Times New Roman" w:cs="Times New Roman"/>
          </w:rPr>
          <w:t xml:space="preserve"> </w:t>
        </w:r>
      </w:ins>
      <w:del w:id="707" w:author="Christopher Lam" w:date="2015-07-17T15:12:00Z">
        <w:r w:rsidRPr="00881428" w:rsidDel="00F26A3C">
          <w:rPr>
            <w:rFonts w:ascii="Times New Roman" w:hAnsi="Times New Roman" w:cs="Times New Roman"/>
          </w:rPr>
          <w:delText xml:space="preserve">results </w:delText>
        </w:r>
      </w:del>
      <w:r w:rsidRPr="00881428">
        <w:rPr>
          <w:rFonts w:ascii="Times New Roman" w:hAnsi="Times New Roman" w:cs="Times New Roman"/>
        </w:rPr>
        <w:t xml:space="preserve">section, I present the </w:t>
      </w:r>
      <w:ins w:id="708" w:author="Christopher Lam" w:date="2015-07-17T15:12:00Z">
        <w:r w:rsidR="00E14D69">
          <w:rPr>
            <w:rFonts w:ascii="Times New Roman" w:hAnsi="Times New Roman" w:cs="Times New Roman"/>
          </w:rPr>
          <w:t xml:space="preserve">test </w:t>
        </w:r>
      </w:ins>
      <w:r w:rsidRPr="00881428">
        <w:rPr>
          <w:rFonts w:ascii="Times New Roman" w:hAnsi="Times New Roman" w:cs="Times New Roman"/>
        </w:rPr>
        <w:t>results for each hypothesis</w:t>
      </w:r>
      <w:ins w:id="709" w:author="Christopher Lam" w:date="2015-07-17T15:12:00Z">
        <w:r w:rsidR="00E14D69">
          <w:rPr>
            <w:rFonts w:ascii="Times New Roman" w:hAnsi="Times New Roman" w:cs="Times New Roman"/>
          </w:rPr>
          <w:t>.</w:t>
        </w:r>
      </w:ins>
    </w:p>
    <w:p w14:paraId="44C4DC54" w14:textId="259B8BF5" w:rsidR="007134FB" w:rsidRPr="00881428" w:rsidRDefault="007134FB" w:rsidP="007134FB">
      <w:pPr>
        <w:spacing w:line="480" w:lineRule="auto"/>
        <w:ind w:left="0"/>
        <w:rPr>
          <w:rFonts w:ascii="Times New Roman" w:hAnsi="Times New Roman" w:cs="Times New Roman"/>
        </w:rPr>
      </w:pPr>
      <w:del w:id="710" w:author="Christopher Lam" w:date="2015-07-17T15:12:00Z">
        <w:r w:rsidRPr="00881428" w:rsidDel="00E14D69">
          <w:rPr>
            <w:rFonts w:ascii="Times New Roman" w:hAnsi="Times New Roman" w:cs="Times New Roman"/>
          </w:rPr>
          <w:delText xml:space="preserve"> tested in the present study.</w:delText>
        </w:r>
      </w:del>
      <w:r w:rsidRPr="00881428">
        <w:rPr>
          <w:rFonts w:ascii="Times New Roman" w:hAnsi="Times New Roman" w:cs="Times New Roman"/>
        </w:rPr>
        <w:t xml:space="preserve"> </w:t>
      </w:r>
    </w:p>
    <w:p w14:paraId="40828BB4" w14:textId="4A6ECC5E" w:rsidR="008E7D91" w:rsidRPr="00881428" w:rsidRDefault="002347B4" w:rsidP="008E7D91">
      <w:pPr>
        <w:spacing w:line="480" w:lineRule="auto"/>
        <w:ind w:left="0"/>
        <w:rPr>
          <w:rFonts w:ascii="Times New Roman" w:hAnsi="Times New Roman" w:cs="Times New Roman"/>
        </w:rPr>
      </w:pPr>
      <w:r w:rsidRPr="00881428">
        <w:rPr>
          <w:rFonts w:ascii="Times New Roman" w:hAnsi="Times New Roman" w:cs="Times New Roman"/>
          <w:b/>
        </w:rPr>
        <w:t>H1</w:t>
      </w:r>
      <w:ins w:id="711" w:author="Christopher Lam" w:date="2015-07-17T15:13:00Z">
        <w:r w:rsidR="00E14D69">
          <w:rPr>
            <w:rFonts w:ascii="Times New Roman" w:hAnsi="Times New Roman" w:cs="Times New Roman"/>
            <w:b/>
          </w:rPr>
          <w:t>.</w:t>
        </w:r>
      </w:ins>
      <w:del w:id="712" w:author="Christopher Lam" w:date="2015-07-17T15:13:00Z">
        <w:r w:rsidRPr="00881428" w:rsidDel="00E14D69">
          <w:rPr>
            <w:rFonts w:ascii="Times New Roman" w:hAnsi="Times New Roman" w:cs="Times New Roman"/>
            <w:b/>
          </w:rPr>
          <w:delText>:</w:delText>
        </w:r>
      </w:del>
      <w:r w:rsidRPr="00881428">
        <w:rPr>
          <w:rFonts w:ascii="Times New Roman" w:hAnsi="Times New Roman" w:cs="Times New Roman"/>
          <w:b/>
        </w:rPr>
        <w:t xml:space="preserve"> </w:t>
      </w:r>
      <w:r w:rsidR="006A590B" w:rsidRPr="00881428">
        <w:rPr>
          <w:rFonts w:ascii="Times New Roman" w:hAnsi="Times New Roman" w:cs="Times New Roman"/>
          <w:b/>
        </w:rPr>
        <w:t>Participants who receive</w:t>
      </w:r>
      <w:r w:rsidR="00734279" w:rsidRPr="00881428">
        <w:rPr>
          <w:rFonts w:ascii="Times New Roman" w:hAnsi="Times New Roman" w:cs="Times New Roman"/>
          <w:b/>
        </w:rPr>
        <w:t xml:space="preserve"> MST</w:t>
      </w:r>
      <w:r w:rsidR="00E96D74" w:rsidRPr="00881428">
        <w:rPr>
          <w:rFonts w:ascii="Times New Roman" w:hAnsi="Times New Roman" w:cs="Times New Roman"/>
          <w:b/>
        </w:rPr>
        <w:t xml:space="preserve"> </w:t>
      </w:r>
      <w:r w:rsidRPr="00881428">
        <w:rPr>
          <w:rFonts w:ascii="Times New Roman" w:hAnsi="Times New Roman" w:cs="Times New Roman"/>
          <w:b/>
        </w:rPr>
        <w:t xml:space="preserve">training will report higher levels of </w:t>
      </w:r>
      <w:r w:rsidR="003239D0" w:rsidRPr="00881428">
        <w:rPr>
          <w:rFonts w:ascii="Times New Roman" w:hAnsi="Times New Roman" w:cs="Times New Roman"/>
          <w:b/>
        </w:rPr>
        <w:t>media</w:t>
      </w:r>
      <w:ins w:id="713" w:author="Christopher Lam" w:date="2015-07-17T15:13:00Z">
        <w:r w:rsidR="00E14D69">
          <w:rPr>
            <w:rFonts w:ascii="Times New Roman" w:hAnsi="Times New Roman" w:cs="Times New Roman"/>
            <w:b/>
          </w:rPr>
          <w:t>-</w:t>
        </w:r>
      </w:ins>
      <w:del w:id="714" w:author="Christopher Lam" w:date="2015-07-17T15:13:00Z">
        <w:r w:rsidRPr="00881428" w:rsidDel="00E14D69">
          <w:rPr>
            <w:rFonts w:ascii="Times New Roman" w:hAnsi="Times New Roman" w:cs="Times New Roman"/>
            <w:b/>
          </w:rPr>
          <w:delText xml:space="preserve"> </w:delText>
        </w:r>
      </w:del>
      <w:r w:rsidRPr="00881428">
        <w:rPr>
          <w:rFonts w:ascii="Times New Roman" w:hAnsi="Times New Roman" w:cs="Times New Roman"/>
          <w:b/>
        </w:rPr>
        <w:t>fit</w:t>
      </w:r>
      <w:r w:rsidR="00734279" w:rsidRPr="00881428">
        <w:rPr>
          <w:rFonts w:ascii="Times New Roman" w:hAnsi="Times New Roman" w:cs="Times New Roman"/>
          <w:b/>
        </w:rPr>
        <w:t xml:space="preserve"> behavior than </w:t>
      </w:r>
      <w:ins w:id="715" w:author="Christopher Lam" w:date="2015-07-17T15:13:00Z">
        <w:r w:rsidR="00E14D69">
          <w:rPr>
            <w:rFonts w:ascii="Times New Roman" w:hAnsi="Times New Roman" w:cs="Times New Roman"/>
            <w:b/>
          </w:rPr>
          <w:t xml:space="preserve">will </w:t>
        </w:r>
      </w:ins>
      <w:r w:rsidR="00734279" w:rsidRPr="00881428">
        <w:rPr>
          <w:rFonts w:ascii="Times New Roman" w:hAnsi="Times New Roman" w:cs="Times New Roman"/>
          <w:b/>
        </w:rPr>
        <w:t>participants who do not</w:t>
      </w:r>
      <w:ins w:id="716" w:author="Christopher Lam" w:date="2015-07-17T15:13:00Z">
        <w:r w:rsidR="00E14D69">
          <w:rPr>
            <w:rFonts w:ascii="Times New Roman" w:hAnsi="Times New Roman" w:cs="Times New Roman"/>
            <w:b/>
          </w:rPr>
          <w:t xml:space="preserve"> receive this training</w:t>
        </w:r>
      </w:ins>
      <w:r w:rsidR="00734279" w:rsidRPr="00881428">
        <w:rPr>
          <w:rFonts w:ascii="Times New Roman" w:hAnsi="Times New Roman" w:cs="Times New Roman"/>
          <w:b/>
        </w:rPr>
        <w:t>.</w:t>
      </w:r>
    </w:p>
    <w:p w14:paraId="6BDC1698" w14:textId="4EA084B4" w:rsidR="00DF3498" w:rsidRPr="00881428" w:rsidRDefault="008E7D91" w:rsidP="008E7D91">
      <w:pPr>
        <w:spacing w:line="480" w:lineRule="auto"/>
        <w:ind w:left="0"/>
        <w:rPr>
          <w:rFonts w:ascii="Times New Roman" w:hAnsi="Times New Roman" w:cs="Times New Roman"/>
        </w:rPr>
      </w:pPr>
      <w:del w:id="717" w:author="Christopher Lam" w:date="2015-07-17T15:13:00Z">
        <w:r w:rsidRPr="00881428" w:rsidDel="00E14D69">
          <w:rPr>
            <w:rFonts w:ascii="Times New Roman" w:hAnsi="Times New Roman" w:cs="Times New Roman"/>
          </w:rPr>
          <w:tab/>
        </w:r>
      </w:del>
      <w:r w:rsidR="0018304A" w:rsidRPr="00881428">
        <w:rPr>
          <w:rFonts w:ascii="Times New Roman" w:hAnsi="Times New Roman" w:cs="Times New Roman"/>
        </w:rPr>
        <w:t>A</w:t>
      </w:r>
      <w:r w:rsidR="00550B39" w:rsidRPr="00881428">
        <w:rPr>
          <w:rFonts w:ascii="Times New Roman" w:hAnsi="Times New Roman" w:cs="Times New Roman"/>
        </w:rPr>
        <w:t xml:space="preserve"> </w:t>
      </w:r>
      <w:r w:rsidR="00F34588" w:rsidRPr="00881428">
        <w:rPr>
          <w:rFonts w:ascii="Times New Roman" w:hAnsi="Times New Roman" w:cs="Times New Roman"/>
        </w:rPr>
        <w:t xml:space="preserve">one-tailed </w:t>
      </w:r>
      <w:r w:rsidR="00550B39" w:rsidRPr="00881428">
        <w:rPr>
          <w:rFonts w:ascii="Times New Roman" w:hAnsi="Times New Roman" w:cs="Times New Roman"/>
          <w:i/>
        </w:rPr>
        <w:t>t</w:t>
      </w:r>
      <w:r w:rsidR="00550B39" w:rsidRPr="00881428">
        <w:rPr>
          <w:rFonts w:ascii="Times New Roman" w:hAnsi="Times New Roman" w:cs="Times New Roman"/>
        </w:rPr>
        <w:t>-test revealed</w:t>
      </w:r>
      <w:r w:rsidR="00B0254C" w:rsidRPr="00881428">
        <w:rPr>
          <w:rFonts w:ascii="Times New Roman" w:hAnsi="Times New Roman" w:cs="Times New Roman"/>
        </w:rPr>
        <w:t xml:space="preserve"> a significant difference between the two groups (</w:t>
      </w:r>
      <w:r w:rsidR="00B0254C" w:rsidRPr="00881428">
        <w:rPr>
          <w:rFonts w:ascii="Times New Roman" w:hAnsi="Times New Roman" w:cs="Times New Roman"/>
          <w:i/>
        </w:rPr>
        <w:t>t</w:t>
      </w:r>
      <w:r w:rsidR="00B0254C" w:rsidRPr="00881428">
        <w:rPr>
          <w:rFonts w:ascii="Times New Roman" w:hAnsi="Times New Roman" w:cs="Times New Roman"/>
        </w:rPr>
        <w:t xml:space="preserve"> = 2.32, </w:t>
      </w:r>
      <w:r w:rsidR="00B0254C" w:rsidRPr="00881428">
        <w:rPr>
          <w:rFonts w:ascii="Times New Roman" w:hAnsi="Times New Roman" w:cs="Times New Roman"/>
          <w:i/>
        </w:rPr>
        <w:t>p</w:t>
      </w:r>
      <w:r w:rsidR="00B0254C" w:rsidRPr="00881428">
        <w:rPr>
          <w:rFonts w:ascii="Times New Roman" w:hAnsi="Times New Roman" w:cs="Times New Roman"/>
        </w:rPr>
        <w:t xml:space="preserve"> = .011).</w:t>
      </w:r>
      <w:r w:rsidR="00550B39" w:rsidRPr="00881428">
        <w:rPr>
          <w:rFonts w:ascii="Times New Roman" w:hAnsi="Times New Roman" w:cs="Times New Roman"/>
        </w:rPr>
        <w:t xml:space="preserve"> </w:t>
      </w:r>
      <w:ins w:id="718" w:author="Christopher Lam" w:date="2015-07-17T15:13:00Z">
        <w:r w:rsidR="00E14D69">
          <w:rPr>
            <w:rFonts w:ascii="Times New Roman" w:hAnsi="Times New Roman" w:cs="Times New Roman"/>
          </w:rPr>
          <w:t>That is, p</w:t>
        </w:r>
      </w:ins>
      <w:del w:id="719" w:author="Christopher Lam" w:date="2015-07-17T15:13:00Z">
        <w:r w:rsidR="00B0254C" w:rsidRPr="00881428" w:rsidDel="00E14D69">
          <w:rPr>
            <w:rFonts w:ascii="Times New Roman" w:hAnsi="Times New Roman" w:cs="Times New Roman"/>
          </w:rPr>
          <w:delText>P</w:delText>
        </w:r>
      </w:del>
      <w:r w:rsidR="00550B39" w:rsidRPr="00881428">
        <w:rPr>
          <w:rFonts w:ascii="Times New Roman" w:hAnsi="Times New Roman" w:cs="Times New Roman"/>
        </w:rPr>
        <w:t xml:space="preserve">articipants who received training reported significantly higher levels of </w:t>
      </w:r>
      <w:r w:rsidR="003239D0" w:rsidRPr="00881428">
        <w:rPr>
          <w:rFonts w:ascii="Times New Roman" w:hAnsi="Times New Roman" w:cs="Times New Roman"/>
        </w:rPr>
        <w:t>media</w:t>
      </w:r>
      <w:ins w:id="720" w:author="Christopher Lam" w:date="2015-07-17T15:13:00Z">
        <w:r w:rsidR="00E14D69">
          <w:rPr>
            <w:rFonts w:ascii="Times New Roman" w:hAnsi="Times New Roman" w:cs="Times New Roman"/>
          </w:rPr>
          <w:t>-</w:t>
        </w:r>
      </w:ins>
      <w:del w:id="721" w:author="Christopher Lam" w:date="2015-07-17T15:13:00Z">
        <w:r w:rsidR="00550B39" w:rsidRPr="00881428" w:rsidDel="00E14D69">
          <w:rPr>
            <w:rFonts w:ascii="Times New Roman" w:hAnsi="Times New Roman" w:cs="Times New Roman"/>
          </w:rPr>
          <w:delText xml:space="preserve"> </w:delText>
        </w:r>
      </w:del>
      <w:r w:rsidR="00550B39" w:rsidRPr="00881428">
        <w:rPr>
          <w:rFonts w:ascii="Times New Roman" w:hAnsi="Times New Roman" w:cs="Times New Roman"/>
        </w:rPr>
        <w:t xml:space="preserve">fit </w:t>
      </w:r>
      <w:r w:rsidR="00A243F0" w:rsidRPr="00881428">
        <w:rPr>
          <w:rFonts w:ascii="Times New Roman" w:hAnsi="Times New Roman" w:cs="Times New Roman"/>
        </w:rPr>
        <w:t xml:space="preserve">behavior </w:t>
      </w:r>
      <w:r w:rsidR="00E96D74" w:rsidRPr="00881428">
        <w:rPr>
          <w:rFonts w:ascii="Times New Roman" w:hAnsi="Times New Roman" w:cs="Times New Roman"/>
        </w:rPr>
        <w:t>(</w:t>
      </w:r>
      <w:r w:rsidR="00E96D74" w:rsidRPr="00881428">
        <w:rPr>
          <w:rFonts w:ascii="Times New Roman" w:hAnsi="Times New Roman" w:cs="Times New Roman"/>
          <w:i/>
        </w:rPr>
        <w:t xml:space="preserve">M </w:t>
      </w:r>
      <w:r w:rsidR="00E96D74" w:rsidRPr="00881428">
        <w:rPr>
          <w:rFonts w:ascii="Times New Roman" w:hAnsi="Times New Roman" w:cs="Times New Roman"/>
        </w:rPr>
        <w:t xml:space="preserve">= 5.53, </w:t>
      </w:r>
      <w:r w:rsidR="00E96D74" w:rsidRPr="00881428">
        <w:rPr>
          <w:rFonts w:ascii="Times New Roman" w:hAnsi="Times New Roman" w:cs="Times New Roman"/>
          <w:i/>
        </w:rPr>
        <w:t xml:space="preserve">SD </w:t>
      </w:r>
      <w:r w:rsidR="00E96D74" w:rsidRPr="00881428">
        <w:rPr>
          <w:rFonts w:ascii="Times New Roman" w:hAnsi="Times New Roman" w:cs="Times New Roman"/>
        </w:rPr>
        <w:t xml:space="preserve">= 1.07) </w:t>
      </w:r>
      <w:r w:rsidR="00550B39" w:rsidRPr="00881428">
        <w:rPr>
          <w:rFonts w:ascii="Times New Roman" w:hAnsi="Times New Roman" w:cs="Times New Roman"/>
        </w:rPr>
        <w:t xml:space="preserve">than </w:t>
      </w:r>
      <w:ins w:id="722" w:author="Christopher Lam" w:date="2015-07-17T15:13:00Z">
        <w:r w:rsidR="00E14D69">
          <w:rPr>
            <w:rFonts w:ascii="Times New Roman" w:hAnsi="Times New Roman" w:cs="Times New Roman"/>
          </w:rPr>
          <w:t xml:space="preserve">did </w:t>
        </w:r>
      </w:ins>
      <w:r w:rsidR="00550B39" w:rsidRPr="00881428">
        <w:rPr>
          <w:rFonts w:ascii="Times New Roman" w:hAnsi="Times New Roman" w:cs="Times New Roman"/>
        </w:rPr>
        <w:t>participants who did not receive training (</w:t>
      </w:r>
      <w:r w:rsidR="00550B39" w:rsidRPr="00881428">
        <w:rPr>
          <w:rFonts w:ascii="Times New Roman" w:hAnsi="Times New Roman" w:cs="Times New Roman"/>
          <w:i/>
        </w:rPr>
        <w:t xml:space="preserve">M </w:t>
      </w:r>
      <w:r w:rsidR="00550B39" w:rsidRPr="00881428">
        <w:rPr>
          <w:rFonts w:ascii="Times New Roman" w:hAnsi="Times New Roman" w:cs="Times New Roman"/>
        </w:rPr>
        <w:t xml:space="preserve">= 4.95, </w:t>
      </w:r>
      <w:r w:rsidR="00550B39" w:rsidRPr="00881428">
        <w:rPr>
          <w:rFonts w:ascii="Times New Roman" w:hAnsi="Times New Roman" w:cs="Times New Roman"/>
          <w:i/>
        </w:rPr>
        <w:t xml:space="preserve">SD </w:t>
      </w:r>
      <w:r w:rsidR="00550B39" w:rsidRPr="00881428">
        <w:rPr>
          <w:rFonts w:ascii="Times New Roman" w:hAnsi="Times New Roman" w:cs="Times New Roman"/>
        </w:rPr>
        <w:t>= 1.08).</w:t>
      </w:r>
      <w:r w:rsidR="00B0254C" w:rsidRPr="00881428">
        <w:rPr>
          <w:rFonts w:ascii="Times New Roman" w:hAnsi="Times New Roman" w:cs="Times New Roman"/>
        </w:rPr>
        <w:t xml:space="preserve"> </w:t>
      </w:r>
      <w:del w:id="723" w:author="Christopher Lam" w:date="2015-07-17T15:13:00Z">
        <w:r w:rsidR="00B0254C" w:rsidRPr="00881428" w:rsidDel="00E14D69">
          <w:rPr>
            <w:rFonts w:ascii="Times New Roman" w:hAnsi="Times New Roman" w:cs="Times New Roman"/>
          </w:rPr>
          <w:delText xml:space="preserve">I also calculated </w:delText>
        </w:r>
        <w:r w:rsidR="0068698A" w:rsidRPr="00881428" w:rsidDel="00E14D69">
          <w:rPr>
            <w:rFonts w:ascii="Times New Roman" w:hAnsi="Times New Roman" w:cs="Times New Roman"/>
          </w:rPr>
          <w:delText xml:space="preserve">effect size for each hypothesis. </w:delText>
        </w:r>
      </w:del>
      <w:r w:rsidR="000C7C72" w:rsidRPr="00881428">
        <w:rPr>
          <w:rFonts w:ascii="Times New Roman" w:hAnsi="Times New Roman" w:cs="Times New Roman"/>
        </w:rPr>
        <w:t xml:space="preserve">There was a medium effect size for </w:t>
      </w:r>
      <w:del w:id="724" w:author="Christopher Lam" w:date="2015-07-17T15:13:00Z">
        <w:r w:rsidR="000C7C72" w:rsidRPr="00881428" w:rsidDel="00E14D69">
          <w:rPr>
            <w:rFonts w:ascii="Times New Roman" w:hAnsi="Times New Roman" w:cs="Times New Roman"/>
          </w:rPr>
          <w:delText xml:space="preserve">hypothesis </w:delText>
        </w:r>
      </w:del>
      <w:ins w:id="725" w:author="Christopher Lam" w:date="2015-07-17T15:13:00Z">
        <w:r w:rsidR="00E14D69">
          <w:rPr>
            <w:rFonts w:ascii="Times New Roman" w:hAnsi="Times New Roman" w:cs="Times New Roman"/>
          </w:rPr>
          <w:t>H</w:t>
        </w:r>
      </w:ins>
      <w:r w:rsidR="000C7C72" w:rsidRPr="00881428">
        <w:rPr>
          <w:rFonts w:ascii="Times New Roman" w:hAnsi="Times New Roman" w:cs="Times New Roman"/>
        </w:rPr>
        <w:t>1 (</w:t>
      </w:r>
      <w:r w:rsidR="000C7C72" w:rsidRPr="00881428">
        <w:rPr>
          <w:rFonts w:ascii="Times New Roman" w:hAnsi="Times New Roman" w:cs="Times New Roman"/>
          <w:i/>
        </w:rPr>
        <w:t xml:space="preserve">d </w:t>
      </w:r>
      <w:r w:rsidR="000C7C72" w:rsidRPr="00881428">
        <w:rPr>
          <w:rFonts w:ascii="Times New Roman" w:hAnsi="Times New Roman" w:cs="Times New Roman"/>
        </w:rPr>
        <w:t xml:space="preserve">= .52). </w:t>
      </w:r>
      <w:r w:rsidR="0068698A" w:rsidRPr="00881428">
        <w:rPr>
          <w:rFonts w:ascii="Times New Roman" w:hAnsi="Times New Roman" w:cs="Times New Roman"/>
        </w:rPr>
        <w:t>Cohen (1992) provides general guidelines for interpreting effect size</w:t>
      </w:r>
      <w:r w:rsidR="00AD7468" w:rsidRPr="00881428">
        <w:rPr>
          <w:rFonts w:ascii="Times New Roman" w:hAnsi="Times New Roman" w:cs="Times New Roman"/>
        </w:rPr>
        <w:t>: small (</w:t>
      </w:r>
      <w:r w:rsidR="00AD7468" w:rsidRPr="00881428">
        <w:rPr>
          <w:rFonts w:ascii="Times New Roman" w:hAnsi="Times New Roman" w:cs="Times New Roman"/>
          <w:i/>
        </w:rPr>
        <w:t xml:space="preserve">d </w:t>
      </w:r>
      <w:r w:rsidR="00AD7468" w:rsidRPr="00881428">
        <w:rPr>
          <w:rFonts w:ascii="Times New Roman" w:hAnsi="Times New Roman" w:cs="Times New Roman"/>
        </w:rPr>
        <w:t>= .2), medium (</w:t>
      </w:r>
      <w:r w:rsidR="00AD7468" w:rsidRPr="00881428">
        <w:rPr>
          <w:rFonts w:ascii="Times New Roman" w:hAnsi="Times New Roman" w:cs="Times New Roman"/>
          <w:i/>
        </w:rPr>
        <w:t xml:space="preserve">d </w:t>
      </w:r>
      <w:r w:rsidR="00AD7468" w:rsidRPr="00881428">
        <w:rPr>
          <w:rFonts w:ascii="Times New Roman" w:hAnsi="Times New Roman" w:cs="Times New Roman"/>
        </w:rPr>
        <w:t>= .5), and large (</w:t>
      </w:r>
      <w:r w:rsidR="00AD7468" w:rsidRPr="00881428">
        <w:rPr>
          <w:rFonts w:ascii="Times New Roman" w:hAnsi="Times New Roman" w:cs="Times New Roman"/>
          <w:i/>
        </w:rPr>
        <w:t xml:space="preserve">d </w:t>
      </w:r>
      <w:r w:rsidR="00AD7468" w:rsidRPr="00881428">
        <w:rPr>
          <w:rFonts w:ascii="Times New Roman" w:hAnsi="Times New Roman" w:cs="Times New Roman"/>
        </w:rPr>
        <w:t>= .8)</w:t>
      </w:r>
      <w:r w:rsidR="0068698A" w:rsidRPr="00881428">
        <w:rPr>
          <w:rFonts w:ascii="Times New Roman" w:hAnsi="Times New Roman" w:cs="Times New Roman"/>
        </w:rPr>
        <w:t>.</w:t>
      </w:r>
      <w:r w:rsidR="00890284" w:rsidRPr="00881428">
        <w:rPr>
          <w:rFonts w:ascii="Times New Roman" w:hAnsi="Times New Roman" w:cs="Times New Roman"/>
        </w:rPr>
        <w:t xml:space="preserve"> </w:t>
      </w:r>
      <w:r w:rsidR="008047AD" w:rsidRPr="00881428">
        <w:rPr>
          <w:rFonts w:ascii="Times New Roman" w:hAnsi="Times New Roman" w:cs="Times New Roman"/>
        </w:rPr>
        <w:t xml:space="preserve">Therefore, </w:t>
      </w:r>
      <w:del w:id="726" w:author="Christopher Lam" w:date="2015-07-17T15:13:00Z">
        <w:r w:rsidR="008047AD" w:rsidRPr="00881428" w:rsidDel="00E14D69">
          <w:rPr>
            <w:rFonts w:ascii="Times New Roman" w:hAnsi="Times New Roman" w:cs="Times New Roman"/>
          </w:rPr>
          <w:delText xml:space="preserve">hypothesis </w:delText>
        </w:r>
      </w:del>
      <w:ins w:id="727" w:author="Christopher Lam" w:date="2015-07-17T15:13:00Z">
        <w:r w:rsidR="00E14D69">
          <w:rPr>
            <w:rFonts w:ascii="Times New Roman" w:hAnsi="Times New Roman" w:cs="Times New Roman"/>
          </w:rPr>
          <w:t>H</w:t>
        </w:r>
      </w:ins>
      <w:r w:rsidR="008047AD" w:rsidRPr="00881428">
        <w:rPr>
          <w:rFonts w:ascii="Times New Roman" w:hAnsi="Times New Roman" w:cs="Times New Roman"/>
        </w:rPr>
        <w:t xml:space="preserve">1 </w:t>
      </w:r>
      <w:del w:id="728" w:author="Christopher Lam" w:date="2015-07-17T15:14:00Z">
        <w:r w:rsidR="008047AD" w:rsidRPr="00881428" w:rsidDel="00E14D69">
          <w:rPr>
            <w:rFonts w:ascii="Times New Roman" w:hAnsi="Times New Roman" w:cs="Times New Roman"/>
          </w:rPr>
          <w:delText xml:space="preserve">is </w:delText>
        </w:r>
      </w:del>
      <w:ins w:id="729" w:author="Christopher Lam" w:date="2015-07-17T15:14:00Z">
        <w:r w:rsidR="00E14D69">
          <w:rPr>
            <w:rFonts w:ascii="Times New Roman" w:hAnsi="Times New Roman" w:cs="Times New Roman"/>
          </w:rPr>
          <w:t>was</w:t>
        </w:r>
        <w:r w:rsidR="00E14D69" w:rsidRPr="00881428">
          <w:rPr>
            <w:rFonts w:ascii="Times New Roman" w:hAnsi="Times New Roman" w:cs="Times New Roman"/>
          </w:rPr>
          <w:t xml:space="preserve"> </w:t>
        </w:r>
      </w:ins>
      <w:r w:rsidR="008047AD" w:rsidRPr="00881428">
        <w:rPr>
          <w:rFonts w:ascii="Times New Roman" w:hAnsi="Times New Roman" w:cs="Times New Roman"/>
        </w:rPr>
        <w:t xml:space="preserve">supported with a medium effect. </w:t>
      </w:r>
    </w:p>
    <w:p w14:paraId="6A20F3A0" w14:textId="5A4D0DE2" w:rsidR="009A4096" w:rsidRDefault="00DF3498" w:rsidP="00E24B1A">
      <w:pPr>
        <w:keepNext/>
        <w:spacing w:line="480" w:lineRule="auto"/>
        <w:ind w:left="0"/>
        <w:rPr>
          <w:ins w:id="730" w:author="Christopher Lam" w:date="2015-07-17T15:14:00Z"/>
          <w:rFonts w:ascii="Times New Roman" w:hAnsi="Times New Roman" w:cs="Times New Roman"/>
        </w:rPr>
      </w:pPr>
      <w:r w:rsidRPr="00881428">
        <w:rPr>
          <w:rFonts w:ascii="Times New Roman" w:hAnsi="Times New Roman" w:cs="Times New Roman"/>
        </w:rPr>
        <w:tab/>
      </w:r>
      <w:r w:rsidR="00322D47">
        <w:rPr>
          <w:rFonts w:ascii="Times New Roman" w:hAnsi="Times New Roman" w:cs="Times New Roman"/>
        </w:rPr>
        <w:t>T</w:t>
      </w:r>
      <w:r w:rsidR="008047AD" w:rsidRPr="00881428">
        <w:rPr>
          <w:rFonts w:ascii="Times New Roman" w:hAnsi="Times New Roman" w:cs="Times New Roman"/>
        </w:rPr>
        <w:t xml:space="preserve">his finding </w:t>
      </w:r>
      <w:r w:rsidR="0041563D" w:rsidRPr="00881428">
        <w:rPr>
          <w:rFonts w:ascii="Times New Roman" w:hAnsi="Times New Roman" w:cs="Times New Roman"/>
        </w:rPr>
        <w:t>suggests</w:t>
      </w:r>
      <w:r w:rsidR="008047AD" w:rsidRPr="00881428">
        <w:rPr>
          <w:rFonts w:ascii="Times New Roman" w:hAnsi="Times New Roman" w:cs="Times New Roman"/>
        </w:rPr>
        <w:t xml:space="preserve"> that </w:t>
      </w:r>
      <w:r w:rsidR="00074B9E" w:rsidRPr="00881428">
        <w:rPr>
          <w:rFonts w:ascii="Times New Roman" w:hAnsi="Times New Roman" w:cs="Times New Roman"/>
        </w:rPr>
        <w:t>students who received training were</w:t>
      </w:r>
      <w:r w:rsidR="00D5516C" w:rsidRPr="00881428">
        <w:rPr>
          <w:rFonts w:ascii="Times New Roman" w:hAnsi="Times New Roman" w:cs="Times New Roman"/>
        </w:rPr>
        <w:t xml:space="preserve"> more considerate of media capabilities</w:t>
      </w:r>
      <w:r w:rsidR="00074B9E" w:rsidRPr="00881428">
        <w:rPr>
          <w:rFonts w:ascii="Times New Roman" w:hAnsi="Times New Roman" w:cs="Times New Roman"/>
        </w:rPr>
        <w:t xml:space="preserve">, which increased their </w:t>
      </w:r>
      <w:r w:rsidRPr="00881428">
        <w:rPr>
          <w:rFonts w:ascii="Times New Roman" w:hAnsi="Times New Roman" w:cs="Times New Roman"/>
        </w:rPr>
        <w:t xml:space="preserve">ability to </w:t>
      </w:r>
      <w:r w:rsidR="00D5516C" w:rsidRPr="00881428">
        <w:rPr>
          <w:rFonts w:ascii="Times New Roman" w:hAnsi="Times New Roman" w:cs="Times New Roman"/>
        </w:rPr>
        <w:t xml:space="preserve">appropriately </w:t>
      </w:r>
      <w:r w:rsidRPr="00881428">
        <w:rPr>
          <w:rFonts w:ascii="Times New Roman" w:hAnsi="Times New Roman" w:cs="Times New Roman"/>
        </w:rPr>
        <w:t xml:space="preserve">match </w:t>
      </w:r>
      <w:r w:rsidR="004A0693" w:rsidRPr="00881428">
        <w:rPr>
          <w:rFonts w:ascii="Times New Roman" w:hAnsi="Times New Roman" w:cs="Times New Roman"/>
        </w:rPr>
        <w:t>media</w:t>
      </w:r>
      <w:r w:rsidRPr="00881428">
        <w:rPr>
          <w:rFonts w:ascii="Times New Roman" w:hAnsi="Times New Roman" w:cs="Times New Roman"/>
        </w:rPr>
        <w:t xml:space="preserve"> to communication tasks</w:t>
      </w:r>
      <w:r w:rsidR="008047AD" w:rsidRPr="00881428">
        <w:rPr>
          <w:rFonts w:ascii="Times New Roman" w:hAnsi="Times New Roman" w:cs="Times New Roman"/>
        </w:rPr>
        <w:t xml:space="preserve">. </w:t>
      </w:r>
      <w:r w:rsidR="0041563D" w:rsidRPr="00881428">
        <w:rPr>
          <w:rFonts w:ascii="Times New Roman" w:hAnsi="Times New Roman" w:cs="Times New Roman"/>
        </w:rPr>
        <w:t xml:space="preserve">Additionally, it suggests that the </w:t>
      </w:r>
      <w:r w:rsidR="008047AD" w:rsidRPr="00881428">
        <w:rPr>
          <w:rFonts w:ascii="Times New Roman" w:hAnsi="Times New Roman" w:cs="Times New Roman"/>
        </w:rPr>
        <w:t xml:space="preserve">training </w:t>
      </w:r>
      <w:r w:rsidR="0041563D" w:rsidRPr="00881428">
        <w:rPr>
          <w:rFonts w:ascii="Times New Roman" w:hAnsi="Times New Roman" w:cs="Times New Roman"/>
        </w:rPr>
        <w:t>sessions were effective at influencing behavior</w:t>
      </w:r>
      <w:r w:rsidR="008047AD" w:rsidRPr="00881428">
        <w:rPr>
          <w:rFonts w:ascii="Times New Roman" w:hAnsi="Times New Roman" w:cs="Times New Roman"/>
        </w:rPr>
        <w:t xml:space="preserve"> over an extended period of time. </w:t>
      </w:r>
    </w:p>
    <w:p w14:paraId="7F0FC6A0" w14:textId="77777777" w:rsidR="00E14D69" w:rsidRPr="00881428" w:rsidRDefault="00E14D69" w:rsidP="00E24B1A">
      <w:pPr>
        <w:keepNext/>
        <w:spacing w:line="480" w:lineRule="auto"/>
        <w:ind w:left="0"/>
        <w:rPr>
          <w:rFonts w:ascii="Times New Roman" w:hAnsi="Times New Roman" w:cs="Times New Roman"/>
        </w:rPr>
      </w:pPr>
    </w:p>
    <w:p w14:paraId="3AAA488F" w14:textId="69C4CBB1" w:rsidR="0041563D" w:rsidRPr="00881428" w:rsidRDefault="002347B4" w:rsidP="00E24B1A">
      <w:pPr>
        <w:spacing w:line="480" w:lineRule="auto"/>
        <w:ind w:left="0"/>
        <w:rPr>
          <w:rFonts w:ascii="Times New Roman" w:hAnsi="Times New Roman" w:cs="Times New Roman"/>
          <w:b/>
        </w:rPr>
      </w:pPr>
      <w:r w:rsidRPr="00881428">
        <w:rPr>
          <w:rFonts w:ascii="Times New Roman" w:hAnsi="Times New Roman" w:cs="Times New Roman"/>
          <w:b/>
        </w:rPr>
        <w:t>H2</w:t>
      </w:r>
      <w:ins w:id="731" w:author="Christopher Lam" w:date="2015-07-17T15:14:00Z">
        <w:r w:rsidR="00E14D69">
          <w:rPr>
            <w:rFonts w:ascii="Times New Roman" w:hAnsi="Times New Roman" w:cs="Times New Roman"/>
            <w:b/>
          </w:rPr>
          <w:t>.</w:t>
        </w:r>
      </w:ins>
      <w:del w:id="732" w:author="Christopher Lam" w:date="2015-07-17T15:14:00Z">
        <w:r w:rsidRPr="00881428" w:rsidDel="00E14D69">
          <w:rPr>
            <w:rFonts w:ascii="Times New Roman" w:hAnsi="Times New Roman" w:cs="Times New Roman"/>
            <w:b/>
          </w:rPr>
          <w:delText>:</w:delText>
        </w:r>
      </w:del>
      <w:r w:rsidRPr="00881428">
        <w:rPr>
          <w:rFonts w:ascii="Times New Roman" w:hAnsi="Times New Roman" w:cs="Times New Roman"/>
          <w:b/>
        </w:rPr>
        <w:t xml:space="preserve"> Partic</w:t>
      </w:r>
      <w:r w:rsidR="000E612C" w:rsidRPr="00881428">
        <w:rPr>
          <w:rFonts w:ascii="Times New Roman" w:hAnsi="Times New Roman" w:cs="Times New Roman"/>
          <w:b/>
        </w:rPr>
        <w:t>ipants who receive</w:t>
      </w:r>
      <w:r w:rsidRPr="00881428">
        <w:rPr>
          <w:rFonts w:ascii="Times New Roman" w:hAnsi="Times New Roman" w:cs="Times New Roman"/>
          <w:b/>
        </w:rPr>
        <w:t xml:space="preserve"> </w:t>
      </w:r>
      <w:r w:rsidR="00E96D74" w:rsidRPr="00881428">
        <w:rPr>
          <w:rFonts w:ascii="Times New Roman" w:hAnsi="Times New Roman" w:cs="Times New Roman"/>
          <w:b/>
        </w:rPr>
        <w:t>MST</w:t>
      </w:r>
      <w:r w:rsidRPr="00881428">
        <w:rPr>
          <w:rFonts w:ascii="Times New Roman" w:hAnsi="Times New Roman" w:cs="Times New Roman"/>
          <w:b/>
        </w:rPr>
        <w:t xml:space="preserve"> training will communicate more than </w:t>
      </w:r>
      <w:ins w:id="733" w:author="Christopher Lam" w:date="2015-07-17T15:14:00Z">
        <w:r w:rsidR="00E14D69">
          <w:rPr>
            <w:rFonts w:ascii="Times New Roman" w:hAnsi="Times New Roman" w:cs="Times New Roman"/>
            <w:b/>
          </w:rPr>
          <w:t xml:space="preserve">will </w:t>
        </w:r>
      </w:ins>
      <w:r w:rsidRPr="00881428">
        <w:rPr>
          <w:rFonts w:ascii="Times New Roman" w:hAnsi="Times New Roman" w:cs="Times New Roman"/>
          <w:b/>
        </w:rPr>
        <w:t>participants who do not</w:t>
      </w:r>
      <w:ins w:id="734" w:author="Christopher Lam" w:date="2015-07-17T15:14:00Z">
        <w:r w:rsidR="00E14D69">
          <w:rPr>
            <w:rFonts w:ascii="Times New Roman" w:hAnsi="Times New Roman" w:cs="Times New Roman"/>
            <w:b/>
          </w:rPr>
          <w:t xml:space="preserve"> receive this training</w:t>
        </w:r>
      </w:ins>
      <w:r w:rsidRPr="00881428">
        <w:rPr>
          <w:rFonts w:ascii="Times New Roman" w:hAnsi="Times New Roman" w:cs="Times New Roman"/>
          <w:b/>
        </w:rPr>
        <w:t xml:space="preserve">. </w:t>
      </w:r>
      <w:r w:rsidR="0041563D" w:rsidRPr="00881428">
        <w:rPr>
          <w:rFonts w:ascii="Times New Roman" w:hAnsi="Times New Roman" w:cs="Times New Roman"/>
          <w:b/>
        </w:rPr>
        <w:tab/>
      </w:r>
    </w:p>
    <w:p w14:paraId="47C8ABE3" w14:textId="1714E801" w:rsidR="0041563D" w:rsidRPr="00881428" w:rsidRDefault="0041563D" w:rsidP="0041563D">
      <w:pPr>
        <w:spacing w:line="480" w:lineRule="auto"/>
        <w:ind w:left="0"/>
        <w:rPr>
          <w:rFonts w:ascii="Times New Roman" w:hAnsi="Times New Roman" w:cs="Times New Roman"/>
        </w:rPr>
      </w:pPr>
      <w:del w:id="735" w:author="Christopher Lam" w:date="2015-07-17T15:14:00Z">
        <w:r w:rsidRPr="00881428" w:rsidDel="00E14D69">
          <w:rPr>
            <w:rFonts w:ascii="Times New Roman" w:hAnsi="Times New Roman" w:cs="Times New Roman"/>
            <w:b/>
          </w:rPr>
          <w:tab/>
        </w:r>
      </w:del>
      <w:r w:rsidR="0018304A" w:rsidRPr="00881428">
        <w:rPr>
          <w:rFonts w:ascii="Times New Roman" w:hAnsi="Times New Roman" w:cs="Times New Roman"/>
        </w:rPr>
        <w:t>A</w:t>
      </w:r>
      <w:r w:rsidR="00AD7468" w:rsidRPr="00881428">
        <w:rPr>
          <w:rFonts w:ascii="Times New Roman" w:hAnsi="Times New Roman" w:cs="Times New Roman"/>
        </w:rPr>
        <w:t xml:space="preserve"> </w:t>
      </w:r>
      <w:r w:rsidR="000E612C" w:rsidRPr="00881428">
        <w:rPr>
          <w:rFonts w:ascii="Times New Roman" w:hAnsi="Times New Roman" w:cs="Times New Roman"/>
        </w:rPr>
        <w:t xml:space="preserve">one-tailed </w:t>
      </w:r>
      <w:r w:rsidR="00AD7468" w:rsidRPr="00881428">
        <w:rPr>
          <w:rFonts w:ascii="Times New Roman" w:hAnsi="Times New Roman" w:cs="Times New Roman"/>
          <w:i/>
        </w:rPr>
        <w:t>t</w:t>
      </w:r>
      <w:r w:rsidR="00AD7468" w:rsidRPr="00881428">
        <w:rPr>
          <w:rFonts w:ascii="Times New Roman" w:hAnsi="Times New Roman" w:cs="Times New Roman"/>
        </w:rPr>
        <w:t>-test revealed a significant difference between the two groups for communication quantity (</w:t>
      </w:r>
      <w:r w:rsidR="00AD7468" w:rsidRPr="00881428">
        <w:rPr>
          <w:rFonts w:ascii="Times New Roman" w:hAnsi="Times New Roman" w:cs="Times New Roman"/>
          <w:i/>
        </w:rPr>
        <w:t xml:space="preserve">t </w:t>
      </w:r>
      <w:r w:rsidR="00AD7468" w:rsidRPr="00881428">
        <w:rPr>
          <w:rFonts w:ascii="Times New Roman" w:hAnsi="Times New Roman" w:cs="Times New Roman"/>
        </w:rPr>
        <w:t xml:space="preserve">= 2.70, </w:t>
      </w:r>
      <w:r w:rsidR="00AD7468" w:rsidRPr="00881428">
        <w:rPr>
          <w:rFonts w:ascii="Times New Roman" w:hAnsi="Times New Roman" w:cs="Times New Roman"/>
          <w:i/>
        </w:rPr>
        <w:t xml:space="preserve">p </w:t>
      </w:r>
      <w:r w:rsidR="00AD7468" w:rsidRPr="00881428">
        <w:rPr>
          <w:rFonts w:ascii="Times New Roman" w:hAnsi="Times New Roman" w:cs="Times New Roman"/>
        </w:rPr>
        <w:t>= .004</w:t>
      </w:r>
      <w:r w:rsidR="00F15535" w:rsidRPr="00881428">
        <w:rPr>
          <w:rFonts w:ascii="Times New Roman" w:hAnsi="Times New Roman" w:cs="Times New Roman"/>
        </w:rPr>
        <w:t xml:space="preserve">). </w:t>
      </w:r>
      <w:ins w:id="736" w:author="Christopher Lam" w:date="2015-07-17T15:16:00Z">
        <w:r w:rsidR="008442D5">
          <w:rPr>
            <w:rFonts w:ascii="Times New Roman" w:hAnsi="Times New Roman" w:cs="Times New Roman"/>
          </w:rPr>
          <w:t>That is, p</w:t>
        </w:r>
      </w:ins>
      <w:del w:id="737" w:author="Christopher Lam" w:date="2015-07-17T15:16:00Z">
        <w:r w:rsidR="00AD7468" w:rsidRPr="00881428" w:rsidDel="008442D5">
          <w:rPr>
            <w:rFonts w:ascii="Times New Roman" w:hAnsi="Times New Roman" w:cs="Times New Roman"/>
          </w:rPr>
          <w:delText>P</w:delText>
        </w:r>
      </w:del>
      <w:r w:rsidR="00AD7468" w:rsidRPr="00881428">
        <w:rPr>
          <w:rFonts w:ascii="Times New Roman" w:hAnsi="Times New Roman" w:cs="Times New Roman"/>
        </w:rPr>
        <w:t>articipants who received training communicated significantly more (</w:t>
      </w:r>
      <w:r w:rsidR="00AD7468" w:rsidRPr="00881428">
        <w:rPr>
          <w:rFonts w:ascii="Times New Roman" w:hAnsi="Times New Roman" w:cs="Times New Roman"/>
          <w:i/>
        </w:rPr>
        <w:t xml:space="preserve">M </w:t>
      </w:r>
      <w:r w:rsidR="00AD7468" w:rsidRPr="00881428">
        <w:rPr>
          <w:rFonts w:ascii="Times New Roman" w:hAnsi="Times New Roman" w:cs="Times New Roman"/>
        </w:rPr>
        <w:t xml:space="preserve">= 14.83, </w:t>
      </w:r>
      <w:r w:rsidR="00AD7468" w:rsidRPr="00881428">
        <w:rPr>
          <w:rFonts w:ascii="Times New Roman" w:hAnsi="Times New Roman" w:cs="Times New Roman"/>
          <w:i/>
        </w:rPr>
        <w:t xml:space="preserve">SD </w:t>
      </w:r>
      <w:r w:rsidR="00AD7468" w:rsidRPr="00881428">
        <w:rPr>
          <w:rFonts w:ascii="Times New Roman" w:hAnsi="Times New Roman" w:cs="Times New Roman"/>
        </w:rPr>
        <w:t xml:space="preserve">= 6.64) than </w:t>
      </w:r>
      <w:ins w:id="738" w:author="Christopher Lam" w:date="2015-07-17T15:16:00Z">
        <w:r w:rsidR="008442D5">
          <w:rPr>
            <w:rFonts w:ascii="Times New Roman" w:hAnsi="Times New Roman" w:cs="Times New Roman"/>
          </w:rPr>
          <w:t xml:space="preserve">did those </w:t>
        </w:r>
      </w:ins>
      <w:del w:id="739" w:author="Christopher Lam" w:date="2015-07-17T15:16:00Z">
        <w:r w:rsidR="00AD7468" w:rsidRPr="00881428" w:rsidDel="008442D5">
          <w:rPr>
            <w:rFonts w:ascii="Times New Roman" w:hAnsi="Times New Roman" w:cs="Times New Roman"/>
          </w:rPr>
          <w:delText xml:space="preserve">groups </w:delText>
        </w:r>
      </w:del>
      <w:r w:rsidR="00AD7468" w:rsidRPr="00881428">
        <w:rPr>
          <w:rFonts w:ascii="Times New Roman" w:hAnsi="Times New Roman" w:cs="Times New Roman"/>
        </w:rPr>
        <w:t>who did not receive training (</w:t>
      </w:r>
      <w:r w:rsidR="00AD7468" w:rsidRPr="00881428">
        <w:rPr>
          <w:rFonts w:ascii="Times New Roman" w:hAnsi="Times New Roman" w:cs="Times New Roman"/>
          <w:i/>
        </w:rPr>
        <w:t xml:space="preserve">M </w:t>
      </w:r>
      <w:r w:rsidR="00AD7468" w:rsidRPr="00881428">
        <w:rPr>
          <w:rFonts w:ascii="Times New Roman" w:hAnsi="Times New Roman" w:cs="Times New Roman"/>
        </w:rPr>
        <w:t xml:space="preserve"> = 9.67, </w:t>
      </w:r>
      <w:r w:rsidR="00AD7468" w:rsidRPr="00881428">
        <w:rPr>
          <w:rFonts w:ascii="Times New Roman" w:hAnsi="Times New Roman" w:cs="Times New Roman"/>
          <w:i/>
        </w:rPr>
        <w:t xml:space="preserve">SD </w:t>
      </w:r>
      <w:r w:rsidR="00AD7468" w:rsidRPr="00881428">
        <w:rPr>
          <w:rFonts w:ascii="Times New Roman" w:hAnsi="Times New Roman" w:cs="Times New Roman"/>
        </w:rPr>
        <w:t xml:space="preserve">= 9.44). </w:t>
      </w:r>
      <w:r w:rsidR="007D74BF" w:rsidRPr="00881428">
        <w:rPr>
          <w:rFonts w:ascii="Times New Roman" w:hAnsi="Times New Roman" w:cs="Times New Roman"/>
        </w:rPr>
        <w:t>The effect size for communication quantity was medium to large</w:t>
      </w:r>
      <w:r w:rsidR="00F15535" w:rsidRPr="00881428">
        <w:rPr>
          <w:rFonts w:ascii="Times New Roman" w:hAnsi="Times New Roman" w:cs="Times New Roman"/>
        </w:rPr>
        <w:t xml:space="preserve"> (</w:t>
      </w:r>
      <w:r w:rsidR="00F15535" w:rsidRPr="00881428">
        <w:rPr>
          <w:rFonts w:ascii="Times New Roman" w:hAnsi="Times New Roman" w:cs="Times New Roman"/>
          <w:i/>
        </w:rPr>
        <w:t xml:space="preserve">d </w:t>
      </w:r>
      <w:r w:rsidR="00F15535" w:rsidRPr="00881428">
        <w:rPr>
          <w:rFonts w:ascii="Times New Roman" w:hAnsi="Times New Roman" w:cs="Times New Roman"/>
        </w:rPr>
        <w:t>= .61)</w:t>
      </w:r>
      <w:r w:rsidR="007D74BF" w:rsidRPr="00881428">
        <w:rPr>
          <w:rFonts w:ascii="Times New Roman" w:hAnsi="Times New Roman" w:cs="Times New Roman"/>
        </w:rPr>
        <w:t xml:space="preserve">. </w:t>
      </w:r>
      <w:ins w:id="740" w:author="Christopher Lam" w:date="2015-07-17T15:16:00Z">
        <w:r w:rsidR="008442D5">
          <w:rPr>
            <w:rFonts w:ascii="Times New Roman" w:hAnsi="Times New Roman" w:cs="Times New Roman"/>
          </w:rPr>
          <w:t xml:space="preserve">Thus, H2 </w:t>
        </w:r>
      </w:ins>
      <w:del w:id="741" w:author="Christopher Lam" w:date="2015-07-17T15:16:00Z">
        <w:r w:rsidRPr="00881428" w:rsidDel="008442D5">
          <w:rPr>
            <w:rFonts w:ascii="Times New Roman" w:hAnsi="Times New Roman" w:cs="Times New Roman"/>
          </w:rPr>
          <w:delText xml:space="preserve">Hypothesis 2 </w:delText>
        </w:r>
      </w:del>
      <w:ins w:id="742" w:author="Christopher Lam" w:date="2015-07-17T15:16:00Z">
        <w:r w:rsidR="008442D5">
          <w:rPr>
            <w:rFonts w:ascii="Times New Roman" w:hAnsi="Times New Roman" w:cs="Times New Roman"/>
          </w:rPr>
          <w:t xml:space="preserve">was </w:t>
        </w:r>
      </w:ins>
      <w:del w:id="743" w:author="Christopher Lam" w:date="2015-07-17T15:16:00Z">
        <w:r w:rsidRPr="00881428" w:rsidDel="008442D5">
          <w:rPr>
            <w:rFonts w:ascii="Times New Roman" w:hAnsi="Times New Roman" w:cs="Times New Roman"/>
          </w:rPr>
          <w:delText xml:space="preserve">is </w:delText>
        </w:r>
      </w:del>
      <w:r w:rsidRPr="00881428">
        <w:rPr>
          <w:rFonts w:ascii="Times New Roman" w:hAnsi="Times New Roman" w:cs="Times New Roman"/>
        </w:rPr>
        <w:t xml:space="preserve">supported with a medium to large effect. </w:t>
      </w:r>
    </w:p>
    <w:p w14:paraId="01C5A7A5" w14:textId="7B1386B0" w:rsidR="00B52FC1" w:rsidRDefault="00F72789" w:rsidP="00E24B1A">
      <w:pPr>
        <w:spacing w:line="480" w:lineRule="auto"/>
        <w:ind w:left="0"/>
        <w:rPr>
          <w:ins w:id="744" w:author="Christopher Lam" w:date="2015-07-17T15:17:00Z"/>
          <w:rFonts w:ascii="Times New Roman" w:hAnsi="Times New Roman" w:cs="Times New Roman"/>
        </w:rPr>
      </w:pPr>
      <w:r w:rsidRPr="00881428">
        <w:rPr>
          <w:rFonts w:ascii="Times New Roman" w:hAnsi="Times New Roman" w:cs="Times New Roman"/>
        </w:rPr>
        <w:tab/>
      </w:r>
      <w:r w:rsidR="0031609C" w:rsidRPr="00881428">
        <w:rPr>
          <w:rFonts w:ascii="Times New Roman" w:hAnsi="Times New Roman" w:cs="Times New Roman"/>
        </w:rPr>
        <w:t xml:space="preserve">This finding suggests that those who received training may have altered their </w:t>
      </w:r>
      <w:r w:rsidR="00FB73E7" w:rsidRPr="00881428">
        <w:rPr>
          <w:rFonts w:ascii="Times New Roman" w:hAnsi="Times New Roman" w:cs="Times New Roman"/>
        </w:rPr>
        <w:t>communication</w:t>
      </w:r>
      <w:r w:rsidR="007F2BC2" w:rsidRPr="00881428">
        <w:rPr>
          <w:rFonts w:ascii="Times New Roman" w:hAnsi="Times New Roman" w:cs="Times New Roman"/>
        </w:rPr>
        <w:t xml:space="preserve"> behavior by choosing to use more than one medium</w:t>
      </w:r>
      <w:r w:rsidR="0031609C" w:rsidRPr="00881428">
        <w:rPr>
          <w:rFonts w:ascii="Times New Roman" w:hAnsi="Times New Roman" w:cs="Times New Roman"/>
        </w:rPr>
        <w:t xml:space="preserve"> for a single tas</w:t>
      </w:r>
      <w:r w:rsidR="000F4B9A" w:rsidRPr="00881428">
        <w:rPr>
          <w:rFonts w:ascii="Times New Roman" w:hAnsi="Times New Roman" w:cs="Times New Roman"/>
        </w:rPr>
        <w:t>k</w:t>
      </w:r>
      <w:r w:rsidRPr="00881428">
        <w:rPr>
          <w:rFonts w:ascii="Times New Roman" w:hAnsi="Times New Roman" w:cs="Times New Roman"/>
        </w:rPr>
        <w:t xml:space="preserve">, as </w:t>
      </w:r>
      <w:del w:id="745" w:author="Christopher Lam" w:date="2015-07-17T15:17:00Z">
        <w:r w:rsidRPr="00881428" w:rsidDel="008442D5">
          <w:rPr>
            <w:rFonts w:ascii="Times New Roman" w:hAnsi="Times New Roman" w:cs="Times New Roman"/>
          </w:rPr>
          <w:delText xml:space="preserve">suggested by </w:delText>
        </w:r>
      </w:del>
      <w:r w:rsidRPr="00881428">
        <w:rPr>
          <w:rFonts w:ascii="Times New Roman" w:hAnsi="Times New Roman" w:cs="Times New Roman"/>
        </w:rPr>
        <w:t>Daft and Lengel (</w:t>
      </w:r>
      <w:del w:id="746" w:author="Christopher Lam" w:date="2015-07-17T15:17:00Z">
        <w:r w:rsidRPr="00881428" w:rsidDel="008442D5">
          <w:rPr>
            <w:rFonts w:ascii="Times New Roman" w:hAnsi="Times New Roman" w:cs="Times New Roman"/>
          </w:rPr>
          <w:delText>2008</w:delText>
        </w:r>
      </w:del>
      <w:ins w:id="747" w:author="Christopher Lam" w:date="2015-07-17T15:17:00Z">
        <w:r w:rsidR="008442D5">
          <w:rPr>
            <w:rFonts w:ascii="Times New Roman" w:hAnsi="Times New Roman" w:cs="Times New Roman"/>
          </w:rPr>
          <w:t>1984</w:t>
        </w:r>
      </w:ins>
      <w:r w:rsidRPr="00881428">
        <w:rPr>
          <w:rFonts w:ascii="Times New Roman" w:hAnsi="Times New Roman" w:cs="Times New Roman"/>
        </w:rPr>
        <w:t>)</w:t>
      </w:r>
      <w:ins w:id="748" w:author="Christopher Lam" w:date="2015-07-17T15:17:00Z">
        <w:r w:rsidR="008442D5">
          <w:rPr>
            <w:rFonts w:ascii="Times New Roman" w:hAnsi="Times New Roman" w:cs="Times New Roman"/>
          </w:rPr>
          <w:t xml:space="preserve"> suggested</w:t>
        </w:r>
      </w:ins>
      <w:r w:rsidR="000F4B9A" w:rsidRPr="00881428">
        <w:rPr>
          <w:rFonts w:ascii="Times New Roman" w:hAnsi="Times New Roman" w:cs="Times New Roman"/>
        </w:rPr>
        <w:t xml:space="preserve">. </w:t>
      </w:r>
    </w:p>
    <w:p w14:paraId="6F4DFF87" w14:textId="77777777" w:rsidR="00A90EEE" w:rsidRPr="00881428" w:rsidRDefault="00A90EEE" w:rsidP="00E24B1A">
      <w:pPr>
        <w:spacing w:line="480" w:lineRule="auto"/>
        <w:ind w:left="0"/>
        <w:rPr>
          <w:rFonts w:ascii="Times New Roman" w:hAnsi="Times New Roman" w:cs="Times New Roman"/>
        </w:rPr>
      </w:pPr>
    </w:p>
    <w:p w14:paraId="477B0778" w14:textId="605B37F7" w:rsidR="003C46F5" w:rsidRPr="00881428" w:rsidRDefault="000965BD" w:rsidP="007D74BF">
      <w:pPr>
        <w:spacing w:line="480" w:lineRule="auto"/>
        <w:ind w:left="0"/>
        <w:rPr>
          <w:rFonts w:ascii="Times New Roman" w:hAnsi="Times New Roman" w:cs="Times New Roman"/>
          <w:b/>
        </w:rPr>
      </w:pPr>
      <w:r w:rsidRPr="00881428">
        <w:rPr>
          <w:rFonts w:ascii="Times New Roman" w:hAnsi="Times New Roman" w:cs="Times New Roman"/>
          <w:b/>
        </w:rPr>
        <w:t>H3a</w:t>
      </w:r>
      <w:ins w:id="749" w:author="Christopher Lam" w:date="2015-07-17T15:17:00Z">
        <w:r w:rsidR="00A90EEE">
          <w:rPr>
            <w:rFonts w:ascii="Times New Roman" w:hAnsi="Times New Roman" w:cs="Times New Roman"/>
            <w:b/>
          </w:rPr>
          <w:t>.</w:t>
        </w:r>
      </w:ins>
      <w:del w:id="750" w:author="Christopher Lam" w:date="2015-07-17T15:17:00Z">
        <w:r w:rsidR="003C46F5" w:rsidRPr="00881428" w:rsidDel="00A90EEE">
          <w:rPr>
            <w:rFonts w:ascii="Times New Roman" w:hAnsi="Times New Roman" w:cs="Times New Roman"/>
            <w:b/>
          </w:rPr>
          <w:delText>:</w:delText>
        </w:r>
      </w:del>
      <w:r w:rsidR="003C46F5" w:rsidRPr="00881428">
        <w:rPr>
          <w:rFonts w:ascii="Times New Roman" w:hAnsi="Times New Roman" w:cs="Times New Roman"/>
          <w:b/>
        </w:rPr>
        <w:t xml:space="preserve"> </w:t>
      </w:r>
      <w:r w:rsidR="007D74BF" w:rsidRPr="00881428">
        <w:rPr>
          <w:rFonts w:ascii="Times New Roman" w:hAnsi="Times New Roman" w:cs="Times New Roman"/>
          <w:b/>
        </w:rPr>
        <w:t xml:space="preserve">Participants who receive </w:t>
      </w:r>
      <w:r w:rsidR="006C03C9" w:rsidRPr="00881428">
        <w:rPr>
          <w:rFonts w:ascii="Times New Roman" w:hAnsi="Times New Roman" w:cs="Times New Roman"/>
          <w:b/>
        </w:rPr>
        <w:t>MST</w:t>
      </w:r>
      <w:r w:rsidR="007D74BF" w:rsidRPr="00881428">
        <w:rPr>
          <w:rFonts w:ascii="Times New Roman" w:hAnsi="Times New Roman" w:cs="Times New Roman"/>
          <w:b/>
        </w:rPr>
        <w:t xml:space="preserve"> training will report higher levels of </w:t>
      </w:r>
      <w:r w:rsidR="00A36CA7" w:rsidRPr="00881428">
        <w:rPr>
          <w:rFonts w:ascii="Times New Roman" w:hAnsi="Times New Roman" w:cs="Times New Roman"/>
          <w:b/>
        </w:rPr>
        <w:t>group discussion q</w:t>
      </w:r>
      <w:r w:rsidR="003C46F5" w:rsidRPr="00881428">
        <w:rPr>
          <w:rFonts w:ascii="Times New Roman" w:hAnsi="Times New Roman" w:cs="Times New Roman"/>
          <w:b/>
        </w:rPr>
        <w:t>uality</w:t>
      </w:r>
      <w:r w:rsidR="00734279" w:rsidRPr="00881428">
        <w:rPr>
          <w:rFonts w:ascii="Times New Roman" w:hAnsi="Times New Roman" w:cs="Times New Roman"/>
          <w:b/>
        </w:rPr>
        <w:t xml:space="preserve"> than </w:t>
      </w:r>
      <w:ins w:id="751" w:author="Christopher Lam" w:date="2015-07-17T15:17:00Z">
        <w:r w:rsidR="00A90EEE">
          <w:rPr>
            <w:rFonts w:ascii="Times New Roman" w:hAnsi="Times New Roman" w:cs="Times New Roman"/>
            <w:b/>
          </w:rPr>
          <w:t xml:space="preserve">will </w:t>
        </w:r>
      </w:ins>
      <w:r w:rsidR="00734279" w:rsidRPr="00881428">
        <w:rPr>
          <w:rFonts w:ascii="Times New Roman" w:hAnsi="Times New Roman" w:cs="Times New Roman"/>
          <w:b/>
        </w:rPr>
        <w:t>participants who do not</w:t>
      </w:r>
      <w:ins w:id="752" w:author="Christopher Lam" w:date="2015-07-17T15:17:00Z">
        <w:r w:rsidR="00A90EEE">
          <w:rPr>
            <w:rFonts w:ascii="Times New Roman" w:hAnsi="Times New Roman" w:cs="Times New Roman"/>
            <w:b/>
          </w:rPr>
          <w:t xml:space="preserve"> receive this training</w:t>
        </w:r>
      </w:ins>
      <w:r w:rsidR="00734279" w:rsidRPr="00881428">
        <w:rPr>
          <w:rFonts w:ascii="Times New Roman" w:hAnsi="Times New Roman" w:cs="Times New Roman"/>
          <w:b/>
        </w:rPr>
        <w:t>.</w:t>
      </w:r>
    </w:p>
    <w:p w14:paraId="71554DE6" w14:textId="752EA27E" w:rsidR="00FC55EF" w:rsidRPr="00881428" w:rsidRDefault="008D196E" w:rsidP="008D196E">
      <w:pPr>
        <w:spacing w:line="480" w:lineRule="auto"/>
        <w:ind w:left="0"/>
        <w:rPr>
          <w:rFonts w:ascii="Times New Roman" w:hAnsi="Times New Roman" w:cs="Times New Roman"/>
        </w:rPr>
      </w:pPr>
      <w:del w:id="753" w:author="Christopher Lam" w:date="2015-07-17T15:17:00Z">
        <w:r w:rsidRPr="00881428" w:rsidDel="00A90EEE">
          <w:rPr>
            <w:rFonts w:ascii="Times New Roman" w:hAnsi="Times New Roman" w:cs="Times New Roman"/>
          </w:rPr>
          <w:tab/>
        </w:r>
      </w:del>
      <w:r w:rsidR="0018304A" w:rsidRPr="00881428">
        <w:rPr>
          <w:rFonts w:ascii="Times New Roman" w:hAnsi="Times New Roman" w:cs="Times New Roman"/>
        </w:rPr>
        <w:t>A</w:t>
      </w:r>
      <w:r w:rsidR="000E612C" w:rsidRPr="00881428">
        <w:rPr>
          <w:rFonts w:ascii="Times New Roman" w:hAnsi="Times New Roman" w:cs="Times New Roman"/>
        </w:rPr>
        <w:t xml:space="preserve"> one-tailed</w:t>
      </w:r>
      <w:r w:rsidRPr="00881428">
        <w:rPr>
          <w:rFonts w:ascii="Times New Roman" w:hAnsi="Times New Roman" w:cs="Times New Roman"/>
        </w:rPr>
        <w:t xml:space="preserve"> </w:t>
      </w:r>
      <w:r w:rsidRPr="00881428">
        <w:rPr>
          <w:rFonts w:ascii="Times New Roman" w:hAnsi="Times New Roman" w:cs="Times New Roman"/>
          <w:i/>
        </w:rPr>
        <w:t>t</w:t>
      </w:r>
      <w:r w:rsidRPr="00881428">
        <w:rPr>
          <w:rFonts w:ascii="Times New Roman" w:hAnsi="Times New Roman" w:cs="Times New Roman"/>
        </w:rPr>
        <w:t>-test revealed a significant difference between the two groups for group discussion quality (</w:t>
      </w:r>
      <w:r w:rsidRPr="00881428">
        <w:rPr>
          <w:rFonts w:ascii="Times New Roman" w:hAnsi="Times New Roman" w:cs="Times New Roman"/>
          <w:i/>
        </w:rPr>
        <w:t xml:space="preserve">t </w:t>
      </w:r>
      <w:r w:rsidRPr="00881428">
        <w:rPr>
          <w:rFonts w:ascii="Times New Roman" w:hAnsi="Times New Roman" w:cs="Times New Roman"/>
        </w:rPr>
        <w:t xml:space="preserve">= 1.933, </w:t>
      </w:r>
      <w:r w:rsidRPr="00881428">
        <w:rPr>
          <w:rFonts w:ascii="Times New Roman" w:hAnsi="Times New Roman" w:cs="Times New Roman"/>
          <w:i/>
        </w:rPr>
        <w:t xml:space="preserve">p </w:t>
      </w:r>
      <w:r w:rsidRPr="00881428">
        <w:rPr>
          <w:rFonts w:ascii="Times New Roman" w:hAnsi="Times New Roman" w:cs="Times New Roman"/>
        </w:rPr>
        <w:t xml:space="preserve">= .02). </w:t>
      </w:r>
      <w:ins w:id="754" w:author="Christopher Lam" w:date="2015-07-17T15:17:00Z">
        <w:r w:rsidR="00A90EEE">
          <w:rPr>
            <w:rFonts w:ascii="Times New Roman" w:hAnsi="Times New Roman" w:cs="Times New Roman"/>
          </w:rPr>
          <w:t>That is, p</w:t>
        </w:r>
      </w:ins>
      <w:del w:id="755" w:author="Christopher Lam" w:date="2015-07-17T15:17:00Z">
        <w:r w:rsidRPr="00881428" w:rsidDel="00A90EEE">
          <w:rPr>
            <w:rFonts w:ascii="Times New Roman" w:hAnsi="Times New Roman" w:cs="Times New Roman"/>
          </w:rPr>
          <w:delText>P</w:delText>
        </w:r>
      </w:del>
      <w:r w:rsidRPr="00881428">
        <w:rPr>
          <w:rFonts w:ascii="Times New Roman" w:hAnsi="Times New Roman" w:cs="Times New Roman"/>
        </w:rPr>
        <w:t>articipants who received training reported significantly higher levels of group discussion quality (</w:t>
      </w:r>
      <w:r w:rsidRPr="00881428">
        <w:rPr>
          <w:rFonts w:ascii="Times New Roman" w:hAnsi="Times New Roman" w:cs="Times New Roman"/>
          <w:i/>
        </w:rPr>
        <w:t xml:space="preserve">M </w:t>
      </w:r>
      <w:r w:rsidRPr="00881428">
        <w:rPr>
          <w:rFonts w:ascii="Times New Roman" w:hAnsi="Times New Roman" w:cs="Times New Roman"/>
        </w:rPr>
        <w:t xml:space="preserve">= 5.91, </w:t>
      </w:r>
      <w:r w:rsidRPr="00881428">
        <w:rPr>
          <w:rFonts w:ascii="Times New Roman" w:hAnsi="Times New Roman" w:cs="Times New Roman"/>
          <w:i/>
        </w:rPr>
        <w:t xml:space="preserve">SD </w:t>
      </w:r>
      <w:r w:rsidRPr="00881428">
        <w:rPr>
          <w:rFonts w:ascii="Times New Roman" w:hAnsi="Times New Roman" w:cs="Times New Roman"/>
        </w:rPr>
        <w:t xml:space="preserve">= .62) than </w:t>
      </w:r>
      <w:ins w:id="756" w:author="Christopher Lam" w:date="2015-07-17T15:18:00Z">
        <w:r w:rsidR="00A90EEE">
          <w:rPr>
            <w:rFonts w:ascii="Times New Roman" w:hAnsi="Times New Roman" w:cs="Times New Roman"/>
          </w:rPr>
          <w:t xml:space="preserve">did </w:t>
        </w:r>
      </w:ins>
      <w:r w:rsidRPr="00881428">
        <w:rPr>
          <w:rFonts w:ascii="Times New Roman" w:hAnsi="Times New Roman" w:cs="Times New Roman"/>
        </w:rPr>
        <w:t>participants who did not receive training (</w:t>
      </w:r>
      <w:r w:rsidRPr="00881428">
        <w:rPr>
          <w:rFonts w:ascii="Times New Roman" w:hAnsi="Times New Roman" w:cs="Times New Roman"/>
          <w:i/>
        </w:rPr>
        <w:t xml:space="preserve">M </w:t>
      </w:r>
      <w:r w:rsidRPr="00881428">
        <w:rPr>
          <w:rFonts w:ascii="Times New Roman" w:hAnsi="Times New Roman" w:cs="Times New Roman"/>
        </w:rPr>
        <w:t xml:space="preserve">= 5.58, </w:t>
      </w:r>
      <w:r w:rsidRPr="00881428">
        <w:rPr>
          <w:rFonts w:ascii="Times New Roman" w:hAnsi="Times New Roman" w:cs="Times New Roman"/>
          <w:i/>
        </w:rPr>
        <w:t xml:space="preserve">SD </w:t>
      </w:r>
      <w:r w:rsidRPr="00881428">
        <w:rPr>
          <w:rFonts w:ascii="Times New Roman" w:hAnsi="Times New Roman" w:cs="Times New Roman"/>
        </w:rPr>
        <w:t xml:space="preserve">= .85). The effect size for group discussion </w:t>
      </w:r>
      <w:r w:rsidR="00A331D9" w:rsidRPr="00881428">
        <w:rPr>
          <w:rFonts w:ascii="Times New Roman" w:hAnsi="Times New Roman" w:cs="Times New Roman"/>
        </w:rPr>
        <w:t>quality was medium (</w:t>
      </w:r>
      <w:r w:rsidR="00A331D9" w:rsidRPr="00881428">
        <w:rPr>
          <w:rFonts w:ascii="Times New Roman" w:hAnsi="Times New Roman" w:cs="Times New Roman"/>
          <w:i/>
        </w:rPr>
        <w:t xml:space="preserve">d </w:t>
      </w:r>
      <w:r w:rsidR="00F15535" w:rsidRPr="00881428">
        <w:rPr>
          <w:rFonts w:ascii="Times New Roman" w:hAnsi="Times New Roman" w:cs="Times New Roman"/>
        </w:rPr>
        <w:t xml:space="preserve">= .45). </w:t>
      </w:r>
      <w:del w:id="757" w:author="Christopher Lam" w:date="2015-07-17T15:18:00Z">
        <w:r w:rsidR="00F15535" w:rsidRPr="00881428" w:rsidDel="00A90EEE">
          <w:rPr>
            <w:rFonts w:ascii="Times New Roman" w:hAnsi="Times New Roman" w:cs="Times New Roman"/>
          </w:rPr>
          <w:delText>Hypothesis 3a</w:delText>
        </w:r>
      </w:del>
      <w:ins w:id="758" w:author="Christopher Lam" w:date="2015-07-17T15:18:00Z">
        <w:r w:rsidR="00A90EEE">
          <w:rPr>
            <w:rFonts w:ascii="Times New Roman" w:hAnsi="Times New Roman" w:cs="Times New Roman"/>
          </w:rPr>
          <w:t>H3a, then, was</w:t>
        </w:r>
      </w:ins>
      <w:r w:rsidR="00A331D9" w:rsidRPr="00881428">
        <w:rPr>
          <w:rFonts w:ascii="Times New Roman" w:hAnsi="Times New Roman" w:cs="Times New Roman"/>
        </w:rPr>
        <w:t xml:space="preserve"> </w:t>
      </w:r>
      <w:del w:id="759" w:author="Christopher Lam" w:date="2015-07-17T15:18:00Z">
        <w:r w:rsidR="00A331D9" w:rsidRPr="00881428" w:rsidDel="00A90EEE">
          <w:rPr>
            <w:rFonts w:ascii="Times New Roman" w:hAnsi="Times New Roman" w:cs="Times New Roman"/>
          </w:rPr>
          <w:delText xml:space="preserve">is </w:delText>
        </w:r>
      </w:del>
      <w:r w:rsidR="00A331D9" w:rsidRPr="00881428">
        <w:rPr>
          <w:rFonts w:ascii="Times New Roman" w:hAnsi="Times New Roman" w:cs="Times New Roman"/>
        </w:rPr>
        <w:t xml:space="preserve">supported with a medium effect. </w:t>
      </w:r>
    </w:p>
    <w:p w14:paraId="2ADC422F" w14:textId="4211BDAB" w:rsidR="003C46F5" w:rsidRDefault="00FC55EF" w:rsidP="008D196E">
      <w:pPr>
        <w:spacing w:line="480" w:lineRule="auto"/>
        <w:ind w:left="0"/>
        <w:rPr>
          <w:ins w:id="760" w:author="Christopher Lam" w:date="2015-07-17T15:19:00Z"/>
          <w:rFonts w:ascii="Times New Roman" w:hAnsi="Times New Roman" w:cs="Times New Roman"/>
        </w:rPr>
      </w:pPr>
      <w:r w:rsidRPr="00881428">
        <w:rPr>
          <w:rFonts w:ascii="Times New Roman" w:hAnsi="Times New Roman" w:cs="Times New Roman"/>
        </w:rPr>
        <w:tab/>
      </w:r>
      <w:r w:rsidR="00B13887" w:rsidRPr="00881428">
        <w:rPr>
          <w:rFonts w:ascii="Times New Roman" w:hAnsi="Times New Roman" w:cs="Times New Roman"/>
        </w:rPr>
        <w:t xml:space="preserve">This finding is particularly important </w:t>
      </w:r>
      <w:del w:id="761" w:author="Christopher Lam" w:date="2015-07-17T15:18:00Z">
        <w:r w:rsidR="00B13887" w:rsidRPr="00881428" w:rsidDel="00A90EEE">
          <w:rPr>
            <w:rFonts w:ascii="Times New Roman" w:hAnsi="Times New Roman" w:cs="Times New Roman"/>
          </w:rPr>
          <w:delText>as it</w:delText>
        </w:r>
      </w:del>
      <w:ins w:id="762" w:author="Christopher Lam" w:date="2015-07-17T15:18:00Z">
        <w:r w:rsidR="00A90EEE">
          <w:rPr>
            <w:rFonts w:ascii="Times New Roman" w:hAnsi="Times New Roman" w:cs="Times New Roman"/>
          </w:rPr>
          <w:t>because it</w:t>
        </w:r>
      </w:ins>
      <w:r w:rsidR="00B13887" w:rsidRPr="00881428">
        <w:rPr>
          <w:rFonts w:ascii="Times New Roman" w:hAnsi="Times New Roman" w:cs="Times New Roman"/>
        </w:rPr>
        <w:t xml:space="preserve"> </w:t>
      </w:r>
      <w:r w:rsidR="00887D8E" w:rsidRPr="00881428">
        <w:rPr>
          <w:rFonts w:ascii="Times New Roman" w:hAnsi="Times New Roman" w:cs="Times New Roman"/>
        </w:rPr>
        <w:t>suggests</w:t>
      </w:r>
      <w:r w:rsidR="00B13887" w:rsidRPr="00881428">
        <w:rPr>
          <w:rFonts w:ascii="Times New Roman" w:hAnsi="Times New Roman" w:cs="Times New Roman"/>
        </w:rPr>
        <w:t xml:space="preserve"> </w:t>
      </w:r>
      <w:r w:rsidR="00887D8E" w:rsidRPr="00881428">
        <w:rPr>
          <w:rFonts w:ascii="Times New Roman" w:hAnsi="Times New Roman" w:cs="Times New Roman"/>
        </w:rPr>
        <w:t>that</w:t>
      </w:r>
      <w:r w:rsidR="00B13887" w:rsidRPr="00881428">
        <w:rPr>
          <w:rFonts w:ascii="Times New Roman" w:hAnsi="Times New Roman" w:cs="Times New Roman"/>
        </w:rPr>
        <w:t xml:space="preserve"> MST training </w:t>
      </w:r>
      <w:ins w:id="763" w:author="Christopher Lam" w:date="2015-07-17T15:18:00Z">
        <w:r w:rsidR="00A90EEE">
          <w:rPr>
            <w:rFonts w:ascii="Times New Roman" w:hAnsi="Times New Roman" w:cs="Times New Roman"/>
          </w:rPr>
          <w:t xml:space="preserve">not only </w:t>
        </w:r>
      </w:ins>
      <w:del w:id="764" w:author="Christopher Lam" w:date="2015-07-17T15:18:00Z">
        <w:r w:rsidR="00887D8E" w:rsidRPr="00881428" w:rsidDel="00A90EEE">
          <w:rPr>
            <w:rFonts w:ascii="Times New Roman" w:hAnsi="Times New Roman" w:cs="Times New Roman"/>
          </w:rPr>
          <w:delText xml:space="preserve">extends </w:delText>
        </w:r>
        <w:r w:rsidR="00B13887" w:rsidRPr="00881428" w:rsidDel="00A90EEE">
          <w:rPr>
            <w:rFonts w:ascii="Times New Roman" w:hAnsi="Times New Roman" w:cs="Times New Roman"/>
          </w:rPr>
          <w:delText xml:space="preserve">beyond </w:delText>
        </w:r>
        <w:r w:rsidR="00FE1D09" w:rsidRPr="00881428" w:rsidDel="00A90EEE">
          <w:rPr>
            <w:rFonts w:ascii="Times New Roman" w:hAnsi="Times New Roman" w:cs="Times New Roman"/>
          </w:rPr>
          <w:delText>altering</w:delText>
        </w:r>
      </w:del>
      <w:ins w:id="765" w:author="Christopher Lam" w:date="2015-07-17T15:18:00Z">
        <w:r w:rsidR="00A90EEE">
          <w:rPr>
            <w:rFonts w:ascii="Times New Roman" w:hAnsi="Times New Roman" w:cs="Times New Roman"/>
          </w:rPr>
          <w:t>alters</w:t>
        </w:r>
      </w:ins>
      <w:r w:rsidR="00FE1D09" w:rsidRPr="00881428">
        <w:rPr>
          <w:rFonts w:ascii="Times New Roman" w:hAnsi="Times New Roman" w:cs="Times New Roman"/>
        </w:rPr>
        <w:t xml:space="preserve"> </w:t>
      </w:r>
      <w:r w:rsidR="00B13887" w:rsidRPr="00881428">
        <w:rPr>
          <w:rFonts w:ascii="Times New Roman" w:hAnsi="Times New Roman" w:cs="Times New Roman"/>
        </w:rPr>
        <w:t>behavior</w:t>
      </w:r>
      <w:ins w:id="766" w:author="Christopher Lam" w:date="2015-07-17T15:18:00Z">
        <w:r w:rsidR="00A90EEE">
          <w:rPr>
            <w:rFonts w:ascii="Times New Roman" w:hAnsi="Times New Roman" w:cs="Times New Roman"/>
          </w:rPr>
          <w:t>, it</w:t>
        </w:r>
      </w:ins>
      <w:r w:rsidR="00B13887" w:rsidRPr="00881428">
        <w:rPr>
          <w:rFonts w:ascii="Times New Roman" w:hAnsi="Times New Roman" w:cs="Times New Roman"/>
        </w:rPr>
        <w:t xml:space="preserve"> </w:t>
      </w:r>
      <w:del w:id="767" w:author="Christopher Lam" w:date="2015-07-17T15:18:00Z">
        <w:r w:rsidR="00B13887" w:rsidRPr="00881428" w:rsidDel="00A90EEE">
          <w:rPr>
            <w:rFonts w:ascii="Times New Roman" w:hAnsi="Times New Roman" w:cs="Times New Roman"/>
          </w:rPr>
          <w:delText xml:space="preserve">and </w:delText>
        </w:r>
      </w:del>
      <w:ins w:id="768" w:author="Christopher Lam" w:date="2015-07-17T15:18:00Z">
        <w:r w:rsidR="00A90EEE">
          <w:rPr>
            <w:rFonts w:ascii="Times New Roman" w:hAnsi="Times New Roman" w:cs="Times New Roman"/>
          </w:rPr>
          <w:t>affects</w:t>
        </w:r>
        <w:r w:rsidR="00A90EEE" w:rsidRPr="00881428">
          <w:rPr>
            <w:rFonts w:ascii="Times New Roman" w:hAnsi="Times New Roman" w:cs="Times New Roman"/>
          </w:rPr>
          <w:t xml:space="preserve"> </w:t>
        </w:r>
      </w:ins>
      <w:del w:id="769" w:author="Christopher Lam" w:date="2015-07-17T15:18:00Z">
        <w:r w:rsidR="00B13887" w:rsidRPr="00881428" w:rsidDel="00A90EEE">
          <w:rPr>
            <w:rFonts w:ascii="Times New Roman" w:hAnsi="Times New Roman" w:cs="Times New Roman"/>
          </w:rPr>
          <w:delText xml:space="preserve">into </w:delText>
        </w:r>
      </w:del>
      <w:r w:rsidR="00606C44" w:rsidRPr="00881428">
        <w:rPr>
          <w:rFonts w:ascii="Times New Roman" w:hAnsi="Times New Roman" w:cs="Times New Roman"/>
        </w:rPr>
        <w:t>team</w:t>
      </w:r>
      <w:r w:rsidR="00B13887" w:rsidRPr="00881428">
        <w:rPr>
          <w:rFonts w:ascii="Times New Roman" w:hAnsi="Times New Roman" w:cs="Times New Roman"/>
        </w:rPr>
        <w:t xml:space="preserve"> o</w:t>
      </w:r>
      <w:r w:rsidR="005E18ED" w:rsidRPr="00881428">
        <w:rPr>
          <w:rFonts w:ascii="Times New Roman" w:hAnsi="Times New Roman" w:cs="Times New Roman"/>
        </w:rPr>
        <w:t xml:space="preserve">utcomes. </w:t>
      </w:r>
      <w:r w:rsidR="00667491" w:rsidRPr="00881428">
        <w:rPr>
          <w:rFonts w:ascii="Times New Roman" w:hAnsi="Times New Roman" w:cs="Times New Roman"/>
        </w:rPr>
        <w:t>S</w:t>
      </w:r>
      <w:r w:rsidR="005E18ED" w:rsidRPr="00881428">
        <w:rPr>
          <w:rFonts w:ascii="Times New Roman" w:hAnsi="Times New Roman" w:cs="Times New Roman"/>
        </w:rPr>
        <w:t xml:space="preserve">pecifically, </w:t>
      </w:r>
      <w:r w:rsidR="00D042EF" w:rsidRPr="00881428">
        <w:rPr>
          <w:rFonts w:ascii="Times New Roman" w:hAnsi="Times New Roman" w:cs="Times New Roman"/>
        </w:rPr>
        <w:t>the</w:t>
      </w:r>
      <w:r w:rsidR="00667491" w:rsidRPr="00881428">
        <w:rPr>
          <w:rFonts w:ascii="Times New Roman" w:hAnsi="Times New Roman" w:cs="Times New Roman"/>
        </w:rPr>
        <w:t xml:space="preserve"> finding suggests</w:t>
      </w:r>
      <w:ins w:id="770" w:author="Christopher Lam" w:date="2015-07-17T15:18:00Z">
        <w:r w:rsidR="00A90EEE">
          <w:rPr>
            <w:rFonts w:ascii="Times New Roman" w:hAnsi="Times New Roman" w:cs="Times New Roman"/>
          </w:rPr>
          <w:t xml:space="preserve"> that</w:t>
        </w:r>
      </w:ins>
      <w:r w:rsidR="00667491" w:rsidRPr="00881428">
        <w:rPr>
          <w:rFonts w:ascii="Times New Roman" w:hAnsi="Times New Roman" w:cs="Times New Roman"/>
        </w:rPr>
        <w:t xml:space="preserve"> </w:t>
      </w:r>
      <w:r w:rsidR="005E18ED" w:rsidRPr="00881428">
        <w:rPr>
          <w:rFonts w:ascii="Times New Roman" w:hAnsi="Times New Roman" w:cs="Times New Roman"/>
        </w:rPr>
        <w:t>participants who effectively used media were also more satisfied</w:t>
      </w:r>
      <w:r w:rsidR="00FE1D09" w:rsidRPr="00881428">
        <w:rPr>
          <w:rFonts w:ascii="Times New Roman" w:hAnsi="Times New Roman" w:cs="Times New Roman"/>
        </w:rPr>
        <w:t xml:space="preserve"> with their team discussion</w:t>
      </w:r>
      <w:r w:rsidR="00AE7F48" w:rsidRPr="00881428">
        <w:rPr>
          <w:rFonts w:ascii="Times New Roman" w:hAnsi="Times New Roman" w:cs="Times New Roman"/>
        </w:rPr>
        <w:t>s.</w:t>
      </w:r>
      <w:r w:rsidR="005E18ED" w:rsidRPr="00881428">
        <w:rPr>
          <w:rFonts w:ascii="Times New Roman" w:hAnsi="Times New Roman" w:cs="Times New Roman"/>
        </w:rPr>
        <w:t xml:space="preserve"> </w:t>
      </w:r>
      <w:ins w:id="771" w:author="Christopher Lam" w:date="2015-07-17T15:19:00Z">
        <w:r w:rsidR="00A90EEE">
          <w:rPr>
            <w:rFonts w:ascii="Times New Roman" w:hAnsi="Times New Roman" w:cs="Times New Roman"/>
          </w:rPr>
          <w:t xml:space="preserve">Because </w:t>
        </w:r>
      </w:ins>
      <w:del w:id="772" w:author="Christopher Lam" w:date="2015-07-17T15:19:00Z">
        <w:r w:rsidR="005E18ED" w:rsidRPr="00881428" w:rsidDel="00A90EEE">
          <w:rPr>
            <w:rFonts w:ascii="Times New Roman" w:hAnsi="Times New Roman" w:cs="Times New Roman"/>
          </w:rPr>
          <w:delText xml:space="preserve">It’s significant to note that </w:delText>
        </w:r>
      </w:del>
      <w:r w:rsidR="005E18ED" w:rsidRPr="00881428">
        <w:rPr>
          <w:rFonts w:ascii="Times New Roman" w:hAnsi="Times New Roman" w:cs="Times New Roman"/>
        </w:rPr>
        <w:t>students were</w:t>
      </w:r>
      <w:ins w:id="773" w:author="Christopher Lam" w:date="2015-07-17T15:19:00Z">
        <w:r w:rsidR="00A90EEE">
          <w:rPr>
            <w:rFonts w:ascii="Times New Roman" w:hAnsi="Times New Roman" w:cs="Times New Roman"/>
          </w:rPr>
          <w:t xml:space="preserve"> not</w:t>
        </w:r>
      </w:ins>
      <w:del w:id="774" w:author="Christopher Lam" w:date="2015-07-17T15:19:00Z">
        <w:r w:rsidR="005E18ED" w:rsidRPr="00881428" w:rsidDel="00A90EEE">
          <w:rPr>
            <w:rFonts w:ascii="Times New Roman" w:hAnsi="Times New Roman" w:cs="Times New Roman"/>
          </w:rPr>
          <w:delText>n’t</w:delText>
        </w:r>
      </w:del>
      <w:r w:rsidR="005E18ED" w:rsidRPr="00881428">
        <w:rPr>
          <w:rFonts w:ascii="Times New Roman" w:hAnsi="Times New Roman" w:cs="Times New Roman"/>
        </w:rPr>
        <w:t xml:space="preserve"> trained</w:t>
      </w:r>
      <w:r w:rsidR="00A56D36" w:rsidRPr="00881428">
        <w:rPr>
          <w:rFonts w:ascii="Times New Roman" w:hAnsi="Times New Roman" w:cs="Times New Roman"/>
        </w:rPr>
        <w:t xml:space="preserve"> </w:t>
      </w:r>
      <w:r w:rsidR="00546968">
        <w:rPr>
          <w:rFonts w:ascii="Times New Roman" w:hAnsi="Times New Roman" w:cs="Times New Roman"/>
        </w:rPr>
        <w:t>in</w:t>
      </w:r>
      <w:r w:rsidR="00667491" w:rsidRPr="00881428">
        <w:rPr>
          <w:rFonts w:ascii="Times New Roman" w:hAnsi="Times New Roman" w:cs="Times New Roman"/>
        </w:rPr>
        <w:t xml:space="preserve"> discussion management</w:t>
      </w:r>
      <w:ins w:id="775" w:author="Christopher Lam" w:date="2015-07-17T15:19:00Z">
        <w:r w:rsidR="00A90EEE">
          <w:rPr>
            <w:rFonts w:ascii="Times New Roman" w:hAnsi="Times New Roman" w:cs="Times New Roman"/>
          </w:rPr>
          <w:t xml:space="preserve">, </w:t>
        </w:r>
      </w:ins>
      <w:del w:id="776" w:author="Christopher Lam" w:date="2015-07-17T15:19:00Z">
        <w:r w:rsidR="00667491" w:rsidRPr="00881428" w:rsidDel="00A90EEE">
          <w:rPr>
            <w:rFonts w:ascii="Times New Roman" w:hAnsi="Times New Roman" w:cs="Times New Roman"/>
          </w:rPr>
          <w:delText>. Therefore, the</w:delText>
        </w:r>
      </w:del>
      <w:ins w:id="777" w:author="Christopher Lam" w:date="2015-07-17T15:19:00Z">
        <w:r w:rsidR="00A90EEE">
          <w:rPr>
            <w:rFonts w:ascii="Times New Roman" w:hAnsi="Times New Roman" w:cs="Times New Roman"/>
          </w:rPr>
          <w:t>this</w:t>
        </w:r>
      </w:ins>
      <w:r w:rsidR="00667491" w:rsidRPr="00881428">
        <w:rPr>
          <w:rFonts w:ascii="Times New Roman" w:hAnsi="Times New Roman" w:cs="Times New Roman"/>
        </w:rPr>
        <w:t xml:space="preserve"> finding suggests that </w:t>
      </w:r>
      <w:r w:rsidR="00606C44" w:rsidRPr="00881428">
        <w:rPr>
          <w:rFonts w:ascii="Times New Roman" w:hAnsi="Times New Roman" w:cs="Times New Roman"/>
        </w:rPr>
        <w:t>appropriate</w:t>
      </w:r>
      <w:r w:rsidR="00667491" w:rsidRPr="00881428">
        <w:rPr>
          <w:rFonts w:ascii="Times New Roman" w:hAnsi="Times New Roman" w:cs="Times New Roman"/>
        </w:rPr>
        <w:t xml:space="preserve"> </w:t>
      </w:r>
      <w:r w:rsidR="00606C44" w:rsidRPr="00881428">
        <w:rPr>
          <w:rFonts w:ascii="Times New Roman" w:hAnsi="Times New Roman" w:cs="Times New Roman"/>
        </w:rPr>
        <w:t>media use</w:t>
      </w:r>
      <w:r w:rsidR="00667491" w:rsidRPr="00881428">
        <w:rPr>
          <w:rFonts w:ascii="Times New Roman" w:hAnsi="Times New Roman" w:cs="Times New Roman"/>
        </w:rPr>
        <w:t xml:space="preserve"> </w:t>
      </w:r>
      <w:r w:rsidR="00D042EF" w:rsidRPr="00881428">
        <w:rPr>
          <w:rFonts w:ascii="Times New Roman" w:hAnsi="Times New Roman" w:cs="Times New Roman"/>
        </w:rPr>
        <w:t>may have a</w:t>
      </w:r>
      <w:r w:rsidR="00667491" w:rsidRPr="00881428">
        <w:rPr>
          <w:rFonts w:ascii="Times New Roman" w:hAnsi="Times New Roman" w:cs="Times New Roman"/>
        </w:rPr>
        <w:t xml:space="preserve"> significant influence </w:t>
      </w:r>
      <w:r w:rsidR="00D042EF" w:rsidRPr="00881428">
        <w:rPr>
          <w:rFonts w:ascii="Times New Roman" w:hAnsi="Times New Roman" w:cs="Times New Roman"/>
        </w:rPr>
        <w:t>on</w:t>
      </w:r>
      <w:r w:rsidR="00667491" w:rsidRPr="00881428">
        <w:rPr>
          <w:rFonts w:ascii="Times New Roman" w:hAnsi="Times New Roman" w:cs="Times New Roman"/>
        </w:rPr>
        <w:t xml:space="preserve"> </w:t>
      </w:r>
      <w:r w:rsidR="00D042EF" w:rsidRPr="00881428">
        <w:rPr>
          <w:rFonts w:ascii="Times New Roman" w:hAnsi="Times New Roman" w:cs="Times New Roman"/>
        </w:rPr>
        <w:t>perceptions of the</w:t>
      </w:r>
      <w:r w:rsidR="00606C44" w:rsidRPr="00881428">
        <w:rPr>
          <w:rFonts w:ascii="Times New Roman" w:hAnsi="Times New Roman" w:cs="Times New Roman"/>
        </w:rPr>
        <w:t xml:space="preserve"> actual</w:t>
      </w:r>
      <w:r w:rsidR="00D042EF" w:rsidRPr="00881428">
        <w:rPr>
          <w:rFonts w:ascii="Times New Roman" w:hAnsi="Times New Roman" w:cs="Times New Roman"/>
        </w:rPr>
        <w:t xml:space="preserve"> message</w:t>
      </w:r>
      <w:r w:rsidR="00E24EF3" w:rsidRPr="00881428">
        <w:rPr>
          <w:rFonts w:ascii="Times New Roman" w:hAnsi="Times New Roman" w:cs="Times New Roman"/>
        </w:rPr>
        <w:t xml:space="preserve"> itself.</w:t>
      </w:r>
    </w:p>
    <w:p w14:paraId="3DA624E9" w14:textId="77777777" w:rsidR="00A90EEE" w:rsidRPr="00881428" w:rsidRDefault="00A90EEE" w:rsidP="008D196E">
      <w:pPr>
        <w:spacing w:line="480" w:lineRule="auto"/>
        <w:ind w:left="0"/>
        <w:rPr>
          <w:rFonts w:ascii="Times New Roman" w:hAnsi="Times New Roman" w:cs="Times New Roman"/>
        </w:rPr>
      </w:pPr>
    </w:p>
    <w:p w14:paraId="638A4F9B" w14:textId="2F8D2822" w:rsidR="003C46F5" w:rsidRPr="00881428" w:rsidRDefault="000965BD" w:rsidP="00A331D9">
      <w:pPr>
        <w:spacing w:line="480" w:lineRule="auto"/>
        <w:ind w:left="0"/>
        <w:rPr>
          <w:rFonts w:ascii="Times New Roman" w:hAnsi="Times New Roman" w:cs="Times New Roman"/>
          <w:b/>
        </w:rPr>
      </w:pPr>
      <w:r w:rsidRPr="00881428">
        <w:rPr>
          <w:rFonts w:ascii="Times New Roman" w:hAnsi="Times New Roman" w:cs="Times New Roman"/>
          <w:b/>
        </w:rPr>
        <w:t>H3b</w:t>
      </w:r>
      <w:ins w:id="778" w:author="Christopher Lam" w:date="2015-07-17T15:19:00Z">
        <w:r w:rsidR="00A90EEE">
          <w:rPr>
            <w:rFonts w:ascii="Times New Roman" w:hAnsi="Times New Roman" w:cs="Times New Roman"/>
            <w:b/>
          </w:rPr>
          <w:t>.</w:t>
        </w:r>
      </w:ins>
      <w:del w:id="779" w:author="Christopher Lam" w:date="2015-07-17T15:19:00Z">
        <w:r w:rsidR="003C46F5" w:rsidRPr="00881428" w:rsidDel="00A90EEE">
          <w:rPr>
            <w:rFonts w:ascii="Times New Roman" w:hAnsi="Times New Roman" w:cs="Times New Roman"/>
            <w:b/>
          </w:rPr>
          <w:delText>:</w:delText>
        </w:r>
      </w:del>
      <w:r w:rsidR="003C46F5" w:rsidRPr="00881428">
        <w:rPr>
          <w:rFonts w:ascii="Times New Roman" w:hAnsi="Times New Roman" w:cs="Times New Roman"/>
          <w:b/>
        </w:rPr>
        <w:t xml:space="preserve"> </w:t>
      </w:r>
      <w:r w:rsidR="00A331D9" w:rsidRPr="00881428">
        <w:rPr>
          <w:rFonts w:ascii="Times New Roman" w:hAnsi="Times New Roman" w:cs="Times New Roman"/>
          <w:b/>
        </w:rPr>
        <w:t xml:space="preserve">Participants who receive </w:t>
      </w:r>
      <w:r w:rsidR="006C03C9" w:rsidRPr="00881428">
        <w:rPr>
          <w:rFonts w:ascii="Times New Roman" w:hAnsi="Times New Roman" w:cs="Times New Roman"/>
          <w:b/>
        </w:rPr>
        <w:t>MST</w:t>
      </w:r>
      <w:r w:rsidR="00A331D9" w:rsidRPr="00881428">
        <w:rPr>
          <w:rFonts w:ascii="Times New Roman" w:hAnsi="Times New Roman" w:cs="Times New Roman"/>
          <w:b/>
        </w:rPr>
        <w:t xml:space="preserve"> training will report higher levels of </w:t>
      </w:r>
      <w:ins w:id="780" w:author="Christopher Lam" w:date="2015-07-17T15:20:00Z">
        <w:r w:rsidR="001C0573">
          <w:rPr>
            <w:rFonts w:ascii="Times New Roman" w:hAnsi="Times New Roman" w:cs="Times New Roman"/>
            <w:b/>
          </w:rPr>
          <w:t xml:space="preserve">communication </w:t>
        </w:r>
      </w:ins>
      <w:r w:rsidR="00F15535" w:rsidRPr="00881428">
        <w:rPr>
          <w:rFonts w:ascii="Times New Roman" w:hAnsi="Times New Roman" w:cs="Times New Roman"/>
          <w:b/>
        </w:rPr>
        <w:t>a</w:t>
      </w:r>
      <w:r w:rsidR="003C46F5" w:rsidRPr="00881428">
        <w:rPr>
          <w:rFonts w:ascii="Times New Roman" w:hAnsi="Times New Roman" w:cs="Times New Roman"/>
          <w:b/>
        </w:rPr>
        <w:t>ppropriateness</w:t>
      </w:r>
      <w:r w:rsidR="00734279" w:rsidRPr="00881428">
        <w:rPr>
          <w:rFonts w:ascii="Times New Roman" w:hAnsi="Times New Roman" w:cs="Times New Roman"/>
          <w:b/>
        </w:rPr>
        <w:t xml:space="preserve"> than</w:t>
      </w:r>
      <w:ins w:id="781" w:author="Christopher Lam" w:date="2015-07-17T15:20:00Z">
        <w:r w:rsidR="001C0573">
          <w:rPr>
            <w:rFonts w:ascii="Times New Roman" w:hAnsi="Times New Roman" w:cs="Times New Roman"/>
            <w:b/>
          </w:rPr>
          <w:t xml:space="preserve"> </w:t>
        </w:r>
      </w:ins>
      <w:ins w:id="782" w:author="Christopher Lam" w:date="2015-07-22T13:35:00Z">
        <w:r w:rsidR="005E5D11">
          <w:rPr>
            <w:rFonts w:ascii="Times New Roman" w:hAnsi="Times New Roman" w:cs="Times New Roman"/>
            <w:b/>
          </w:rPr>
          <w:t>will</w:t>
        </w:r>
      </w:ins>
      <w:r w:rsidR="00734279" w:rsidRPr="00881428">
        <w:rPr>
          <w:rFonts w:ascii="Times New Roman" w:hAnsi="Times New Roman" w:cs="Times New Roman"/>
          <w:b/>
        </w:rPr>
        <w:t xml:space="preserve"> participants who do not</w:t>
      </w:r>
      <w:ins w:id="783" w:author="Christopher Lam" w:date="2015-07-17T15:20:00Z">
        <w:r w:rsidR="001C0573">
          <w:rPr>
            <w:rFonts w:ascii="Times New Roman" w:hAnsi="Times New Roman" w:cs="Times New Roman"/>
            <w:b/>
          </w:rPr>
          <w:t xml:space="preserve"> receive this training</w:t>
        </w:r>
      </w:ins>
      <w:r w:rsidR="00734279" w:rsidRPr="00881428">
        <w:rPr>
          <w:rFonts w:ascii="Times New Roman" w:hAnsi="Times New Roman" w:cs="Times New Roman"/>
          <w:b/>
        </w:rPr>
        <w:t>.</w:t>
      </w:r>
    </w:p>
    <w:p w14:paraId="20B296E5" w14:textId="7E1AC38C" w:rsidR="00A331D9" w:rsidRDefault="00A331D9" w:rsidP="00A331D9">
      <w:pPr>
        <w:spacing w:line="480" w:lineRule="auto"/>
        <w:ind w:left="0"/>
        <w:rPr>
          <w:ins w:id="784" w:author="Christopher Lam" w:date="2015-07-17T15:21:00Z"/>
          <w:rFonts w:ascii="Times New Roman" w:hAnsi="Times New Roman" w:cs="Times New Roman"/>
        </w:rPr>
      </w:pPr>
      <w:del w:id="785" w:author="Christopher Lam" w:date="2015-07-17T15:20:00Z">
        <w:r w:rsidRPr="00881428" w:rsidDel="001C0573">
          <w:rPr>
            <w:rFonts w:ascii="Times New Roman" w:hAnsi="Times New Roman" w:cs="Times New Roman"/>
            <w:b/>
          </w:rPr>
          <w:tab/>
        </w:r>
      </w:del>
      <w:r w:rsidR="0018304A" w:rsidRPr="00881428">
        <w:rPr>
          <w:rFonts w:ascii="Times New Roman" w:hAnsi="Times New Roman" w:cs="Times New Roman"/>
        </w:rPr>
        <w:t>A</w:t>
      </w:r>
      <w:r w:rsidRPr="00881428">
        <w:rPr>
          <w:rFonts w:ascii="Times New Roman" w:hAnsi="Times New Roman" w:cs="Times New Roman"/>
        </w:rPr>
        <w:t xml:space="preserve"> </w:t>
      </w:r>
      <w:r w:rsidR="000E612C" w:rsidRPr="00881428">
        <w:rPr>
          <w:rFonts w:ascii="Times New Roman" w:hAnsi="Times New Roman" w:cs="Times New Roman"/>
        </w:rPr>
        <w:t xml:space="preserve">one-tailed </w:t>
      </w:r>
      <w:r w:rsidRPr="00881428">
        <w:rPr>
          <w:rFonts w:ascii="Times New Roman" w:hAnsi="Times New Roman" w:cs="Times New Roman"/>
          <w:i/>
        </w:rPr>
        <w:t>t</w:t>
      </w:r>
      <w:r w:rsidRPr="00881428">
        <w:rPr>
          <w:rFonts w:ascii="Times New Roman" w:hAnsi="Times New Roman" w:cs="Times New Roman"/>
        </w:rPr>
        <w:t>-test rev</w:t>
      </w:r>
      <w:r w:rsidR="00F15535" w:rsidRPr="00881428">
        <w:rPr>
          <w:rFonts w:ascii="Times New Roman" w:hAnsi="Times New Roman" w:cs="Times New Roman"/>
        </w:rPr>
        <w:t>ealed no significant difference</w:t>
      </w:r>
      <w:r w:rsidRPr="00881428">
        <w:rPr>
          <w:rFonts w:ascii="Times New Roman" w:hAnsi="Times New Roman" w:cs="Times New Roman"/>
        </w:rPr>
        <w:t xml:space="preserve"> between the two groups for appropriateness (</w:t>
      </w:r>
      <w:r w:rsidRPr="00881428">
        <w:rPr>
          <w:rFonts w:ascii="Times New Roman" w:hAnsi="Times New Roman" w:cs="Times New Roman"/>
          <w:i/>
        </w:rPr>
        <w:t xml:space="preserve">t </w:t>
      </w:r>
      <w:r w:rsidRPr="00881428">
        <w:rPr>
          <w:rFonts w:ascii="Times New Roman" w:hAnsi="Times New Roman" w:cs="Times New Roman"/>
        </w:rPr>
        <w:t xml:space="preserve">= 1.43, </w:t>
      </w:r>
      <w:r w:rsidRPr="00881428">
        <w:rPr>
          <w:rFonts w:ascii="Times New Roman" w:hAnsi="Times New Roman" w:cs="Times New Roman"/>
          <w:i/>
        </w:rPr>
        <w:t xml:space="preserve">p </w:t>
      </w:r>
      <w:r w:rsidRPr="00881428">
        <w:rPr>
          <w:rFonts w:ascii="Times New Roman" w:hAnsi="Times New Roman" w:cs="Times New Roman"/>
        </w:rPr>
        <w:t xml:space="preserve">= .078). </w:t>
      </w:r>
      <w:del w:id="786" w:author="Christopher Lam" w:date="2015-07-17T15:20:00Z">
        <w:r w:rsidRPr="00881428" w:rsidDel="001C0573">
          <w:rPr>
            <w:rFonts w:ascii="Times New Roman" w:hAnsi="Times New Roman" w:cs="Times New Roman"/>
          </w:rPr>
          <w:delText xml:space="preserve">While </w:delText>
        </w:r>
      </w:del>
      <w:ins w:id="787" w:author="Christopher Lam" w:date="2015-07-17T15:20:00Z">
        <w:r w:rsidR="001C0573">
          <w:rPr>
            <w:rFonts w:ascii="Times New Roman" w:hAnsi="Times New Roman" w:cs="Times New Roman"/>
          </w:rPr>
          <w:t>Although</w:t>
        </w:r>
        <w:r w:rsidR="001C0573" w:rsidRPr="00881428">
          <w:rPr>
            <w:rFonts w:ascii="Times New Roman" w:hAnsi="Times New Roman" w:cs="Times New Roman"/>
          </w:rPr>
          <w:t xml:space="preserve"> </w:t>
        </w:r>
      </w:ins>
      <w:r w:rsidRPr="00881428">
        <w:rPr>
          <w:rFonts w:ascii="Times New Roman" w:hAnsi="Times New Roman" w:cs="Times New Roman"/>
        </w:rPr>
        <w:t>participants who received training reported higher levels of appropriateness (</w:t>
      </w:r>
      <w:r w:rsidRPr="00881428">
        <w:rPr>
          <w:rFonts w:ascii="Times New Roman" w:hAnsi="Times New Roman" w:cs="Times New Roman"/>
          <w:i/>
        </w:rPr>
        <w:t xml:space="preserve">M </w:t>
      </w:r>
      <w:r w:rsidRPr="00881428">
        <w:rPr>
          <w:rFonts w:ascii="Times New Roman" w:hAnsi="Times New Roman" w:cs="Times New Roman"/>
        </w:rPr>
        <w:t xml:space="preserve">= 6.37, </w:t>
      </w:r>
      <w:r w:rsidRPr="00881428">
        <w:rPr>
          <w:rFonts w:ascii="Times New Roman" w:hAnsi="Times New Roman" w:cs="Times New Roman"/>
          <w:i/>
        </w:rPr>
        <w:t xml:space="preserve">SD </w:t>
      </w:r>
      <w:r w:rsidRPr="00881428">
        <w:rPr>
          <w:rFonts w:ascii="Times New Roman" w:hAnsi="Times New Roman" w:cs="Times New Roman"/>
        </w:rPr>
        <w:t xml:space="preserve">= .43) than </w:t>
      </w:r>
      <w:ins w:id="788" w:author="Christopher Lam" w:date="2015-07-17T15:20:00Z">
        <w:r w:rsidR="001C0573">
          <w:rPr>
            <w:rFonts w:ascii="Times New Roman" w:hAnsi="Times New Roman" w:cs="Times New Roman"/>
          </w:rPr>
          <w:t xml:space="preserve">did </w:t>
        </w:r>
      </w:ins>
      <w:r w:rsidRPr="00881428">
        <w:rPr>
          <w:rFonts w:ascii="Times New Roman" w:hAnsi="Times New Roman" w:cs="Times New Roman"/>
        </w:rPr>
        <w:t>participants who did not receive training (</w:t>
      </w:r>
      <w:r w:rsidRPr="00881428">
        <w:rPr>
          <w:rFonts w:ascii="Times New Roman" w:hAnsi="Times New Roman" w:cs="Times New Roman"/>
          <w:i/>
        </w:rPr>
        <w:t xml:space="preserve">M </w:t>
      </w:r>
      <w:r w:rsidRPr="00881428">
        <w:rPr>
          <w:rFonts w:ascii="Times New Roman" w:hAnsi="Times New Roman" w:cs="Times New Roman"/>
        </w:rPr>
        <w:t xml:space="preserve">= 6.19, </w:t>
      </w:r>
      <w:r w:rsidRPr="00881428">
        <w:rPr>
          <w:rFonts w:ascii="Times New Roman" w:hAnsi="Times New Roman" w:cs="Times New Roman"/>
          <w:i/>
        </w:rPr>
        <w:t xml:space="preserve">SD </w:t>
      </w:r>
      <w:r w:rsidRPr="00881428">
        <w:rPr>
          <w:rFonts w:ascii="Times New Roman" w:hAnsi="Times New Roman" w:cs="Times New Roman"/>
        </w:rPr>
        <w:t xml:space="preserve">= .64), this difference was not statistically significant. </w:t>
      </w:r>
      <w:r w:rsidR="00A12509" w:rsidRPr="00881428">
        <w:rPr>
          <w:rFonts w:ascii="Times New Roman" w:hAnsi="Times New Roman" w:cs="Times New Roman"/>
        </w:rPr>
        <w:t xml:space="preserve">Thus, </w:t>
      </w:r>
      <w:del w:id="789" w:author="Christopher Lam" w:date="2015-07-17T15:20:00Z">
        <w:r w:rsidR="00A12509" w:rsidRPr="00881428" w:rsidDel="001C0573">
          <w:rPr>
            <w:rFonts w:ascii="Times New Roman" w:hAnsi="Times New Roman" w:cs="Times New Roman"/>
          </w:rPr>
          <w:delText>h</w:delText>
        </w:r>
        <w:r w:rsidR="00F15535" w:rsidRPr="00881428" w:rsidDel="001C0573">
          <w:rPr>
            <w:rFonts w:ascii="Times New Roman" w:hAnsi="Times New Roman" w:cs="Times New Roman"/>
          </w:rPr>
          <w:delText>ypothesis 3b</w:delText>
        </w:r>
      </w:del>
      <w:ins w:id="790" w:author="Christopher Lam" w:date="2015-07-17T15:20:00Z">
        <w:r w:rsidR="001C0573">
          <w:rPr>
            <w:rFonts w:ascii="Times New Roman" w:hAnsi="Times New Roman" w:cs="Times New Roman"/>
          </w:rPr>
          <w:t>H3b</w:t>
        </w:r>
      </w:ins>
      <w:r w:rsidRPr="00881428">
        <w:rPr>
          <w:rFonts w:ascii="Times New Roman" w:hAnsi="Times New Roman" w:cs="Times New Roman"/>
        </w:rPr>
        <w:t xml:space="preserve"> was not supported. </w:t>
      </w:r>
      <w:r w:rsidR="00AE7F48" w:rsidRPr="00881428">
        <w:rPr>
          <w:rFonts w:ascii="Times New Roman" w:hAnsi="Times New Roman" w:cs="Times New Roman"/>
        </w:rPr>
        <w:t xml:space="preserve">MST training, therefore, </w:t>
      </w:r>
      <w:del w:id="791" w:author="Christopher Lam" w:date="2015-07-17T15:20:00Z">
        <w:r w:rsidR="00AE7F48" w:rsidRPr="00881428" w:rsidDel="001C0573">
          <w:rPr>
            <w:rFonts w:ascii="Times New Roman" w:hAnsi="Times New Roman" w:cs="Times New Roman"/>
          </w:rPr>
          <w:delText xml:space="preserve">may </w:delText>
        </w:r>
      </w:del>
      <w:ins w:id="792" w:author="Christopher Lam" w:date="2015-07-17T15:20:00Z">
        <w:r w:rsidR="001C0573">
          <w:rPr>
            <w:rFonts w:ascii="Times New Roman" w:hAnsi="Times New Roman" w:cs="Times New Roman"/>
          </w:rPr>
          <w:t>might</w:t>
        </w:r>
        <w:r w:rsidR="001C0573" w:rsidRPr="00881428">
          <w:rPr>
            <w:rFonts w:ascii="Times New Roman" w:hAnsi="Times New Roman" w:cs="Times New Roman"/>
          </w:rPr>
          <w:t xml:space="preserve"> </w:t>
        </w:r>
      </w:ins>
      <w:r w:rsidR="00AE7F48" w:rsidRPr="00881428">
        <w:rPr>
          <w:rFonts w:ascii="Times New Roman" w:hAnsi="Times New Roman" w:cs="Times New Roman"/>
        </w:rPr>
        <w:t xml:space="preserve">not </w:t>
      </w:r>
      <w:del w:id="793" w:author="Christopher Lam" w:date="2015-07-17T15:20:00Z">
        <w:r w:rsidR="00AE7F48" w:rsidRPr="00881428" w:rsidDel="001C0573">
          <w:rPr>
            <w:rFonts w:ascii="Times New Roman" w:hAnsi="Times New Roman" w:cs="Times New Roman"/>
          </w:rPr>
          <w:delText xml:space="preserve">have </w:delText>
        </w:r>
      </w:del>
      <w:r w:rsidR="00AE7F48" w:rsidRPr="00881428">
        <w:rPr>
          <w:rFonts w:ascii="Times New Roman" w:hAnsi="Times New Roman" w:cs="Times New Roman"/>
        </w:rPr>
        <w:t>be</w:t>
      </w:r>
      <w:del w:id="794" w:author="Christopher Lam" w:date="2015-07-17T15:20:00Z">
        <w:r w:rsidR="00AE7F48" w:rsidRPr="00881428" w:rsidDel="001C0573">
          <w:rPr>
            <w:rFonts w:ascii="Times New Roman" w:hAnsi="Times New Roman" w:cs="Times New Roman"/>
          </w:rPr>
          <w:delText>en</w:delText>
        </w:r>
      </w:del>
      <w:r w:rsidR="00AE7F48" w:rsidRPr="00881428">
        <w:rPr>
          <w:rFonts w:ascii="Times New Roman" w:hAnsi="Times New Roman" w:cs="Times New Roman"/>
        </w:rPr>
        <w:t xml:space="preserve"> </w:t>
      </w:r>
      <w:r w:rsidR="000B0E2F" w:rsidRPr="00881428">
        <w:rPr>
          <w:rFonts w:ascii="Times New Roman" w:hAnsi="Times New Roman" w:cs="Times New Roman"/>
        </w:rPr>
        <w:t xml:space="preserve">a factor in </w:t>
      </w:r>
      <w:r w:rsidR="00A12509" w:rsidRPr="00881428">
        <w:rPr>
          <w:rFonts w:ascii="Times New Roman" w:hAnsi="Times New Roman" w:cs="Times New Roman"/>
        </w:rPr>
        <w:t xml:space="preserve">appropriate </w:t>
      </w:r>
      <w:r w:rsidR="000B0E2F" w:rsidRPr="00881428">
        <w:rPr>
          <w:rFonts w:ascii="Times New Roman" w:hAnsi="Times New Roman" w:cs="Times New Roman"/>
        </w:rPr>
        <w:t>communication</w:t>
      </w:r>
      <w:r w:rsidR="00A12509" w:rsidRPr="00881428">
        <w:rPr>
          <w:rFonts w:ascii="Times New Roman" w:hAnsi="Times New Roman" w:cs="Times New Roman"/>
        </w:rPr>
        <w:t xml:space="preserve">. </w:t>
      </w:r>
    </w:p>
    <w:p w14:paraId="63CCCCE4" w14:textId="77777777" w:rsidR="001C0573" w:rsidRPr="00881428" w:rsidRDefault="001C0573" w:rsidP="00A331D9">
      <w:pPr>
        <w:spacing w:line="480" w:lineRule="auto"/>
        <w:ind w:left="0"/>
        <w:rPr>
          <w:rFonts w:ascii="Times New Roman" w:hAnsi="Times New Roman" w:cs="Times New Roman"/>
        </w:rPr>
      </w:pPr>
    </w:p>
    <w:p w14:paraId="37084D17" w14:textId="6358B552" w:rsidR="004C2B9F" w:rsidRPr="00881428" w:rsidRDefault="000965BD" w:rsidP="00A331D9">
      <w:pPr>
        <w:spacing w:line="480" w:lineRule="auto"/>
        <w:ind w:left="0"/>
        <w:rPr>
          <w:rFonts w:ascii="Times New Roman" w:hAnsi="Times New Roman" w:cs="Times New Roman"/>
          <w:b/>
        </w:rPr>
      </w:pPr>
      <w:r w:rsidRPr="00881428">
        <w:rPr>
          <w:rFonts w:ascii="Times New Roman" w:hAnsi="Times New Roman" w:cs="Times New Roman"/>
          <w:b/>
        </w:rPr>
        <w:t>H3c</w:t>
      </w:r>
      <w:ins w:id="795" w:author="Christopher Lam" w:date="2015-07-17T15:22:00Z">
        <w:r w:rsidR="005C6A3D">
          <w:rPr>
            <w:rFonts w:ascii="Times New Roman" w:hAnsi="Times New Roman" w:cs="Times New Roman"/>
            <w:b/>
          </w:rPr>
          <w:t>.</w:t>
        </w:r>
      </w:ins>
      <w:del w:id="796" w:author="Christopher Lam" w:date="2015-07-17T15:22:00Z">
        <w:r w:rsidR="004C2B9F" w:rsidRPr="00881428" w:rsidDel="005C6A3D">
          <w:rPr>
            <w:rFonts w:ascii="Times New Roman" w:hAnsi="Times New Roman" w:cs="Times New Roman"/>
            <w:b/>
          </w:rPr>
          <w:delText>:</w:delText>
        </w:r>
      </w:del>
      <w:r w:rsidR="004C2B9F" w:rsidRPr="00881428">
        <w:rPr>
          <w:rFonts w:ascii="Times New Roman" w:hAnsi="Times New Roman" w:cs="Times New Roman"/>
          <w:b/>
        </w:rPr>
        <w:t xml:space="preserve"> </w:t>
      </w:r>
      <w:r w:rsidR="00A331D9" w:rsidRPr="00881428">
        <w:rPr>
          <w:rFonts w:ascii="Times New Roman" w:hAnsi="Times New Roman" w:cs="Times New Roman"/>
          <w:b/>
        </w:rPr>
        <w:t xml:space="preserve">Participants who receive </w:t>
      </w:r>
      <w:r w:rsidR="00B12775" w:rsidRPr="00881428">
        <w:rPr>
          <w:rFonts w:ascii="Times New Roman" w:hAnsi="Times New Roman" w:cs="Times New Roman"/>
          <w:b/>
        </w:rPr>
        <w:t>MST</w:t>
      </w:r>
      <w:r w:rsidR="00A331D9" w:rsidRPr="00881428">
        <w:rPr>
          <w:rFonts w:ascii="Times New Roman" w:hAnsi="Times New Roman" w:cs="Times New Roman"/>
          <w:b/>
        </w:rPr>
        <w:t xml:space="preserve"> training will report higher levels of </w:t>
      </w:r>
      <w:ins w:id="797" w:author="Christopher Lam" w:date="2015-07-17T15:21:00Z">
        <w:r w:rsidR="00740A4E">
          <w:rPr>
            <w:rFonts w:ascii="Times New Roman" w:hAnsi="Times New Roman" w:cs="Times New Roman"/>
            <w:b/>
          </w:rPr>
          <w:t xml:space="preserve">communication </w:t>
        </w:r>
      </w:ins>
      <w:r w:rsidR="000D3467" w:rsidRPr="00881428">
        <w:rPr>
          <w:rFonts w:ascii="Times New Roman" w:hAnsi="Times New Roman" w:cs="Times New Roman"/>
          <w:b/>
        </w:rPr>
        <w:t>r</w:t>
      </w:r>
      <w:r w:rsidR="004C2B9F" w:rsidRPr="00881428">
        <w:rPr>
          <w:rFonts w:ascii="Times New Roman" w:hAnsi="Times New Roman" w:cs="Times New Roman"/>
          <w:b/>
        </w:rPr>
        <w:t>ichness</w:t>
      </w:r>
      <w:r w:rsidR="00734279" w:rsidRPr="00881428">
        <w:rPr>
          <w:rFonts w:ascii="Times New Roman" w:hAnsi="Times New Roman" w:cs="Times New Roman"/>
          <w:b/>
        </w:rPr>
        <w:t xml:space="preserve"> than </w:t>
      </w:r>
      <w:ins w:id="798" w:author="Christopher Lam" w:date="2015-07-17T15:21:00Z">
        <w:r w:rsidR="00740A4E">
          <w:rPr>
            <w:rFonts w:ascii="Times New Roman" w:hAnsi="Times New Roman" w:cs="Times New Roman"/>
            <w:b/>
          </w:rPr>
          <w:t xml:space="preserve">will </w:t>
        </w:r>
      </w:ins>
      <w:r w:rsidR="00734279" w:rsidRPr="00881428">
        <w:rPr>
          <w:rFonts w:ascii="Times New Roman" w:hAnsi="Times New Roman" w:cs="Times New Roman"/>
          <w:b/>
        </w:rPr>
        <w:t>participants who do not</w:t>
      </w:r>
      <w:ins w:id="799" w:author="Christopher Lam" w:date="2015-07-17T15:21:00Z">
        <w:r w:rsidR="00740A4E">
          <w:rPr>
            <w:rFonts w:ascii="Times New Roman" w:hAnsi="Times New Roman" w:cs="Times New Roman"/>
            <w:b/>
          </w:rPr>
          <w:t xml:space="preserve"> receive this training</w:t>
        </w:r>
      </w:ins>
      <w:r w:rsidR="00734279" w:rsidRPr="00881428">
        <w:rPr>
          <w:rFonts w:ascii="Times New Roman" w:hAnsi="Times New Roman" w:cs="Times New Roman"/>
          <w:b/>
        </w:rPr>
        <w:t>.</w:t>
      </w:r>
    </w:p>
    <w:p w14:paraId="514AAA3E" w14:textId="43E190BF" w:rsidR="00DF2C1F" w:rsidRDefault="000D3467" w:rsidP="00DF2C1F">
      <w:pPr>
        <w:spacing w:line="480" w:lineRule="auto"/>
        <w:ind w:left="0"/>
        <w:rPr>
          <w:ins w:id="800" w:author="Christopher Lam" w:date="2015-07-17T15:22:00Z"/>
          <w:rFonts w:ascii="Times New Roman" w:hAnsi="Times New Roman" w:cs="Times New Roman"/>
        </w:rPr>
      </w:pPr>
      <w:del w:id="801" w:author="Christopher Lam" w:date="2015-07-17T15:21:00Z">
        <w:r w:rsidRPr="00881428" w:rsidDel="00740A4E">
          <w:rPr>
            <w:rFonts w:ascii="Times New Roman" w:hAnsi="Times New Roman" w:cs="Times New Roman"/>
          </w:rPr>
          <w:tab/>
        </w:r>
      </w:del>
      <w:r w:rsidR="0018304A" w:rsidRPr="00881428">
        <w:rPr>
          <w:rFonts w:ascii="Times New Roman" w:hAnsi="Times New Roman" w:cs="Times New Roman"/>
        </w:rPr>
        <w:t>A</w:t>
      </w:r>
      <w:r w:rsidRPr="00881428">
        <w:rPr>
          <w:rFonts w:ascii="Times New Roman" w:hAnsi="Times New Roman" w:cs="Times New Roman"/>
        </w:rPr>
        <w:t xml:space="preserve"> </w:t>
      </w:r>
      <w:r w:rsidR="000E612C" w:rsidRPr="00881428">
        <w:rPr>
          <w:rFonts w:ascii="Times New Roman" w:hAnsi="Times New Roman" w:cs="Times New Roman"/>
        </w:rPr>
        <w:t xml:space="preserve">one-tailed </w:t>
      </w:r>
      <w:r w:rsidRPr="00881428">
        <w:rPr>
          <w:rFonts w:ascii="Times New Roman" w:hAnsi="Times New Roman" w:cs="Times New Roman"/>
          <w:i/>
        </w:rPr>
        <w:t>t-</w:t>
      </w:r>
      <w:r w:rsidRPr="00881428">
        <w:rPr>
          <w:rFonts w:ascii="Times New Roman" w:hAnsi="Times New Roman" w:cs="Times New Roman"/>
        </w:rPr>
        <w:t>test revealed a significant difference between the two groups for richness (</w:t>
      </w:r>
      <w:r w:rsidRPr="00881428">
        <w:rPr>
          <w:rFonts w:ascii="Times New Roman" w:hAnsi="Times New Roman" w:cs="Times New Roman"/>
          <w:i/>
        </w:rPr>
        <w:t xml:space="preserve">t = </w:t>
      </w:r>
      <w:r w:rsidRPr="00881428">
        <w:rPr>
          <w:rFonts w:ascii="Times New Roman" w:hAnsi="Times New Roman" w:cs="Times New Roman"/>
        </w:rPr>
        <w:t xml:space="preserve">1.88, </w:t>
      </w:r>
      <w:r w:rsidRPr="00881428">
        <w:rPr>
          <w:rFonts w:ascii="Times New Roman" w:hAnsi="Times New Roman" w:cs="Times New Roman"/>
          <w:i/>
        </w:rPr>
        <w:t xml:space="preserve">p </w:t>
      </w:r>
      <w:r w:rsidRPr="00881428">
        <w:rPr>
          <w:rFonts w:ascii="Times New Roman" w:hAnsi="Times New Roman" w:cs="Times New Roman"/>
        </w:rPr>
        <w:t>= .03</w:t>
      </w:r>
      <w:r w:rsidR="00372EDA" w:rsidRPr="00881428">
        <w:rPr>
          <w:rFonts w:ascii="Times New Roman" w:hAnsi="Times New Roman" w:cs="Times New Roman"/>
        </w:rPr>
        <w:t>)</w:t>
      </w:r>
      <w:r w:rsidRPr="00881428">
        <w:rPr>
          <w:rFonts w:ascii="Times New Roman" w:hAnsi="Times New Roman" w:cs="Times New Roman"/>
        </w:rPr>
        <w:t xml:space="preserve">. </w:t>
      </w:r>
      <w:ins w:id="802" w:author="Christopher Lam" w:date="2015-07-17T15:21:00Z">
        <w:r w:rsidR="005C6A3D">
          <w:rPr>
            <w:rFonts w:ascii="Times New Roman" w:hAnsi="Times New Roman" w:cs="Times New Roman"/>
          </w:rPr>
          <w:t>That is, p</w:t>
        </w:r>
      </w:ins>
      <w:del w:id="803" w:author="Christopher Lam" w:date="2015-07-17T15:21:00Z">
        <w:r w:rsidRPr="00881428" w:rsidDel="005C6A3D">
          <w:rPr>
            <w:rFonts w:ascii="Times New Roman" w:hAnsi="Times New Roman" w:cs="Times New Roman"/>
          </w:rPr>
          <w:delText>P</w:delText>
        </w:r>
      </w:del>
      <w:r w:rsidRPr="00881428">
        <w:rPr>
          <w:rFonts w:ascii="Times New Roman" w:hAnsi="Times New Roman" w:cs="Times New Roman"/>
        </w:rPr>
        <w:t>articipants who received training reported significantly</w:t>
      </w:r>
      <w:r w:rsidR="00472479" w:rsidRPr="00881428">
        <w:rPr>
          <w:rFonts w:ascii="Times New Roman" w:hAnsi="Times New Roman" w:cs="Times New Roman"/>
        </w:rPr>
        <w:t xml:space="preserve"> higher level</w:t>
      </w:r>
      <w:r w:rsidRPr="00881428">
        <w:rPr>
          <w:rFonts w:ascii="Times New Roman" w:hAnsi="Times New Roman" w:cs="Times New Roman"/>
        </w:rPr>
        <w:t>s of richness (</w:t>
      </w:r>
      <w:r w:rsidRPr="00881428">
        <w:rPr>
          <w:rFonts w:ascii="Times New Roman" w:hAnsi="Times New Roman" w:cs="Times New Roman"/>
          <w:i/>
        </w:rPr>
        <w:t xml:space="preserve">M </w:t>
      </w:r>
      <w:r w:rsidRPr="00881428">
        <w:rPr>
          <w:rFonts w:ascii="Times New Roman" w:hAnsi="Times New Roman" w:cs="Times New Roman"/>
        </w:rPr>
        <w:t xml:space="preserve">= 5.44, </w:t>
      </w:r>
      <w:r w:rsidRPr="00881428">
        <w:rPr>
          <w:rFonts w:ascii="Times New Roman" w:hAnsi="Times New Roman" w:cs="Times New Roman"/>
          <w:i/>
        </w:rPr>
        <w:t xml:space="preserve">SD </w:t>
      </w:r>
      <w:r w:rsidRPr="00881428">
        <w:rPr>
          <w:rFonts w:ascii="Times New Roman" w:hAnsi="Times New Roman" w:cs="Times New Roman"/>
        </w:rPr>
        <w:t xml:space="preserve">= .49) than </w:t>
      </w:r>
      <w:ins w:id="804" w:author="Christopher Lam" w:date="2015-07-17T15:21:00Z">
        <w:r w:rsidR="005C6A3D">
          <w:rPr>
            <w:rFonts w:ascii="Times New Roman" w:hAnsi="Times New Roman" w:cs="Times New Roman"/>
          </w:rPr>
          <w:t xml:space="preserve">did </w:t>
        </w:r>
      </w:ins>
      <w:r w:rsidRPr="00881428">
        <w:rPr>
          <w:rFonts w:ascii="Times New Roman" w:hAnsi="Times New Roman" w:cs="Times New Roman"/>
        </w:rPr>
        <w:t>participants who received no training (</w:t>
      </w:r>
      <w:r w:rsidRPr="00881428">
        <w:rPr>
          <w:rFonts w:ascii="Times New Roman" w:hAnsi="Times New Roman" w:cs="Times New Roman"/>
          <w:i/>
        </w:rPr>
        <w:t xml:space="preserve">M </w:t>
      </w:r>
      <w:r w:rsidRPr="00881428">
        <w:rPr>
          <w:rFonts w:ascii="Times New Roman" w:hAnsi="Times New Roman" w:cs="Times New Roman"/>
        </w:rPr>
        <w:t xml:space="preserve">= 5.16, </w:t>
      </w:r>
      <w:r w:rsidRPr="00881428">
        <w:rPr>
          <w:rFonts w:ascii="Times New Roman" w:hAnsi="Times New Roman" w:cs="Times New Roman"/>
          <w:i/>
        </w:rPr>
        <w:t xml:space="preserve">SD </w:t>
      </w:r>
      <w:r w:rsidRPr="00881428">
        <w:rPr>
          <w:rFonts w:ascii="Times New Roman" w:hAnsi="Times New Roman" w:cs="Times New Roman"/>
        </w:rPr>
        <w:t>= .75). The effect size was medium (</w:t>
      </w:r>
      <w:r w:rsidRPr="00881428">
        <w:rPr>
          <w:rFonts w:ascii="Times New Roman" w:hAnsi="Times New Roman" w:cs="Times New Roman"/>
          <w:i/>
        </w:rPr>
        <w:t xml:space="preserve">d </w:t>
      </w:r>
      <w:r w:rsidRPr="00881428">
        <w:rPr>
          <w:rFonts w:ascii="Times New Roman" w:hAnsi="Times New Roman" w:cs="Times New Roman"/>
        </w:rPr>
        <w:t xml:space="preserve">= </w:t>
      </w:r>
      <w:r w:rsidR="00B12775" w:rsidRPr="00881428">
        <w:rPr>
          <w:rFonts w:ascii="Times New Roman" w:hAnsi="Times New Roman" w:cs="Times New Roman"/>
        </w:rPr>
        <w:t>.</w:t>
      </w:r>
      <w:r w:rsidR="00F15535" w:rsidRPr="00881428">
        <w:rPr>
          <w:rFonts w:ascii="Times New Roman" w:hAnsi="Times New Roman" w:cs="Times New Roman"/>
        </w:rPr>
        <w:t xml:space="preserve">44). </w:t>
      </w:r>
      <w:del w:id="805" w:author="Christopher Lam" w:date="2015-07-17T15:21:00Z">
        <w:r w:rsidR="00F15535" w:rsidRPr="00881428" w:rsidDel="005C6A3D">
          <w:rPr>
            <w:rFonts w:ascii="Times New Roman" w:hAnsi="Times New Roman" w:cs="Times New Roman"/>
          </w:rPr>
          <w:delText xml:space="preserve">Hypothesis </w:delText>
        </w:r>
      </w:del>
      <w:ins w:id="806" w:author="Christopher Lam" w:date="2015-07-17T15:21:00Z">
        <w:r w:rsidR="005C6A3D">
          <w:rPr>
            <w:rFonts w:ascii="Times New Roman" w:hAnsi="Times New Roman" w:cs="Times New Roman"/>
          </w:rPr>
          <w:t>Thus, H</w:t>
        </w:r>
      </w:ins>
      <w:r w:rsidR="00F15535" w:rsidRPr="00881428">
        <w:rPr>
          <w:rFonts w:ascii="Times New Roman" w:hAnsi="Times New Roman" w:cs="Times New Roman"/>
        </w:rPr>
        <w:t>3c</w:t>
      </w:r>
      <w:r w:rsidRPr="00881428">
        <w:rPr>
          <w:rFonts w:ascii="Times New Roman" w:hAnsi="Times New Roman" w:cs="Times New Roman"/>
        </w:rPr>
        <w:t xml:space="preserve"> </w:t>
      </w:r>
      <w:del w:id="807" w:author="Christopher Lam" w:date="2015-07-17T15:22:00Z">
        <w:r w:rsidRPr="00881428" w:rsidDel="005C6A3D">
          <w:rPr>
            <w:rFonts w:ascii="Times New Roman" w:hAnsi="Times New Roman" w:cs="Times New Roman"/>
          </w:rPr>
          <w:delText xml:space="preserve">is </w:delText>
        </w:r>
      </w:del>
      <w:ins w:id="808" w:author="Christopher Lam" w:date="2015-07-17T15:22:00Z">
        <w:r w:rsidR="005C6A3D">
          <w:rPr>
            <w:rFonts w:ascii="Times New Roman" w:hAnsi="Times New Roman" w:cs="Times New Roman"/>
          </w:rPr>
          <w:t>was</w:t>
        </w:r>
        <w:r w:rsidR="005C6A3D" w:rsidRPr="00881428">
          <w:rPr>
            <w:rFonts w:ascii="Times New Roman" w:hAnsi="Times New Roman" w:cs="Times New Roman"/>
          </w:rPr>
          <w:t xml:space="preserve"> </w:t>
        </w:r>
      </w:ins>
      <w:r w:rsidRPr="00881428">
        <w:rPr>
          <w:rFonts w:ascii="Times New Roman" w:hAnsi="Times New Roman" w:cs="Times New Roman"/>
        </w:rPr>
        <w:t>supported with a medium effect.</w:t>
      </w:r>
      <w:r w:rsidR="00A322EE" w:rsidRPr="00881428">
        <w:rPr>
          <w:rFonts w:ascii="Times New Roman" w:hAnsi="Times New Roman" w:cs="Times New Roman"/>
        </w:rPr>
        <w:t xml:space="preserve"> </w:t>
      </w:r>
      <w:r w:rsidR="002F4297">
        <w:rPr>
          <w:rFonts w:ascii="Times New Roman" w:hAnsi="Times New Roman" w:cs="Times New Roman"/>
        </w:rPr>
        <w:t>This</w:t>
      </w:r>
      <w:r w:rsidR="005F2991" w:rsidRPr="00881428">
        <w:rPr>
          <w:rFonts w:ascii="Times New Roman" w:hAnsi="Times New Roman" w:cs="Times New Roman"/>
        </w:rPr>
        <w:t xml:space="preserve"> finding suggests that training not only influenced behavior</w:t>
      </w:r>
      <w:ins w:id="809" w:author="Christopher Lam" w:date="2015-07-17T15:22:00Z">
        <w:r w:rsidR="005C6A3D">
          <w:rPr>
            <w:rFonts w:ascii="Times New Roman" w:hAnsi="Times New Roman" w:cs="Times New Roman"/>
          </w:rPr>
          <w:t xml:space="preserve"> </w:t>
        </w:r>
      </w:ins>
      <w:del w:id="810" w:author="Christopher Lam" w:date="2015-07-17T15:22:00Z">
        <w:r w:rsidR="005F2991" w:rsidRPr="00881428" w:rsidDel="005C6A3D">
          <w:rPr>
            <w:rFonts w:ascii="Times New Roman" w:hAnsi="Times New Roman" w:cs="Times New Roman"/>
          </w:rPr>
          <w:delText xml:space="preserve">, </w:delText>
        </w:r>
      </w:del>
      <w:r w:rsidR="005F2991" w:rsidRPr="00881428">
        <w:rPr>
          <w:rFonts w:ascii="Times New Roman" w:hAnsi="Times New Roman" w:cs="Times New Roman"/>
        </w:rPr>
        <w:t xml:space="preserve">but also ultimately played a role in how </w:t>
      </w:r>
      <w:r w:rsidR="002F4297">
        <w:rPr>
          <w:rFonts w:ascii="Times New Roman" w:hAnsi="Times New Roman" w:cs="Times New Roman"/>
        </w:rPr>
        <w:t>on-topic and vivid</w:t>
      </w:r>
      <w:r w:rsidR="005F2991" w:rsidRPr="00881428">
        <w:rPr>
          <w:rFonts w:ascii="Times New Roman" w:hAnsi="Times New Roman" w:cs="Times New Roman"/>
        </w:rPr>
        <w:t xml:space="preserve"> </w:t>
      </w:r>
      <w:r w:rsidR="002F4297">
        <w:rPr>
          <w:rFonts w:ascii="Times New Roman" w:hAnsi="Times New Roman" w:cs="Times New Roman"/>
        </w:rPr>
        <w:t>a</w:t>
      </w:r>
      <w:r w:rsidR="005F2991" w:rsidRPr="00881428">
        <w:rPr>
          <w:rFonts w:ascii="Times New Roman" w:hAnsi="Times New Roman" w:cs="Times New Roman"/>
        </w:rPr>
        <w:t xml:space="preserve"> team’s communication was.</w:t>
      </w:r>
    </w:p>
    <w:p w14:paraId="3F7AC15C" w14:textId="77777777" w:rsidR="005C6A3D" w:rsidRPr="00881428" w:rsidRDefault="005C6A3D" w:rsidP="00DF2C1F">
      <w:pPr>
        <w:spacing w:line="480" w:lineRule="auto"/>
        <w:ind w:left="0"/>
        <w:rPr>
          <w:rFonts w:ascii="Times New Roman" w:hAnsi="Times New Roman" w:cs="Times New Roman"/>
        </w:rPr>
      </w:pPr>
    </w:p>
    <w:p w14:paraId="4A471941" w14:textId="69EEFEB0" w:rsidR="00DF2C1F" w:rsidRPr="00881428" w:rsidRDefault="000965BD" w:rsidP="00DF2C1F">
      <w:pPr>
        <w:spacing w:line="480" w:lineRule="auto"/>
        <w:ind w:left="0"/>
        <w:rPr>
          <w:rFonts w:ascii="Times New Roman" w:hAnsi="Times New Roman" w:cs="Times New Roman"/>
          <w:b/>
        </w:rPr>
      </w:pPr>
      <w:r w:rsidRPr="00881428">
        <w:rPr>
          <w:rFonts w:ascii="Times New Roman" w:hAnsi="Times New Roman" w:cs="Times New Roman"/>
          <w:b/>
        </w:rPr>
        <w:t>H3d</w:t>
      </w:r>
      <w:ins w:id="811" w:author="Christopher Lam" w:date="2015-07-17T15:22:00Z">
        <w:r w:rsidR="005C6A3D">
          <w:rPr>
            <w:rFonts w:ascii="Times New Roman" w:hAnsi="Times New Roman" w:cs="Times New Roman"/>
            <w:b/>
          </w:rPr>
          <w:t>.</w:t>
        </w:r>
      </w:ins>
      <w:del w:id="812" w:author="Christopher Lam" w:date="2015-07-17T15:22:00Z">
        <w:r w:rsidR="00370DB8" w:rsidRPr="00881428" w:rsidDel="005C6A3D">
          <w:rPr>
            <w:rFonts w:ascii="Times New Roman" w:hAnsi="Times New Roman" w:cs="Times New Roman"/>
            <w:b/>
          </w:rPr>
          <w:delText>:</w:delText>
        </w:r>
      </w:del>
      <w:r w:rsidR="00370DB8" w:rsidRPr="00881428">
        <w:rPr>
          <w:rFonts w:ascii="Times New Roman" w:hAnsi="Times New Roman" w:cs="Times New Roman"/>
          <w:b/>
        </w:rPr>
        <w:t xml:space="preserve"> </w:t>
      </w:r>
      <w:r w:rsidR="00DF2C1F" w:rsidRPr="00881428">
        <w:rPr>
          <w:rFonts w:ascii="Times New Roman" w:hAnsi="Times New Roman" w:cs="Times New Roman"/>
          <w:b/>
        </w:rPr>
        <w:t xml:space="preserve">Participants who receive </w:t>
      </w:r>
      <w:r w:rsidR="00B12775" w:rsidRPr="00881428">
        <w:rPr>
          <w:rFonts w:ascii="Times New Roman" w:hAnsi="Times New Roman" w:cs="Times New Roman"/>
          <w:b/>
        </w:rPr>
        <w:t>MST</w:t>
      </w:r>
      <w:r w:rsidR="00DF2C1F" w:rsidRPr="00881428">
        <w:rPr>
          <w:rFonts w:ascii="Times New Roman" w:hAnsi="Times New Roman" w:cs="Times New Roman"/>
          <w:b/>
        </w:rPr>
        <w:t xml:space="preserve"> training will report higher levels of o</w:t>
      </w:r>
      <w:r w:rsidR="00370DB8" w:rsidRPr="00881428">
        <w:rPr>
          <w:rFonts w:ascii="Times New Roman" w:hAnsi="Times New Roman" w:cs="Times New Roman"/>
          <w:b/>
        </w:rPr>
        <w:t>penness</w:t>
      </w:r>
      <w:r w:rsidR="000734C9" w:rsidRPr="00881428">
        <w:rPr>
          <w:rFonts w:ascii="Times New Roman" w:hAnsi="Times New Roman" w:cs="Times New Roman"/>
          <w:b/>
        </w:rPr>
        <w:t xml:space="preserve"> </w:t>
      </w:r>
      <w:r w:rsidR="00734279" w:rsidRPr="00881428">
        <w:rPr>
          <w:rFonts w:ascii="Times New Roman" w:hAnsi="Times New Roman" w:cs="Times New Roman"/>
          <w:b/>
        </w:rPr>
        <w:t xml:space="preserve">than </w:t>
      </w:r>
      <w:ins w:id="813" w:author="Christopher Lam" w:date="2015-07-17T15:22:00Z">
        <w:r w:rsidR="005C6A3D">
          <w:rPr>
            <w:rFonts w:ascii="Times New Roman" w:hAnsi="Times New Roman" w:cs="Times New Roman"/>
            <w:b/>
          </w:rPr>
          <w:t xml:space="preserve">will </w:t>
        </w:r>
      </w:ins>
      <w:r w:rsidR="00734279" w:rsidRPr="00881428">
        <w:rPr>
          <w:rFonts w:ascii="Times New Roman" w:hAnsi="Times New Roman" w:cs="Times New Roman"/>
          <w:b/>
        </w:rPr>
        <w:t>participants who do not</w:t>
      </w:r>
      <w:ins w:id="814" w:author="Christopher Lam" w:date="2015-07-17T15:22:00Z">
        <w:r w:rsidR="005C6A3D">
          <w:rPr>
            <w:rFonts w:ascii="Times New Roman" w:hAnsi="Times New Roman" w:cs="Times New Roman"/>
            <w:b/>
          </w:rPr>
          <w:t xml:space="preserve"> receive this training.</w:t>
        </w:r>
      </w:ins>
      <w:del w:id="815" w:author="Christopher Lam" w:date="2015-07-17T15:22:00Z">
        <w:r w:rsidR="00734279" w:rsidRPr="00881428" w:rsidDel="005C6A3D">
          <w:rPr>
            <w:rFonts w:ascii="Times New Roman" w:hAnsi="Times New Roman" w:cs="Times New Roman"/>
            <w:b/>
          </w:rPr>
          <w:delText>.</w:delText>
        </w:r>
      </w:del>
    </w:p>
    <w:p w14:paraId="52045F0E" w14:textId="1A4BED92" w:rsidR="005F2991" w:rsidRPr="00881428" w:rsidRDefault="00DF2C1F" w:rsidP="00DF2C1F">
      <w:pPr>
        <w:spacing w:line="480" w:lineRule="auto"/>
        <w:ind w:left="0"/>
        <w:rPr>
          <w:rFonts w:ascii="Times New Roman" w:hAnsi="Times New Roman" w:cs="Times New Roman"/>
        </w:rPr>
      </w:pPr>
      <w:del w:id="816" w:author="Christopher Lam" w:date="2015-07-17T15:22:00Z">
        <w:r w:rsidRPr="00881428" w:rsidDel="005C6A3D">
          <w:rPr>
            <w:rFonts w:ascii="Times New Roman" w:hAnsi="Times New Roman" w:cs="Times New Roman"/>
            <w:b/>
          </w:rPr>
          <w:tab/>
        </w:r>
      </w:del>
      <w:r w:rsidR="0018304A" w:rsidRPr="00881428">
        <w:rPr>
          <w:rFonts w:ascii="Times New Roman" w:hAnsi="Times New Roman" w:cs="Times New Roman"/>
        </w:rPr>
        <w:t>A</w:t>
      </w:r>
      <w:r w:rsidRPr="00881428">
        <w:rPr>
          <w:rFonts w:ascii="Times New Roman" w:hAnsi="Times New Roman" w:cs="Times New Roman"/>
        </w:rPr>
        <w:t xml:space="preserve"> </w:t>
      </w:r>
      <w:r w:rsidR="000D7924" w:rsidRPr="00881428">
        <w:rPr>
          <w:rFonts w:ascii="Times New Roman" w:hAnsi="Times New Roman" w:cs="Times New Roman"/>
        </w:rPr>
        <w:t xml:space="preserve">one-tailed </w:t>
      </w:r>
      <w:r w:rsidRPr="00881428">
        <w:rPr>
          <w:rFonts w:ascii="Times New Roman" w:hAnsi="Times New Roman" w:cs="Times New Roman"/>
        </w:rPr>
        <w:t>t-test revealed a significant difference between the two groups for openness (</w:t>
      </w:r>
      <w:r w:rsidRPr="00881428">
        <w:rPr>
          <w:rFonts w:ascii="Times New Roman" w:hAnsi="Times New Roman" w:cs="Times New Roman"/>
          <w:i/>
        </w:rPr>
        <w:t xml:space="preserve">t </w:t>
      </w:r>
      <w:r w:rsidRPr="00881428">
        <w:rPr>
          <w:rFonts w:ascii="Times New Roman" w:hAnsi="Times New Roman" w:cs="Times New Roman"/>
        </w:rPr>
        <w:t xml:space="preserve">= 1.775, </w:t>
      </w:r>
      <w:r w:rsidR="00472479" w:rsidRPr="00881428">
        <w:rPr>
          <w:rFonts w:ascii="Times New Roman" w:hAnsi="Times New Roman" w:cs="Times New Roman"/>
          <w:i/>
        </w:rPr>
        <w:t xml:space="preserve">p </w:t>
      </w:r>
      <w:r w:rsidR="00472479" w:rsidRPr="00881428">
        <w:rPr>
          <w:rFonts w:ascii="Times New Roman" w:hAnsi="Times New Roman" w:cs="Times New Roman"/>
        </w:rPr>
        <w:t xml:space="preserve">= .04, </w:t>
      </w:r>
      <w:r w:rsidR="00472479" w:rsidRPr="00881428">
        <w:rPr>
          <w:rFonts w:ascii="Times New Roman" w:hAnsi="Times New Roman" w:cs="Times New Roman"/>
          <w:i/>
        </w:rPr>
        <w:t xml:space="preserve">d </w:t>
      </w:r>
      <w:r w:rsidR="00472479" w:rsidRPr="00881428">
        <w:rPr>
          <w:rFonts w:ascii="Times New Roman" w:hAnsi="Times New Roman" w:cs="Times New Roman"/>
        </w:rPr>
        <w:t xml:space="preserve">= .41). </w:t>
      </w:r>
      <w:ins w:id="817" w:author="Christopher Lam" w:date="2015-07-17T15:22:00Z">
        <w:r w:rsidR="005C6A3D">
          <w:rPr>
            <w:rFonts w:ascii="Times New Roman" w:hAnsi="Times New Roman" w:cs="Times New Roman"/>
          </w:rPr>
          <w:t>That is, p</w:t>
        </w:r>
      </w:ins>
      <w:del w:id="818" w:author="Christopher Lam" w:date="2015-07-17T15:22:00Z">
        <w:r w:rsidR="00472479" w:rsidRPr="00881428" w:rsidDel="005C6A3D">
          <w:rPr>
            <w:rFonts w:ascii="Times New Roman" w:hAnsi="Times New Roman" w:cs="Times New Roman"/>
          </w:rPr>
          <w:delText>P</w:delText>
        </w:r>
      </w:del>
      <w:r w:rsidR="00472479" w:rsidRPr="00881428">
        <w:rPr>
          <w:rFonts w:ascii="Times New Roman" w:hAnsi="Times New Roman" w:cs="Times New Roman"/>
        </w:rPr>
        <w:t>articipants who received training reported significantly higher levels of openness (</w:t>
      </w:r>
      <w:r w:rsidR="00472479" w:rsidRPr="00881428">
        <w:rPr>
          <w:rFonts w:ascii="Times New Roman" w:hAnsi="Times New Roman" w:cs="Times New Roman"/>
          <w:i/>
        </w:rPr>
        <w:t xml:space="preserve">M </w:t>
      </w:r>
      <w:r w:rsidR="00472479" w:rsidRPr="00881428">
        <w:rPr>
          <w:rFonts w:ascii="Times New Roman" w:hAnsi="Times New Roman" w:cs="Times New Roman"/>
        </w:rPr>
        <w:t xml:space="preserve">= 6.05, </w:t>
      </w:r>
      <w:r w:rsidR="00472479" w:rsidRPr="00881428">
        <w:rPr>
          <w:rFonts w:ascii="Times New Roman" w:hAnsi="Times New Roman" w:cs="Times New Roman"/>
          <w:i/>
        </w:rPr>
        <w:t xml:space="preserve">SD </w:t>
      </w:r>
      <w:r w:rsidR="00472479" w:rsidRPr="00881428">
        <w:rPr>
          <w:rFonts w:ascii="Times New Roman" w:hAnsi="Times New Roman" w:cs="Times New Roman"/>
        </w:rPr>
        <w:t xml:space="preserve">= .75) than </w:t>
      </w:r>
      <w:ins w:id="819" w:author="Christopher Lam" w:date="2015-07-17T15:22:00Z">
        <w:r w:rsidR="00634F61">
          <w:rPr>
            <w:rFonts w:ascii="Times New Roman" w:hAnsi="Times New Roman" w:cs="Times New Roman"/>
          </w:rPr>
          <w:t xml:space="preserve">did </w:t>
        </w:r>
      </w:ins>
      <w:r w:rsidR="00472479" w:rsidRPr="00881428">
        <w:rPr>
          <w:rFonts w:ascii="Times New Roman" w:hAnsi="Times New Roman" w:cs="Times New Roman"/>
        </w:rPr>
        <w:t>participants who did not receive training (</w:t>
      </w:r>
      <w:r w:rsidR="00472479" w:rsidRPr="00881428">
        <w:rPr>
          <w:rFonts w:ascii="Times New Roman" w:hAnsi="Times New Roman" w:cs="Times New Roman"/>
          <w:i/>
        </w:rPr>
        <w:t xml:space="preserve">M </w:t>
      </w:r>
      <w:r w:rsidR="00472479" w:rsidRPr="00881428">
        <w:rPr>
          <w:rFonts w:ascii="Times New Roman" w:hAnsi="Times New Roman" w:cs="Times New Roman"/>
        </w:rPr>
        <w:t xml:space="preserve">= 5.66, </w:t>
      </w:r>
      <w:r w:rsidR="00472479" w:rsidRPr="00881428">
        <w:rPr>
          <w:rFonts w:ascii="Times New Roman" w:hAnsi="Times New Roman" w:cs="Times New Roman"/>
          <w:i/>
        </w:rPr>
        <w:t xml:space="preserve">SD </w:t>
      </w:r>
      <w:r w:rsidR="00472479" w:rsidRPr="00881428">
        <w:rPr>
          <w:rFonts w:ascii="Times New Roman" w:hAnsi="Times New Roman" w:cs="Times New Roman"/>
        </w:rPr>
        <w:t>= 1.15). The effect for this difference was medium (</w:t>
      </w:r>
      <w:r w:rsidR="00472479" w:rsidRPr="00881428">
        <w:rPr>
          <w:rFonts w:ascii="Times New Roman" w:hAnsi="Times New Roman" w:cs="Times New Roman"/>
          <w:i/>
        </w:rPr>
        <w:t xml:space="preserve">d </w:t>
      </w:r>
      <w:r w:rsidR="00F15535" w:rsidRPr="00881428">
        <w:rPr>
          <w:rFonts w:ascii="Times New Roman" w:hAnsi="Times New Roman" w:cs="Times New Roman"/>
        </w:rPr>
        <w:t xml:space="preserve">= .41). </w:t>
      </w:r>
      <w:ins w:id="820" w:author="Christopher Lam" w:date="2015-07-17T15:22:00Z">
        <w:r w:rsidR="00634F61">
          <w:rPr>
            <w:rFonts w:ascii="Times New Roman" w:hAnsi="Times New Roman" w:cs="Times New Roman"/>
          </w:rPr>
          <w:t xml:space="preserve">Thus, </w:t>
        </w:r>
      </w:ins>
      <w:del w:id="821" w:author="Christopher Lam" w:date="2015-07-17T15:22:00Z">
        <w:r w:rsidR="00DE37A2" w:rsidRPr="00881428" w:rsidDel="00634F61">
          <w:rPr>
            <w:rFonts w:ascii="Times New Roman" w:hAnsi="Times New Roman" w:cs="Times New Roman"/>
          </w:rPr>
          <w:delText xml:space="preserve">Hypothesis </w:delText>
        </w:r>
      </w:del>
      <w:ins w:id="822" w:author="Christopher Lam" w:date="2015-07-17T15:22:00Z">
        <w:r w:rsidR="00634F61">
          <w:rPr>
            <w:rFonts w:ascii="Times New Roman" w:hAnsi="Times New Roman" w:cs="Times New Roman"/>
          </w:rPr>
          <w:t>H</w:t>
        </w:r>
      </w:ins>
      <w:r w:rsidR="00DE37A2" w:rsidRPr="00881428">
        <w:rPr>
          <w:rFonts w:ascii="Times New Roman" w:hAnsi="Times New Roman" w:cs="Times New Roman"/>
        </w:rPr>
        <w:t xml:space="preserve">3d </w:t>
      </w:r>
      <w:del w:id="823" w:author="Christopher Lam" w:date="2015-07-17T15:23:00Z">
        <w:r w:rsidR="00DE37A2" w:rsidRPr="00881428" w:rsidDel="00C425C7">
          <w:rPr>
            <w:rFonts w:ascii="Times New Roman" w:hAnsi="Times New Roman" w:cs="Times New Roman"/>
          </w:rPr>
          <w:delText xml:space="preserve">is </w:delText>
        </w:r>
      </w:del>
      <w:ins w:id="824" w:author="Christopher Lam" w:date="2015-07-17T15:23:00Z">
        <w:r w:rsidR="00C425C7">
          <w:rPr>
            <w:rFonts w:ascii="Times New Roman" w:hAnsi="Times New Roman" w:cs="Times New Roman"/>
          </w:rPr>
          <w:t>was</w:t>
        </w:r>
        <w:r w:rsidR="00C425C7" w:rsidRPr="00881428">
          <w:rPr>
            <w:rFonts w:ascii="Times New Roman" w:hAnsi="Times New Roman" w:cs="Times New Roman"/>
          </w:rPr>
          <w:t xml:space="preserve"> </w:t>
        </w:r>
      </w:ins>
      <w:r w:rsidR="00DE37A2" w:rsidRPr="00881428">
        <w:rPr>
          <w:rFonts w:ascii="Times New Roman" w:hAnsi="Times New Roman" w:cs="Times New Roman"/>
        </w:rPr>
        <w:t xml:space="preserve">supported with a medium effect. </w:t>
      </w:r>
    </w:p>
    <w:p w14:paraId="7FE5D548" w14:textId="6DE5B5E7" w:rsidR="00DF2C1F" w:rsidRDefault="005F2991" w:rsidP="00DF2C1F">
      <w:pPr>
        <w:spacing w:line="480" w:lineRule="auto"/>
        <w:ind w:left="0"/>
        <w:rPr>
          <w:ins w:id="825" w:author="Christopher Lam" w:date="2015-07-17T15:23:00Z"/>
          <w:rFonts w:ascii="Times New Roman" w:hAnsi="Times New Roman" w:cs="Times New Roman"/>
        </w:rPr>
      </w:pPr>
      <w:r w:rsidRPr="00881428">
        <w:rPr>
          <w:rFonts w:ascii="Times New Roman" w:hAnsi="Times New Roman" w:cs="Times New Roman"/>
        </w:rPr>
        <w:tab/>
      </w:r>
      <w:r w:rsidR="00076CB5">
        <w:rPr>
          <w:rFonts w:ascii="Times New Roman" w:hAnsi="Times New Roman" w:cs="Times New Roman"/>
        </w:rPr>
        <w:t>T</w:t>
      </w:r>
      <w:r w:rsidR="00D67D20" w:rsidRPr="00881428">
        <w:rPr>
          <w:rFonts w:ascii="Times New Roman" w:hAnsi="Times New Roman" w:cs="Times New Roman"/>
        </w:rPr>
        <w:t>his finding suggests that M</w:t>
      </w:r>
      <w:r w:rsidR="00814BB7" w:rsidRPr="00881428">
        <w:rPr>
          <w:rFonts w:ascii="Times New Roman" w:hAnsi="Times New Roman" w:cs="Times New Roman"/>
        </w:rPr>
        <w:t>ST training actually influenced individuals to be more open and receptive to their teammates communication</w:t>
      </w:r>
      <w:r w:rsidR="006F689A" w:rsidRPr="00881428">
        <w:rPr>
          <w:rFonts w:ascii="Times New Roman" w:hAnsi="Times New Roman" w:cs="Times New Roman"/>
        </w:rPr>
        <w:t xml:space="preserve">. </w:t>
      </w:r>
      <w:r w:rsidR="00814BB7" w:rsidRPr="00881428">
        <w:rPr>
          <w:rFonts w:ascii="Times New Roman" w:hAnsi="Times New Roman" w:cs="Times New Roman"/>
        </w:rPr>
        <w:t>The finding is particularly</w:t>
      </w:r>
      <w:r w:rsidRPr="00881428">
        <w:rPr>
          <w:rFonts w:ascii="Times New Roman" w:hAnsi="Times New Roman" w:cs="Times New Roman"/>
        </w:rPr>
        <w:t xml:space="preserve"> interesting because open</w:t>
      </w:r>
      <w:r w:rsidR="00814BB7" w:rsidRPr="00881428">
        <w:rPr>
          <w:rFonts w:ascii="Times New Roman" w:hAnsi="Times New Roman" w:cs="Times New Roman"/>
        </w:rPr>
        <w:t>ness is a relational aspect</w:t>
      </w:r>
      <w:r w:rsidR="00076CB5">
        <w:rPr>
          <w:rFonts w:ascii="Times New Roman" w:hAnsi="Times New Roman" w:cs="Times New Roman"/>
        </w:rPr>
        <w:t xml:space="preserve"> of team functioning; </w:t>
      </w:r>
      <w:del w:id="826" w:author="Christopher Lam" w:date="2015-07-17T15:23:00Z">
        <w:r w:rsidR="00076CB5" w:rsidDel="00C425C7">
          <w:rPr>
            <w:rFonts w:ascii="Times New Roman" w:hAnsi="Times New Roman" w:cs="Times New Roman"/>
          </w:rPr>
          <w:delText xml:space="preserve">and </w:delText>
        </w:r>
      </w:del>
      <w:r w:rsidR="00076CB5">
        <w:rPr>
          <w:rFonts w:ascii="Times New Roman" w:hAnsi="Times New Roman" w:cs="Times New Roman"/>
        </w:rPr>
        <w:t>t</w:t>
      </w:r>
      <w:r w:rsidRPr="00881428">
        <w:rPr>
          <w:rFonts w:ascii="Times New Roman" w:hAnsi="Times New Roman" w:cs="Times New Roman"/>
        </w:rPr>
        <w:t xml:space="preserve">herefore, the finding supports the extension of MST into relational </w:t>
      </w:r>
      <w:r w:rsidR="00004D22" w:rsidRPr="00881428">
        <w:rPr>
          <w:rFonts w:ascii="Times New Roman" w:hAnsi="Times New Roman" w:cs="Times New Roman"/>
        </w:rPr>
        <w:t xml:space="preserve">team </w:t>
      </w:r>
      <w:r w:rsidRPr="00881428">
        <w:rPr>
          <w:rFonts w:ascii="Times New Roman" w:hAnsi="Times New Roman" w:cs="Times New Roman"/>
        </w:rPr>
        <w:t>outcomes.</w:t>
      </w:r>
    </w:p>
    <w:p w14:paraId="6D7E2DE0" w14:textId="77777777" w:rsidR="006D5711" w:rsidRPr="00881428" w:rsidRDefault="006D5711" w:rsidP="00DF2C1F">
      <w:pPr>
        <w:spacing w:line="480" w:lineRule="auto"/>
        <w:ind w:left="0"/>
        <w:rPr>
          <w:rFonts w:ascii="Times New Roman" w:hAnsi="Times New Roman" w:cs="Times New Roman"/>
        </w:rPr>
      </w:pPr>
    </w:p>
    <w:p w14:paraId="3B325C55" w14:textId="77522CEC" w:rsidR="00DF2C1F" w:rsidRPr="00881428" w:rsidRDefault="001C2FF5" w:rsidP="00DF2C1F">
      <w:pPr>
        <w:spacing w:line="480" w:lineRule="auto"/>
        <w:ind w:left="0"/>
        <w:rPr>
          <w:rFonts w:ascii="Times New Roman" w:hAnsi="Times New Roman" w:cs="Times New Roman"/>
          <w:b/>
        </w:rPr>
      </w:pPr>
      <w:r w:rsidRPr="00881428">
        <w:rPr>
          <w:rFonts w:ascii="Times New Roman" w:hAnsi="Times New Roman" w:cs="Times New Roman"/>
          <w:b/>
        </w:rPr>
        <w:t>H</w:t>
      </w:r>
      <w:r w:rsidR="00472479" w:rsidRPr="00881428">
        <w:rPr>
          <w:rFonts w:ascii="Times New Roman" w:hAnsi="Times New Roman" w:cs="Times New Roman"/>
          <w:b/>
        </w:rPr>
        <w:t>3</w:t>
      </w:r>
      <w:r w:rsidR="000965BD" w:rsidRPr="00881428">
        <w:rPr>
          <w:rFonts w:ascii="Times New Roman" w:hAnsi="Times New Roman" w:cs="Times New Roman"/>
          <w:b/>
        </w:rPr>
        <w:t>e</w:t>
      </w:r>
      <w:ins w:id="827" w:author="Christopher Lam" w:date="2015-07-17T15:23:00Z">
        <w:r w:rsidR="006D5711">
          <w:rPr>
            <w:rFonts w:ascii="Times New Roman" w:hAnsi="Times New Roman" w:cs="Times New Roman"/>
            <w:b/>
          </w:rPr>
          <w:t>.</w:t>
        </w:r>
      </w:ins>
      <w:del w:id="828" w:author="Christopher Lam" w:date="2015-07-17T15:23:00Z">
        <w:r w:rsidRPr="00881428" w:rsidDel="006D5711">
          <w:rPr>
            <w:rFonts w:ascii="Times New Roman" w:hAnsi="Times New Roman" w:cs="Times New Roman"/>
            <w:b/>
          </w:rPr>
          <w:delText>:</w:delText>
        </w:r>
      </w:del>
      <w:r w:rsidRPr="00881428">
        <w:rPr>
          <w:rFonts w:ascii="Times New Roman" w:hAnsi="Times New Roman" w:cs="Times New Roman"/>
          <w:b/>
        </w:rPr>
        <w:t xml:space="preserve"> </w:t>
      </w:r>
      <w:r w:rsidR="00DF2C1F" w:rsidRPr="00881428">
        <w:rPr>
          <w:rFonts w:ascii="Times New Roman" w:hAnsi="Times New Roman" w:cs="Times New Roman"/>
          <w:b/>
        </w:rPr>
        <w:t xml:space="preserve">Participants who receive </w:t>
      </w:r>
      <w:r w:rsidR="00B12775" w:rsidRPr="00881428">
        <w:rPr>
          <w:rFonts w:ascii="Times New Roman" w:hAnsi="Times New Roman" w:cs="Times New Roman"/>
          <w:b/>
        </w:rPr>
        <w:t>MST</w:t>
      </w:r>
      <w:r w:rsidR="00DF2C1F" w:rsidRPr="00881428">
        <w:rPr>
          <w:rFonts w:ascii="Times New Roman" w:hAnsi="Times New Roman" w:cs="Times New Roman"/>
          <w:b/>
        </w:rPr>
        <w:t xml:space="preserve"> training will report higher levels of </w:t>
      </w:r>
      <w:r w:rsidR="00472479" w:rsidRPr="00881428">
        <w:rPr>
          <w:rFonts w:ascii="Times New Roman" w:hAnsi="Times New Roman" w:cs="Times New Roman"/>
          <w:b/>
        </w:rPr>
        <w:t>a</w:t>
      </w:r>
      <w:r w:rsidRPr="00881428">
        <w:rPr>
          <w:rFonts w:ascii="Times New Roman" w:hAnsi="Times New Roman" w:cs="Times New Roman"/>
          <w:b/>
        </w:rPr>
        <w:t>ccuracy</w:t>
      </w:r>
      <w:r w:rsidR="000734C9" w:rsidRPr="00881428">
        <w:rPr>
          <w:rFonts w:ascii="Times New Roman" w:hAnsi="Times New Roman" w:cs="Times New Roman"/>
          <w:b/>
        </w:rPr>
        <w:t xml:space="preserve"> </w:t>
      </w:r>
      <w:r w:rsidR="00734279" w:rsidRPr="00881428">
        <w:rPr>
          <w:rFonts w:ascii="Times New Roman" w:hAnsi="Times New Roman" w:cs="Times New Roman"/>
          <w:b/>
        </w:rPr>
        <w:t xml:space="preserve">than </w:t>
      </w:r>
      <w:ins w:id="829" w:author="Christopher Lam" w:date="2015-07-17T15:23:00Z">
        <w:r w:rsidR="006D5711">
          <w:rPr>
            <w:rFonts w:ascii="Times New Roman" w:hAnsi="Times New Roman" w:cs="Times New Roman"/>
            <w:b/>
          </w:rPr>
          <w:t xml:space="preserve">will </w:t>
        </w:r>
      </w:ins>
      <w:r w:rsidR="00734279" w:rsidRPr="00881428">
        <w:rPr>
          <w:rFonts w:ascii="Times New Roman" w:hAnsi="Times New Roman" w:cs="Times New Roman"/>
          <w:b/>
        </w:rPr>
        <w:t>participants who do not</w:t>
      </w:r>
      <w:ins w:id="830" w:author="Christopher Lam" w:date="2015-07-17T15:23:00Z">
        <w:r w:rsidR="006D5711">
          <w:rPr>
            <w:rFonts w:ascii="Times New Roman" w:hAnsi="Times New Roman" w:cs="Times New Roman"/>
            <w:b/>
          </w:rPr>
          <w:t xml:space="preserve"> receive this training</w:t>
        </w:r>
      </w:ins>
      <w:r w:rsidR="00734279" w:rsidRPr="00881428">
        <w:rPr>
          <w:rFonts w:ascii="Times New Roman" w:hAnsi="Times New Roman" w:cs="Times New Roman"/>
          <w:b/>
        </w:rPr>
        <w:t>.</w:t>
      </w:r>
    </w:p>
    <w:p w14:paraId="52C747EB" w14:textId="234F7A28" w:rsidR="008B74E9" w:rsidRPr="00881428" w:rsidRDefault="00472479" w:rsidP="00472479">
      <w:pPr>
        <w:spacing w:line="480" w:lineRule="auto"/>
        <w:ind w:left="0"/>
        <w:rPr>
          <w:rFonts w:ascii="Times New Roman" w:hAnsi="Times New Roman" w:cs="Times New Roman"/>
        </w:rPr>
      </w:pPr>
      <w:del w:id="831" w:author="Christopher Lam" w:date="2015-07-17T15:23:00Z">
        <w:r w:rsidRPr="00881428" w:rsidDel="003C3F3E">
          <w:rPr>
            <w:rFonts w:ascii="Times New Roman" w:hAnsi="Times New Roman" w:cs="Times New Roman"/>
            <w:b/>
          </w:rPr>
          <w:tab/>
        </w:r>
      </w:del>
      <w:r w:rsidR="0018304A" w:rsidRPr="00881428">
        <w:rPr>
          <w:rFonts w:ascii="Times New Roman" w:hAnsi="Times New Roman" w:cs="Times New Roman"/>
        </w:rPr>
        <w:t>A</w:t>
      </w:r>
      <w:r w:rsidRPr="00881428">
        <w:rPr>
          <w:rFonts w:ascii="Times New Roman" w:hAnsi="Times New Roman" w:cs="Times New Roman"/>
        </w:rPr>
        <w:t xml:space="preserve"> </w:t>
      </w:r>
      <w:r w:rsidR="000D7924" w:rsidRPr="00881428">
        <w:rPr>
          <w:rFonts w:ascii="Times New Roman" w:hAnsi="Times New Roman" w:cs="Times New Roman"/>
        </w:rPr>
        <w:t xml:space="preserve">one-tailed </w:t>
      </w:r>
      <w:r w:rsidRPr="00881428">
        <w:rPr>
          <w:rFonts w:ascii="Times New Roman" w:hAnsi="Times New Roman" w:cs="Times New Roman"/>
          <w:i/>
        </w:rPr>
        <w:t>t</w:t>
      </w:r>
      <w:r w:rsidRPr="00881428">
        <w:rPr>
          <w:rFonts w:ascii="Times New Roman" w:hAnsi="Times New Roman" w:cs="Times New Roman"/>
        </w:rPr>
        <w:t>-test rev</w:t>
      </w:r>
      <w:r w:rsidR="00F15535" w:rsidRPr="00881428">
        <w:rPr>
          <w:rFonts w:ascii="Times New Roman" w:hAnsi="Times New Roman" w:cs="Times New Roman"/>
        </w:rPr>
        <w:t>ealed no significant difference</w:t>
      </w:r>
      <w:r w:rsidRPr="00881428">
        <w:rPr>
          <w:rFonts w:ascii="Times New Roman" w:hAnsi="Times New Roman" w:cs="Times New Roman"/>
        </w:rPr>
        <w:t xml:space="preserve"> between the two groups for accuracy (</w:t>
      </w:r>
      <w:r w:rsidRPr="00881428">
        <w:rPr>
          <w:rFonts w:ascii="Times New Roman" w:hAnsi="Times New Roman" w:cs="Times New Roman"/>
          <w:i/>
        </w:rPr>
        <w:t xml:space="preserve">t </w:t>
      </w:r>
      <w:r w:rsidRPr="00881428">
        <w:rPr>
          <w:rFonts w:ascii="Times New Roman" w:hAnsi="Times New Roman" w:cs="Times New Roman"/>
        </w:rPr>
        <w:t xml:space="preserve">= 1.23, </w:t>
      </w:r>
      <w:r w:rsidRPr="00881428">
        <w:rPr>
          <w:rFonts w:ascii="Times New Roman" w:hAnsi="Times New Roman" w:cs="Times New Roman"/>
          <w:i/>
        </w:rPr>
        <w:t xml:space="preserve">p </w:t>
      </w:r>
      <w:r w:rsidRPr="00881428">
        <w:rPr>
          <w:rFonts w:ascii="Times New Roman" w:hAnsi="Times New Roman" w:cs="Times New Roman"/>
        </w:rPr>
        <w:t xml:space="preserve">= .22). </w:t>
      </w:r>
      <w:del w:id="832" w:author="Christopher Lam" w:date="2015-07-17T15:23:00Z">
        <w:r w:rsidR="00D335C3" w:rsidRPr="00881428" w:rsidDel="003C3F3E">
          <w:rPr>
            <w:rFonts w:ascii="Times New Roman" w:hAnsi="Times New Roman" w:cs="Times New Roman"/>
          </w:rPr>
          <w:delText xml:space="preserve">While </w:delText>
        </w:r>
      </w:del>
      <w:ins w:id="833" w:author="Christopher Lam" w:date="2015-07-17T15:23:00Z">
        <w:r w:rsidR="003C3F3E">
          <w:rPr>
            <w:rFonts w:ascii="Times New Roman" w:hAnsi="Times New Roman" w:cs="Times New Roman"/>
          </w:rPr>
          <w:t>Although</w:t>
        </w:r>
        <w:r w:rsidR="003C3F3E" w:rsidRPr="00881428">
          <w:rPr>
            <w:rFonts w:ascii="Times New Roman" w:hAnsi="Times New Roman" w:cs="Times New Roman"/>
          </w:rPr>
          <w:t xml:space="preserve"> </w:t>
        </w:r>
      </w:ins>
      <w:r w:rsidR="00D335C3" w:rsidRPr="00881428">
        <w:rPr>
          <w:rFonts w:ascii="Times New Roman" w:hAnsi="Times New Roman" w:cs="Times New Roman"/>
        </w:rPr>
        <w:t>participants who received training reported higher levels of accuracy (</w:t>
      </w:r>
      <w:r w:rsidR="00D335C3" w:rsidRPr="00881428">
        <w:rPr>
          <w:rFonts w:ascii="Times New Roman" w:hAnsi="Times New Roman" w:cs="Times New Roman"/>
          <w:i/>
        </w:rPr>
        <w:t xml:space="preserve">M </w:t>
      </w:r>
      <w:r w:rsidR="00D335C3" w:rsidRPr="00881428">
        <w:rPr>
          <w:rFonts w:ascii="Times New Roman" w:hAnsi="Times New Roman" w:cs="Times New Roman"/>
        </w:rPr>
        <w:t xml:space="preserve">= 6.01, </w:t>
      </w:r>
      <w:r w:rsidR="00D335C3" w:rsidRPr="00881428">
        <w:rPr>
          <w:rFonts w:ascii="Times New Roman" w:hAnsi="Times New Roman" w:cs="Times New Roman"/>
          <w:i/>
        </w:rPr>
        <w:t xml:space="preserve">SD </w:t>
      </w:r>
      <w:r w:rsidR="00D335C3" w:rsidRPr="00881428">
        <w:rPr>
          <w:rFonts w:ascii="Times New Roman" w:hAnsi="Times New Roman" w:cs="Times New Roman"/>
        </w:rPr>
        <w:t>= .75) than</w:t>
      </w:r>
      <w:ins w:id="834" w:author="Christopher Lam" w:date="2015-07-17T15:23:00Z">
        <w:r w:rsidR="003C3F3E">
          <w:rPr>
            <w:rFonts w:ascii="Times New Roman" w:hAnsi="Times New Roman" w:cs="Times New Roman"/>
          </w:rPr>
          <w:t xml:space="preserve"> did</w:t>
        </w:r>
      </w:ins>
      <w:r w:rsidR="00D335C3" w:rsidRPr="00881428">
        <w:rPr>
          <w:rFonts w:ascii="Times New Roman" w:hAnsi="Times New Roman" w:cs="Times New Roman"/>
        </w:rPr>
        <w:t xml:space="preserve"> participants who did not receive training (</w:t>
      </w:r>
      <w:r w:rsidR="00D335C3" w:rsidRPr="00881428">
        <w:rPr>
          <w:rFonts w:ascii="Times New Roman" w:hAnsi="Times New Roman" w:cs="Times New Roman"/>
          <w:i/>
        </w:rPr>
        <w:t xml:space="preserve">M </w:t>
      </w:r>
      <w:r w:rsidR="00D335C3" w:rsidRPr="00881428">
        <w:rPr>
          <w:rFonts w:ascii="Times New Roman" w:hAnsi="Times New Roman" w:cs="Times New Roman"/>
        </w:rPr>
        <w:t xml:space="preserve">= 5.71, </w:t>
      </w:r>
      <w:r w:rsidR="00D335C3" w:rsidRPr="00881428">
        <w:rPr>
          <w:rFonts w:ascii="Times New Roman" w:hAnsi="Times New Roman" w:cs="Times New Roman"/>
          <w:i/>
        </w:rPr>
        <w:t xml:space="preserve">SD </w:t>
      </w:r>
      <w:r w:rsidR="00D335C3" w:rsidRPr="00881428">
        <w:rPr>
          <w:rFonts w:ascii="Times New Roman" w:hAnsi="Times New Roman" w:cs="Times New Roman"/>
        </w:rPr>
        <w:t xml:space="preserve">= 1.15), this difference was not statistically significant. </w:t>
      </w:r>
      <w:r w:rsidR="00627A33" w:rsidRPr="00881428">
        <w:rPr>
          <w:rFonts w:ascii="Times New Roman" w:hAnsi="Times New Roman" w:cs="Times New Roman"/>
        </w:rPr>
        <w:t xml:space="preserve">MST training did not seem to significantly </w:t>
      </w:r>
      <w:del w:id="835" w:author="Christopher Lam" w:date="2015-07-17T15:23:00Z">
        <w:r w:rsidR="00627A33" w:rsidRPr="00881428" w:rsidDel="003C3F3E">
          <w:rPr>
            <w:rFonts w:ascii="Times New Roman" w:hAnsi="Times New Roman" w:cs="Times New Roman"/>
          </w:rPr>
          <w:delText xml:space="preserve">impact </w:delText>
        </w:r>
      </w:del>
      <w:ins w:id="836" w:author="Christopher Lam" w:date="2015-07-17T15:23:00Z">
        <w:r w:rsidR="003C3F3E">
          <w:rPr>
            <w:rFonts w:ascii="Times New Roman" w:hAnsi="Times New Roman" w:cs="Times New Roman"/>
          </w:rPr>
          <w:t>affect</w:t>
        </w:r>
        <w:r w:rsidR="003C3F3E" w:rsidRPr="00881428">
          <w:rPr>
            <w:rFonts w:ascii="Times New Roman" w:hAnsi="Times New Roman" w:cs="Times New Roman"/>
          </w:rPr>
          <w:t xml:space="preserve"> </w:t>
        </w:r>
      </w:ins>
      <w:r w:rsidR="00627A33" w:rsidRPr="00881428">
        <w:rPr>
          <w:rFonts w:ascii="Times New Roman" w:hAnsi="Times New Roman" w:cs="Times New Roman"/>
        </w:rPr>
        <w:t>whether information was accurately conveyed</w:t>
      </w:r>
      <w:ins w:id="837" w:author="Christopher Lam" w:date="2015-07-17T15:23:00Z">
        <w:r w:rsidR="003C3F3E">
          <w:rPr>
            <w:rFonts w:ascii="Times New Roman" w:hAnsi="Times New Roman" w:cs="Times New Roman"/>
          </w:rPr>
          <w:t>, so</w:t>
        </w:r>
      </w:ins>
      <w:del w:id="838" w:author="Christopher Lam" w:date="2015-07-17T15:23:00Z">
        <w:r w:rsidR="00627A33" w:rsidRPr="00881428" w:rsidDel="003C3F3E">
          <w:rPr>
            <w:rFonts w:ascii="Times New Roman" w:hAnsi="Times New Roman" w:cs="Times New Roman"/>
          </w:rPr>
          <w:delText xml:space="preserve">. </w:delText>
        </w:r>
        <w:r w:rsidR="00F15535" w:rsidRPr="00881428" w:rsidDel="003C3F3E">
          <w:rPr>
            <w:rFonts w:ascii="Times New Roman" w:hAnsi="Times New Roman" w:cs="Times New Roman"/>
          </w:rPr>
          <w:delText>Therefore,</w:delText>
        </w:r>
      </w:del>
      <w:r w:rsidR="00F15535" w:rsidRPr="00881428">
        <w:rPr>
          <w:rFonts w:ascii="Times New Roman" w:hAnsi="Times New Roman" w:cs="Times New Roman"/>
        </w:rPr>
        <w:t xml:space="preserve"> </w:t>
      </w:r>
      <w:del w:id="839" w:author="Christopher Lam" w:date="2015-07-17T15:23:00Z">
        <w:r w:rsidR="00F15535" w:rsidRPr="00881428" w:rsidDel="003C3F3E">
          <w:rPr>
            <w:rFonts w:ascii="Times New Roman" w:hAnsi="Times New Roman" w:cs="Times New Roman"/>
          </w:rPr>
          <w:delText xml:space="preserve">hypothesis </w:delText>
        </w:r>
      </w:del>
      <w:ins w:id="840" w:author="Christopher Lam" w:date="2015-07-17T15:23:00Z">
        <w:r w:rsidR="003C3F3E">
          <w:rPr>
            <w:rFonts w:ascii="Times New Roman" w:hAnsi="Times New Roman" w:cs="Times New Roman"/>
          </w:rPr>
          <w:t>H</w:t>
        </w:r>
      </w:ins>
      <w:r w:rsidR="00F15535" w:rsidRPr="00881428">
        <w:rPr>
          <w:rFonts w:ascii="Times New Roman" w:hAnsi="Times New Roman" w:cs="Times New Roman"/>
        </w:rPr>
        <w:t xml:space="preserve">3e </w:t>
      </w:r>
      <w:del w:id="841" w:author="Christopher Lam" w:date="2015-07-17T15:24:00Z">
        <w:r w:rsidRPr="00881428" w:rsidDel="003C3F3E">
          <w:rPr>
            <w:rFonts w:ascii="Times New Roman" w:hAnsi="Times New Roman" w:cs="Times New Roman"/>
          </w:rPr>
          <w:delText xml:space="preserve">is </w:delText>
        </w:r>
      </w:del>
      <w:ins w:id="842" w:author="Christopher Lam" w:date="2015-07-17T15:24:00Z">
        <w:r w:rsidR="003C3F3E">
          <w:rPr>
            <w:rFonts w:ascii="Times New Roman" w:hAnsi="Times New Roman" w:cs="Times New Roman"/>
          </w:rPr>
          <w:t>was</w:t>
        </w:r>
        <w:r w:rsidR="003C3F3E" w:rsidRPr="00881428">
          <w:rPr>
            <w:rFonts w:ascii="Times New Roman" w:hAnsi="Times New Roman" w:cs="Times New Roman"/>
          </w:rPr>
          <w:t xml:space="preserve"> </w:t>
        </w:r>
      </w:ins>
      <w:r w:rsidRPr="00881428">
        <w:rPr>
          <w:rFonts w:ascii="Times New Roman" w:hAnsi="Times New Roman" w:cs="Times New Roman"/>
        </w:rPr>
        <w:t>not supported.</w:t>
      </w:r>
    </w:p>
    <w:p w14:paraId="55496835" w14:textId="77777777" w:rsidR="005E5D11" w:rsidRDefault="005E5D11" w:rsidP="00E24B1A">
      <w:pPr>
        <w:spacing w:line="480" w:lineRule="auto"/>
        <w:ind w:left="0"/>
        <w:rPr>
          <w:ins w:id="843" w:author="Christopher Lam" w:date="2015-07-22T13:37:00Z"/>
          <w:rFonts w:ascii="Times New Roman" w:hAnsi="Times New Roman" w:cs="Times New Roman"/>
          <w:b/>
        </w:rPr>
      </w:pPr>
    </w:p>
    <w:p w14:paraId="421EF5FC" w14:textId="63CA6AD8" w:rsidR="008B74E9" w:rsidRPr="00881428" w:rsidRDefault="002347B4" w:rsidP="00E24B1A">
      <w:pPr>
        <w:spacing w:line="480" w:lineRule="auto"/>
        <w:ind w:left="0"/>
        <w:rPr>
          <w:rFonts w:ascii="Times New Roman" w:hAnsi="Times New Roman" w:cs="Times New Roman"/>
          <w:b/>
        </w:rPr>
      </w:pPr>
      <w:r w:rsidRPr="00881428">
        <w:rPr>
          <w:rFonts w:ascii="Times New Roman" w:hAnsi="Times New Roman" w:cs="Times New Roman"/>
          <w:b/>
        </w:rPr>
        <w:t>H4</w:t>
      </w:r>
      <w:ins w:id="844" w:author="Christopher Lam" w:date="2015-07-17T15:24:00Z">
        <w:r w:rsidR="001C67F8">
          <w:rPr>
            <w:rFonts w:ascii="Times New Roman" w:hAnsi="Times New Roman" w:cs="Times New Roman"/>
            <w:b/>
          </w:rPr>
          <w:t xml:space="preserve">. </w:t>
        </w:r>
      </w:ins>
      <w:del w:id="845" w:author="Christopher Lam" w:date="2015-07-17T15:24:00Z">
        <w:r w:rsidRPr="00881428" w:rsidDel="001C67F8">
          <w:rPr>
            <w:rFonts w:ascii="Times New Roman" w:hAnsi="Times New Roman" w:cs="Times New Roman"/>
            <w:b/>
          </w:rPr>
          <w:delText xml:space="preserve">: </w:delText>
        </w:r>
      </w:del>
      <w:r w:rsidRPr="00881428">
        <w:rPr>
          <w:rFonts w:ascii="Times New Roman" w:hAnsi="Times New Roman" w:cs="Times New Roman"/>
          <w:b/>
        </w:rPr>
        <w:t xml:space="preserve">Participants who receive </w:t>
      </w:r>
      <w:r w:rsidR="00B12775" w:rsidRPr="00881428">
        <w:rPr>
          <w:rFonts w:ascii="Times New Roman" w:hAnsi="Times New Roman" w:cs="Times New Roman"/>
          <w:b/>
        </w:rPr>
        <w:t>MST</w:t>
      </w:r>
      <w:r w:rsidRPr="00881428">
        <w:rPr>
          <w:rFonts w:ascii="Times New Roman" w:hAnsi="Times New Roman" w:cs="Times New Roman"/>
          <w:b/>
        </w:rPr>
        <w:t xml:space="preserve"> training will re</w:t>
      </w:r>
      <w:r w:rsidR="00B12775" w:rsidRPr="00881428">
        <w:rPr>
          <w:rFonts w:ascii="Times New Roman" w:hAnsi="Times New Roman" w:cs="Times New Roman"/>
          <w:b/>
        </w:rPr>
        <w:t xml:space="preserve">port higher levels of group </w:t>
      </w:r>
      <w:r w:rsidR="00734279" w:rsidRPr="00881428">
        <w:rPr>
          <w:rFonts w:ascii="Times New Roman" w:hAnsi="Times New Roman" w:cs="Times New Roman"/>
          <w:b/>
        </w:rPr>
        <w:t xml:space="preserve">effectiveness than </w:t>
      </w:r>
      <w:ins w:id="846" w:author="Christopher Lam" w:date="2015-07-17T15:24:00Z">
        <w:r w:rsidR="00676E0C">
          <w:rPr>
            <w:rFonts w:ascii="Times New Roman" w:hAnsi="Times New Roman" w:cs="Times New Roman"/>
            <w:b/>
          </w:rPr>
          <w:t xml:space="preserve">will </w:t>
        </w:r>
      </w:ins>
      <w:r w:rsidR="00734279" w:rsidRPr="00881428">
        <w:rPr>
          <w:rFonts w:ascii="Times New Roman" w:hAnsi="Times New Roman" w:cs="Times New Roman"/>
          <w:b/>
        </w:rPr>
        <w:t>participants who do not</w:t>
      </w:r>
      <w:ins w:id="847" w:author="Christopher Lam" w:date="2015-07-17T15:24:00Z">
        <w:r w:rsidR="00676E0C">
          <w:rPr>
            <w:rFonts w:ascii="Times New Roman" w:hAnsi="Times New Roman" w:cs="Times New Roman"/>
            <w:b/>
          </w:rPr>
          <w:t xml:space="preserve"> receive this training</w:t>
        </w:r>
      </w:ins>
      <w:r w:rsidR="00734279" w:rsidRPr="00881428">
        <w:rPr>
          <w:rFonts w:ascii="Times New Roman" w:hAnsi="Times New Roman" w:cs="Times New Roman"/>
          <w:b/>
        </w:rPr>
        <w:t>.</w:t>
      </w:r>
      <w:r w:rsidR="008B74E9" w:rsidRPr="00881428">
        <w:rPr>
          <w:rFonts w:ascii="Times New Roman" w:hAnsi="Times New Roman" w:cs="Times New Roman"/>
          <w:b/>
        </w:rPr>
        <w:tab/>
      </w:r>
    </w:p>
    <w:p w14:paraId="1349006F" w14:textId="7A1AE2FE" w:rsidR="007630FA" w:rsidRPr="00881428" w:rsidRDefault="008B74E9" w:rsidP="00E24B1A">
      <w:pPr>
        <w:spacing w:line="480" w:lineRule="auto"/>
        <w:ind w:left="0"/>
        <w:rPr>
          <w:rFonts w:ascii="Times New Roman" w:hAnsi="Times New Roman" w:cs="Times New Roman"/>
        </w:rPr>
      </w:pPr>
      <w:del w:id="848" w:author="Christopher Lam" w:date="2015-07-17T15:24:00Z">
        <w:r w:rsidRPr="00881428" w:rsidDel="00695DAD">
          <w:rPr>
            <w:rFonts w:ascii="Times New Roman" w:hAnsi="Times New Roman" w:cs="Times New Roman"/>
            <w:b/>
          </w:rPr>
          <w:tab/>
        </w:r>
      </w:del>
      <w:r w:rsidR="0018304A" w:rsidRPr="00881428">
        <w:rPr>
          <w:rFonts w:ascii="Times New Roman" w:hAnsi="Times New Roman" w:cs="Times New Roman"/>
        </w:rPr>
        <w:t>A</w:t>
      </w:r>
      <w:r w:rsidR="00472479" w:rsidRPr="00881428">
        <w:rPr>
          <w:rFonts w:ascii="Times New Roman" w:hAnsi="Times New Roman" w:cs="Times New Roman"/>
        </w:rPr>
        <w:t xml:space="preserve"> </w:t>
      </w:r>
      <w:r w:rsidR="000D7924" w:rsidRPr="00881428">
        <w:rPr>
          <w:rFonts w:ascii="Times New Roman" w:hAnsi="Times New Roman" w:cs="Times New Roman"/>
        </w:rPr>
        <w:t xml:space="preserve">one-tailed </w:t>
      </w:r>
      <w:r w:rsidR="00472479" w:rsidRPr="00881428">
        <w:rPr>
          <w:rFonts w:ascii="Times New Roman" w:hAnsi="Times New Roman" w:cs="Times New Roman"/>
        </w:rPr>
        <w:t>t-</w:t>
      </w:r>
      <w:r w:rsidR="0048272D" w:rsidRPr="00881428">
        <w:rPr>
          <w:rFonts w:ascii="Times New Roman" w:hAnsi="Times New Roman" w:cs="Times New Roman"/>
        </w:rPr>
        <w:t xml:space="preserve">test </w:t>
      </w:r>
      <w:r w:rsidR="00472479" w:rsidRPr="00881428">
        <w:rPr>
          <w:rFonts w:ascii="Times New Roman" w:hAnsi="Times New Roman" w:cs="Times New Roman"/>
        </w:rPr>
        <w:t>rev</w:t>
      </w:r>
      <w:r w:rsidR="00F15535" w:rsidRPr="00881428">
        <w:rPr>
          <w:rFonts w:ascii="Times New Roman" w:hAnsi="Times New Roman" w:cs="Times New Roman"/>
        </w:rPr>
        <w:t>ealed no significant difference</w:t>
      </w:r>
      <w:r w:rsidR="00472479" w:rsidRPr="00881428">
        <w:rPr>
          <w:rFonts w:ascii="Times New Roman" w:hAnsi="Times New Roman" w:cs="Times New Roman"/>
        </w:rPr>
        <w:t xml:space="preserve"> between the two groups</w:t>
      </w:r>
      <w:r w:rsidR="00D335C3" w:rsidRPr="00881428">
        <w:rPr>
          <w:rFonts w:ascii="Times New Roman" w:hAnsi="Times New Roman" w:cs="Times New Roman"/>
        </w:rPr>
        <w:t xml:space="preserve"> (</w:t>
      </w:r>
      <w:r w:rsidR="00D335C3" w:rsidRPr="00881428">
        <w:rPr>
          <w:rFonts w:ascii="Times New Roman" w:hAnsi="Times New Roman" w:cs="Times New Roman"/>
          <w:i/>
        </w:rPr>
        <w:t xml:space="preserve">t </w:t>
      </w:r>
      <w:r w:rsidR="00D335C3" w:rsidRPr="00881428">
        <w:rPr>
          <w:rFonts w:ascii="Times New Roman" w:hAnsi="Times New Roman" w:cs="Times New Roman"/>
        </w:rPr>
        <w:t xml:space="preserve">= .94, </w:t>
      </w:r>
      <w:r w:rsidR="00D335C3" w:rsidRPr="00881428">
        <w:rPr>
          <w:rFonts w:ascii="Times New Roman" w:hAnsi="Times New Roman" w:cs="Times New Roman"/>
          <w:i/>
        </w:rPr>
        <w:t xml:space="preserve">p </w:t>
      </w:r>
      <w:r w:rsidR="00D335C3" w:rsidRPr="00881428">
        <w:rPr>
          <w:rFonts w:ascii="Times New Roman" w:hAnsi="Times New Roman" w:cs="Times New Roman"/>
        </w:rPr>
        <w:t xml:space="preserve">= .17). </w:t>
      </w:r>
      <w:del w:id="849" w:author="Christopher Lam" w:date="2015-07-17T15:24:00Z">
        <w:r w:rsidR="00D335C3" w:rsidRPr="00881428" w:rsidDel="00B364CA">
          <w:rPr>
            <w:rFonts w:ascii="Times New Roman" w:hAnsi="Times New Roman" w:cs="Times New Roman"/>
          </w:rPr>
          <w:delText xml:space="preserve">While </w:delText>
        </w:r>
      </w:del>
      <w:ins w:id="850" w:author="Christopher Lam" w:date="2015-07-17T15:24:00Z">
        <w:r w:rsidR="00B364CA">
          <w:rPr>
            <w:rFonts w:ascii="Times New Roman" w:hAnsi="Times New Roman" w:cs="Times New Roman"/>
          </w:rPr>
          <w:t>Although</w:t>
        </w:r>
        <w:r w:rsidR="00B364CA" w:rsidRPr="00881428">
          <w:rPr>
            <w:rFonts w:ascii="Times New Roman" w:hAnsi="Times New Roman" w:cs="Times New Roman"/>
          </w:rPr>
          <w:t xml:space="preserve"> </w:t>
        </w:r>
      </w:ins>
      <w:r w:rsidR="00D335C3" w:rsidRPr="00881428">
        <w:rPr>
          <w:rFonts w:ascii="Times New Roman" w:hAnsi="Times New Roman" w:cs="Times New Roman"/>
        </w:rPr>
        <w:t xml:space="preserve">participants who received training reported higher levels of </w:t>
      </w:r>
      <w:r w:rsidR="00B12775" w:rsidRPr="00881428">
        <w:rPr>
          <w:rFonts w:ascii="Times New Roman" w:hAnsi="Times New Roman" w:cs="Times New Roman"/>
        </w:rPr>
        <w:t>group effectiveness</w:t>
      </w:r>
      <w:r w:rsidR="00D335C3" w:rsidRPr="00881428">
        <w:rPr>
          <w:rFonts w:ascii="Times New Roman" w:hAnsi="Times New Roman" w:cs="Times New Roman"/>
        </w:rPr>
        <w:t xml:space="preserve"> (</w:t>
      </w:r>
      <w:r w:rsidR="00D335C3" w:rsidRPr="00881428">
        <w:rPr>
          <w:rFonts w:ascii="Times New Roman" w:hAnsi="Times New Roman" w:cs="Times New Roman"/>
          <w:i/>
        </w:rPr>
        <w:t xml:space="preserve">M </w:t>
      </w:r>
      <w:r w:rsidR="00D335C3" w:rsidRPr="00881428">
        <w:rPr>
          <w:rFonts w:ascii="Times New Roman" w:hAnsi="Times New Roman" w:cs="Times New Roman"/>
        </w:rPr>
        <w:t xml:space="preserve">= 6.23, </w:t>
      </w:r>
      <w:r w:rsidR="00D335C3" w:rsidRPr="00881428">
        <w:rPr>
          <w:rFonts w:ascii="Times New Roman" w:hAnsi="Times New Roman" w:cs="Times New Roman"/>
          <w:i/>
        </w:rPr>
        <w:t xml:space="preserve">SD </w:t>
      </w:r>
      <w:r w:rsidR="00D335C3" w:rsidRPr="00881428">
        <w:rPr>
          <w:rFonts w:ascii="Times New Roman" w:hAnsi="Times New Roman" w:cs="Times New Roman"/>
        </w:rPr>
        <w:t xml:space="preserve">= .65) than </w:t>
      </w:r>
      <w:ins w:id="851" w:author="Christopher Lam" w:date="2015-07-17T15:24:00Z">
        <w:r w:rsidR="00B364CA">
          <w:rPr>
            <w:rFonts w:ascii="Times New Roman" w:hAnsi="Times New Roman" w:cs="Times New Roman"/>
          </w:rPr>
          <w:t xml:space="preserve">did </w:t>
        </w:r>
      </w:ins>
      <w:r w:rsidR="00D335C3" w:rsidRPr="00881428">
        <w:rPr>
          <w:rFonts w:ascii="Times New Roman" w:hAnsi="Times New Roman" w:cs="Times New Roman"/>
        </w:rPr>
        <w:t>participants who did not receive training (</w:t>
      </w:r>
      <w:r w:rsidR="00D335C3" w:rsidRPr="00881428">
        <w:rPr>
          <w:rFonts w:ascii="Times New Roman" w:hAnsi="Times New Roman" w:cs="Times New Roman"/>
          <w:i/>
        </w:rPr>
        <w:t xml:space="preserve">M </w:t>
      </w:r>
      <w:r w:rsidR="00D335C3" w:rsidRPr="00881428">
        <w:rPr>
          <w:rFonts w:ascii="Times New Roman" w:hAnsi="Times New Roman" w:cs="Times New Roman"/>
        </w:rPr>
        <w:t xml:space="preserve">= 6.06, </w:t>
      </w:r>
      <w:r w:rsidR="00D335C3" w:rsidRPr="00881428">
        <w:rPr>
          <w:rFonts w:ascii="Times New Roman" w:hAnsi="Times New Roman" w:cs="Times New Roman"/>
          <w:i/>
        </w:rPr>
        <w:t xml:space="preserve">SD </w:t>
      </w:r>
      <w:r w:rsidR="00D335C3" w:rsidRPr="00881428">
        <w:rPr>
          <w:rFonts w:ascii="Times New Roman" w:hAnsi="Times New Roman" w:cs="Times New Roman"/>
        </w:rPr>
        <w:t xml:space="preserve">= .98), this difference was not statistically significant. </w:t>
      </w:r>
      <w:del w:id="852" w:author="Christopher Lam" w:date="2015-07-17T15:24:00Z">
        <w:r w:rsidR="00D335C3" w:rsidRPr="00881428" w:rsidDel="00B364CA">
          <w:rPr>
            <w:rFonts w:ascii="Times New Roman" w:hAnsi="Times New Roman" w:cs="Times New Roman"/>
          </w:rPr>
          <w:delText>Therefore</w:delText>
        </w:r>
      </w:del>
      <w:ins w:id="853" w:author="Christopher Lam" w:date="2015-07-17T15:24:00Z">
        <w:r w:rsidR="00B364CA">
          <w:rPr>
            <w:rFonts w:ascii="Times New Roman" w:hAnsi="Times New Roman" w:cs="Times New Roman"/>
          </w:rPr>
          <w:t>Thus</w:t>
        </w:r>
      </w:ins>
      <w:r w:rsidR="00D335C3" w:rsidRPr="00881428">
        <w:rPr>
          <w:rFonts w:ascii="Times New Roman" w:hAnsi="Times New Roman" w:cs="Times New Roman"/>
        </w:rPr>
        <w:t xml:space="preserve">, </w:t>
      </w:r>
      <w:del w:id="854" w:author="Christopher Lam" w:date="2015-07-17T15:24:00Z">
        <w:r w:rsidR="00D335C3" w:rsidRPr="00881428" w:rsidDel="00B364CA">
          <w:rPr>
            <w:rFonts w:ascii="Times New Roman" w:hAnsi="Times New Roman" w:cs="Times New Roman"/>
          </w:rPr>
          <w:delText xml:space="preserve">hypothesis </w:delText>
        </w:r>
      </w:del>
      <w:ins w:id="855" w:author="Christopher Lam" w:date="2015-07-17T15:24:00Z">
        <w:r w:rsidR="00B364CA">
          <w:rPr>
            <w:rFonts w:ascii="Times New Roman" w:hAnsi="Times New Roman" w:cs="Times New Roman"/>
          </w:rPr>
          <w:t>H</w:t>
        </w:r>
      </w:ins>
      <w:r w:rsidR="00D335C3" w:rsidRPr="00881428">
        <w:rPr>
          <w:rFonts w:ascii="Times New Roman" w:hAnsi="Times New Roman" w:cs="Times New Roman"/>
        </w:rPr>
        <w:t xml:space="preserve">4 </w:t>
      </w:r>
      <w:del w:id="856" w:author="Christopher Lam" w:date="2015-07-17T15:24:00Z">
        <w:r w:rsidR="00D335C3" w:rsidRPr="00881428" w:rsidDel="00B364CA">
          <w:rPr>
            <w:rFonts w:ascii="Times New Roman" w:hAnsi="Times New Roman" w:cs="Times New Roman"/>
          </w:rPr>
          <w:delText xml:space="preserve">is </w:delText>
        </w:r>
      </w:del>
      <w:ins w:id="857" w:author="Christopher Lam" w:date="2015-07-17T15:24:00Z">
        <w:r w:rsidR="00B364CA">
          <w:rPr>
            <w:rFonts w:ascii="Times New Roman" w:hAnsi="Times New Roman" w:cs="Times New Roman"/>
          </w:rPr>
          <w:t>was</w:t>
        </w:r>
        <w:r w:rsidR="00B364CA" w:rsidRPr="00881428">
          <w:rPr>
            <w:rFonts w:ascii="Times New Roman" w:hAnsi="Times New Roman" w:cs="Times New Roman"/>
          </w:rPr>
          <w:t xml:space="preserve"> </w:t>
        </w:r>
      </w:ins>
      <w:r w:rsidR="00D335C3" w:rsidRPr="00881428">
        <w:rPr>
          <w:rFonts w:ascii="Times New Roman" w:hAnsi="Times New Roman" w:cs="Times New Roman"/>
        </w:rPr>
        <w:t>not supported.</w:t>
      </w:r>
      <w:r w:rsidR="0068325A" w:rsidRPr="00881428">
        <w:rPr>
          <w:rFonts w:ascii="Times New Roman" w:hAnsi="Times New Roman" w:cs="Times New Roman"/>
        </w:rPr>
        <w:t xml:space="preserve"> </w:t>
      </w:r>
      <w:del w:id="858" w:author="Christopher Lam" w:date="2015-07-17T15:24:00Z">
        <w:r w:rsidR="0068325A" w:rsidRPr="00881428" w:rsidDel="00B364CA">
          <w:rPr>
            <w:rFonts w:ascii="Times New Roman" w:hAnsi="Times New Roman" w:cs="Times New Roman"/>
          </w:rPr>
          <w:delText xml:space="preserve">See </w:delText>
        </w:r>
      </w:del>
      <w:r w:rsidR="0068325A" w:rsidRPr="00881428">
        <w:rPr>
          <w:rFonts w:ascii="Times New Roman" w:hAnsi="Times New Roman" w:cs="Times New Roman"/>
        </w:rPr>
        <w:t xml:space="preserve">Table </w:t>
      </w:r>
      <w:r w:rsidR="000D7924" w:rsidRPr="00881428">
        <w:rPr>
          <w:rFonts w:ascii="Times New Roman" w:hAnsi="Times New Roman" w:cs="Times New Roman"/>
        </w:rPr>
        <w:t>1</w:t>
      </w:r>
      <w:r w:rsidR="0068325A" w:rsidRPr="00881428">
        <w:rPr>
          <w:rFonts w:ascii="Times New Roman" w:hAnsi="Times New Roman" w:cs="Times New Roman"/>
        </w:rPr>
        <w:t xml:space="preserve"> </w:t>
      </w:r>
      <w:del w:id="859" w:author="Christopher Lam" w:date="2015-07-17T15:24:00Z">
        <w:r w:rsidR="0068325A" w:rsidRPr="00881428" w:rsidDel="00B364CA">
          <w:rPr>
            <w:rFonts w:ascii="Times New Roman" w:hAnsi="Times New Roman" w:cs="Times New Roman"/>
          </w:rPr>
          <w:delText>for a summary</w:delText>
        </w:r>
      </w:del>
      <w:ins w:id="860" w:author="Christopher Lam" w:date="2015-07-17T15:24:00Z">
        <w:r w:rsidR="00B364CA">
          <w:rPr>
            <w:rFonts w:ascii="Times New Roman" w:hAnsi="Times New Roman" w:cs="Times New Roman"/>
          </w:rPr>
          <w:t>summarizes</w:t>
        </w:r>
      </w:ins>
      <w:r w:rsidR="0068325A" w:rsidRPr="00881428">
        <w:rPr>
          <w:rFonts w:ascii="Times New Roman" w:hAnsi="Times New Roman" w:cs="Times New Roman"/>
        </w:rPr>
        <w:t xml:space="preserve"> </w:t>
      </w:r>
      <w:del w:id="861" w:author="Christopher Lam" w:date="2015-07-17T15:24:00Z">
        <w:r w:rsidR="0068325A" w:rsidRPr="00881428" w:rsidDel="00B364CA">
          <w:rPr>
            <w:rFonts w:ascii="Times New Roman" w:hAnsi="Times New Roman" w:cs="Times New Roman"/>
          </w:rPr>
          <w:delText xml:space="preserve">of </w:delText>
        </w:r>
      </w:del>
      <w:ins w:id="862" w:author="Christopher Lam" w:date="2015-07-17T15:24:00Z">
        <w:r w:rsidR="00B364CA">
          <w:rPr>
            <w:rFonts w:ascii="Times New Roman" w:hAnsi="Times New Roman" w:cs="Times New Roman"/>
          </w:rPr>
          <w:t>the</w:t>
        </w:r>
        <w:r w:rsidR="00B364CA" w:rsidRPr="00881428">
          <w:rPr>
            <w:rFonts w:ascii="Times New Roman" w:hAnsi="Times New Roman" w:cs="Times New Roman"/>
          </w:rPr>
          <w:t xml:space="preserve"> </w:t>
        </w:r>
      </w:ins>
      <w:del w:id="863" w:author="Christopher Lam" w:date="2015-07-17T15:24:00Z">
        <w:r w:rsidR="0068325A" w:rsidRPr="00881428" w:rsidDel="00B364CA">
          <w:rPr>
            <w:rFonts w:ascii="Times New Roman" w:hAnsi="Times New Roman" w:cs="Times New Roman"/>
          </w:rPr>
          <w:delText xml:space="preserve">hypothesis </w:delText>
        </w:r>
      </w:del>
      <w:r w:rsidR="0068325A" w:rsidRPr="00881428">
        <w:rPr>
          <w:rFonts w:ascii="Times New Roman" w:hAnsi="Times New Roman" w:cs="Times New Roman"/>
        </w:rPr>
        <w:t>test results</w:t>
      </w:r>
      <w:ins w:id="864" w:author="Christopher Lam" w:date="2015-07-17T15:24:00Z">
        <w:r w:rsidR="00B364CA">
          <w:rPr>
            <w:rFonts w:ascii="Times New Roman" w:hAnsi="Times New Roman" w:cs="Times New Roman"/>
          </w:rPr>
          <w:t xml:space="preserve"> for these hypotheses</w:t>
        </w:r>
      </w:ins>
      <w:r w:rsidR="0068325A" w:rsidRPr="00881428">
        <w:rPr>
          <w:rFonts w:ascii="Times New Roman" w:hAnsi="Times New Roman" w:cs="Times New Roman"/>
        </w:rPr>
        <w:t xml:space="preserve">. </w:t>
      </w:r>
    </w:p>
    <w:p w14:paraId="3CBFC22D" w14:textId="77777777" w:rsidR="00C21599" w:rsidRPr="00881428" w:rsidRDefault="00B66A0B" w:rsidP="00C21599">
      <w:pPr>
        <w:spacing w:line="480" w:lineRule="auto"/>
        <w:ind w:left="0"/>
        <w:jc w:val="center"/>
        <w:rPr>
          <w:rFonts w:ascii="Times New Roman" w:hAnsi="Times New Roman" w:cs="Times New Roman"/>
        </w:rPr>
      </w:pPr>
      <w:r w:rsidRPr="00881428">
        <w:rPr>
          <w:rFonts w:ascii="Times New Roman" w:hAnsi="Times New Roman" w:cs="Times New Roman"/>
        </w:rPr>
        <w:t>INSERT TABLE 1 AROUND HERE</w:t>
      </w:r>
    </w:p>
    <w:p w14:paraId="2156C39B" w14:textId="77777777" w:rsidR="008D00BE" w:rsidRDefault="008D00BE" w:rsidP="00C21599">
      <w:pPr>
        <w:spacing w:line="480" w:lineRule="auto"/>
        <w:ind w:left="0"/>
        <w:jc w:val="center"/>
        <w:rPr>
          <w:ins w:id="865" w:author="Christopher Lam" w:date="2015-07-17T15:25:00Z"/>
          <w:rFonts w:ascii="Times New Roman" w:hAnsi="Times New Roman" w:cs="Times New Roman"/>
          <w:b/>
        </w:rPr>
      </w:pPr>
    </w:p>
    <w:p w14:paraId="17F238E9" w14:textId="77777777" w:rsidR="00C21599" w:rsidRPr="00881428" w:rsidRDefault="0068325A" w:rsidP="00C21599">
      <w:pPr>
        <w:spacing w:line="480" w:lineRule="auto"/>
        <w:ind w:left="0"/>
        <w:jc w:val="center"/>
        <w:rPr>
          <w:rFonts w:ascii="Times New Roman" w:hAnsi="Times New Roman" w:cs="Times New Roman"/>
          <w:b/>
        </w:rPr>
      </w:pPr>
      <w:r w:rsidRPr="00881428">
        <w:rPr>
          <w:rFonts w:ascii="Times New Roman" w:hAnsi="Times New Roman" w:cs="Times New Roman"/>
          <w:b/>
        </w:rPr>
        <w:t>Discussion</w:t>
      </w:r>
    </w:p>
    <w:p w14:paraId="31963082" w14:textId="2CFD2740" w:rsidR="007134FB" w:rsidRPr="00881428" w:rsidRDefault="007134FB" w:rsidP="007134FB">
      <w:pPr>
        <w:spacing w:line="480" w:lineRule="auto"/>
        <w:ind w:left="0"/>
        <w:rPr>
          <w:rFonts w:ascii="Times New Roman" w:hAnsi="Times New Roman" w:cs="Times New Roman"/>
        </w:rPr>
      </w:pPr>
      <w:del w:id="866" w:author="Christopher Lam" w:date="2015-07-17T15:25:00Z">
        <w:r w:rsidRPr="00881428" w:rsidDel="00656895">
          <w:rPr>
            <w:rFonts w:ascii="Times New Roman" w:hAnsi="Times New Roman" w:cs="Times New Roman"/>
          </w:rPr>
          <w:tab/>
          <w:delText xml:space="preserve">In the </w:delText>
        </w:r>
        <w:r w:rsidR="00831C06" w:rsidRPr="00881428" w:rsidDel="00656895">
          <w:rPr>
            <w:rFonts w:ascii="Times New Roman" w:hAnsi="Times New Roman" w:cs="Times New Roman"/>
          </w:rPr>
          <w:delText>following</w:delText>
        </w:r>
      </w:del>
      <w:ins w:id="867" w:author="Christopher Lam" w:date="2015-07-17T15:25:00Z">
        <w:r w:rsidR="00656895">
          <w:rPr>
            <w:rFonts w:ascii="Times New Roman" w:hAnsi="Times New Roman" w:cs="Times New Roman"/>
          </w:rPr>
          <w:t>In this</w:t>
        </w:r>
      </w:ins>
      <w:r w:rsidRPr="00881428">
        <w:rPr>
          <w:rFonts w:ascii="Times New Roman" w:hAnsi="Times New Roman" w:cs="Times New Roman"/>
        </w:rPr>
        <w:t xml:space="preserve"> section, I divide my discussion of the results between theoretical </w:t>
      </w:r>
      <w:del w:id="868" w:author="Christopher Lam" w:date="2015-07-17T15:25:00Z">
        <w:r w:rsidRPr="00881428" w:rsidDel="00656895">
          <w:rPr>
            <w:rFonts w:ascii="Times New Roman" w:hAnsi="Times New Roman" w:cs="Times New Roman"/>
          </w:rPr>
          <w:delText xml:space="preserve">implications </w:delText>
        </w:r>
      </w:del>
      <w:r w:rsidRPr="00881428">
        <w:rPr>
          <w:rFonts w:ascii="Times New Roman" w:hAnsi="Times New Roman" w:cs="Times New Roman"/>
        </w:rPr>
        <w:t xml:space="preserve">and pedagogical implications. </w:t>
      </w:r>
    </w:p>
    <w:p w14:paraId="06D78DEE" w14:textId="77777777" w:rsidR="00656895" w:rsidRDefault="00656895" w:rsidP="00C21599">
      <w:pPr>
        <w:spacing w:line="480" w:lineRule="auto"/>
        <w:ind w:left="0"/>
        <w:rPr>
          <w:ins w:id="869" w:author="Christopher Lam" w:date="2015-07-17T15:25:00Z"/>
          <w:rFonts w:ascii="Times New Roman" w:hAnsi="Times New Roman" w:cs="Times New Roman"/>
          <w:b/>
        </w:rPr>
      </w:pPr>
    </w:p>
    <w:p w14:paraId="5D9959BE" w14:textId="77777777" w:rsidR="00C21599" w:rsidRPr="00881428" w:rsidRDefault="00F16726" w:rsidP="00C21599">
      <w:pPr>
        <w:spacing w:line="480" w:lineRule="auto"/>
        <w:ind w:left="0"/>
        <w:rPr>
          <w:rFonts w:ascii="Times New Roman" w:hAnsi="Times New Roman" w:cs="Times New Roman"/>
        </w:rPr>
      </w:pPr>
      <w:r w:rsidRPr="00881428">
        <w:rPr>
          <w:rFonts w:ascii="Times New Roman" w:hAnsi="Times New Roman" w:cs="Times New Roman"/>
          <w:b/>
        </w:rPr>
        <w:t>Theoretical Implications</w:t>
      </w:r>
    </w:p>
    <w:p w14:paraId="613CCA55" w14:textId="52EAB5F8" w:rsidR="00DB6714" w:rsidRPr="00881428" w:rsidRDefault="00C21599" w:rsidP="00C21599">
      <w:pPr>
        <w:spacing w:line="480" w:lineRule="auto"/>
        <w:ind w:left="0"/>
        <w:rPr>
          <w:rFonts w:ascii="Times New Roman" w:hAnsi="Times New Roman" w:cs="Times New Roman"/>
        </w:rPr>
      </w:pPr>
      <w:del w:id="870" w:author="Christopher Lam" w:date="2015-07-17T15:25:00Z">
        <w:r w:rsidRPr="00881428" w:rsidDel="00656895">
          <w:rPr>
            <w:rFonts w:ascii="Times New Roman" w:hAnsi="Times New Roman" w:cs="Times New Roman"/>
          </w:rPr>
          <w:tab/>
        </w:r>
      </w:del>
      <w:r w:rsidR="007C1644">
        <w:rPr>
          <w:rFonts w:ascii="Times New Roman" w:hAnsi="Times New Roman" w:cs="Times New Roman"/>
        </w:rPr>
        <w:t>S</w:t>
      </w:r>
      <w:r w:rsidR="001F307B" w:rsidRPr="00881428">
        <w:rPr>
          <w:rFonts w:ascii="Times New Roman" w:hAnsi="Times New Roman" w:cs="Times New Roman"/>
        </w:rPr>
        <w:t xml:space="preserve">everal </w:t>
      </w:r>
      <w:r w:rsidR="007C1644">
        <w:rPr>
          <w:rFonts w:ascii="Times New Roman" w:hAnsi="Times New Roman" w:cs="Times New Roman"/>
        </w:rPr>
        <w:t>findings</w:t>
      </w:r>
      <w:ins w:id="871" w:author="Christopher Lam" w:date="2015-07-17T15:25:00Z">
        <w:r w:rsidR="00656895">
          <w:rPr>
            <w:rFonts w:ascii="Times New Roman" w:hAnsi="Times New Roman" w:cs="Times New Roman"/>
          </w:rPr>
          <w:t xml:space="preserve"> in this study</w:t>
        </w:r>
      </w:ins>
      <w:r w:rsidR="0037124A" w:rsidRPr="00881428">
        <w:rPr>
          <w:rFonts w:ascii="Times New Roman" w:hAnsi="Times New Roman" w:cs="Times New Roman"/>
        </w:rPr>
        <w:t xml:space="preserve"> </w:t>
      </w:r>
      <w:r w:rsidR="007C1644">
        <w:rPr>
          <w:rFonts w:ascii="Times New Roman" w:hAnsi="Times New Roman" w:cs="Times New Roman"/>
        </w:rPr>
        <w:t>provide</w:t>
      </w:r>
      <w:r w:rsidR="0037124A" w:rsidRPr="00881428">
        <w:rPr>
          <w:rFonts w:ascii="Times New Roman" w:hAnsi="Times New Roman" w:cs="Times New Roman"/>
        </w:rPr>
        <w:t xml:space="preserve"> theoretical support for MST in a research context that has </w:t>
      </w:r>
      <w:r w:rsidR="00317C9C" w:rsidRPr="00881428">
        <w:rPr>
          <w:rFonts w:ascii="Times New Roman" w:hAnsi="Times New Roman" w:cs="Times New Roman"/>
        </w:rPr>
        <w:t xml:space="preserve">not </w:t>
      </w:r>
      <w:r w:rsidR="0037124A" w:rsidRPr="00881428">
        <w:rPr>
          <w:rFonts w:ascii="Times New Roman" w:hAnsi="Times New Roman" w:cs="Times New Roman"/>
        </w:rPr>
        <w:t>been</w:t>
      </w:r>
      <w:r w:rsidR="00317C9C" w:rsidRPr="00881428">
        <w:rPr>
          <w:rFonts w:ascii="Times New Roman" w:hAnsi="Times New Roman" w:cs="Times New Roman"/>
        </w:rPr>
        <w:t xml:space="preserve"> previously</w:t>
      </w:r>
      <w:r w:rsidR="0037124A" w:rsidRPr="00881428">
        <w:rPr>
          <w:rFonts w:ascii="Times New Roman" w:hAnsi="Times New Roman" w:cs="Times New Roman"/>
        </w:rPr>
        <w:t xml:space="preserve"> examined</w:t>
      </w:r>
      <w:ins w:id="872" w:author="Christopher Lam" w:date="2015-07-22T13:38:00Z">
        <w:r w:rsidR="002E4946">
          <w:rPr>
            <w:rFonts w:ascii="Times New Roman" w:hAnsi="Times New Roman" w:cs="Times New Roman"/>
          </w:rPr>
          <w:t>,</w:t>
        </w:r>
      </w:ins>
      <w:ins w:id="873" w:author="Christopher Lam" w:date="2015-07-17T15:26:00Z">
        <w:r w:rsidR="00656895">
          <w:rPr>
            <w:rFonts w:ascii="Times New Roman" w:hAnsi="Times New Roman" w:cs="Times New Roman"/>
          </w:rPr>
          <w:t xml:space="preserve"> MST training</w:t>
        </w:r>
      </w:ins>
      <w:r w:rsidR="00667491" w:rsidRPr="00881428">
        <w:rPr>
          <w:rFonts w:ascii="Times New Roman" w:hAnsi="Times New Roman" w:cs="Times New Roman"/>
        </w:rPr>
        <w:t xml:space="preserve">. </w:t>
      </w:r>
      <w:del w:id="874" w:author="Christopher Lam" w:date="2015-07-17T15:26:00Z">
        <w:r w:rsidR="0037124A" w:rsidRPr="00881428" w:rsidDel="00656895">
          <w:rPr>
            <w:rFonts w:ascii="Times New Roman" w:hAnsi="Times New Roman" w:cs="Times New Roman"/>
          </w:rPr>
          <w:delText>I’ll first discuss the theoretical significance of these findings before highlighting key pedagogical</w:delText>
        </w:r>
        <w:r w:rsidR="004B4931" w:rsidRPr="00881428" w:rsidDel="00656895">
          <w:rPr>
            <w:rFonts w:ascii="Times New Roman" w:hAnsi="Times New Roman" w:cs="Times New Roman"/>
          </w:rPr>
          <w:delText xml:space="preserve"> </w:delText>
        </w:r>
        <w:r w:rsidR="009C1B9A" w:rsidRPr="00881428" w:rsidDel="00656895">
          <w:rPr>
            <w:rFonts w:ascii="Times New Roman" w:hAnsi="Times New Roman" w:cs="Times New Roman"/>
          </w:rPr>
          <w:delText>implications</w:delText>
        </w:r>
        <w:r w:rsidR="0037124A" w:rsidRPr="00881428" w:rsidDel="00656895">
          <w:rPr>
            <w:rFonts w:ascii="Times New Roman" w:hAnsi="Times New Roman" w:cs="Times New Roman"/>
          </w:rPr>
          <w:delText xml:space="preserve"> for instructors.</w:delText>
        </w:r>
      </w:del>
      <w:ins w:id="875" w:author="Christopher Lam" w:date="2015-07-17T15:26:00Z">
        <w:r w:rsidR="00656895">
          <w:rPr>
            <w:rFonts w:ascii="Times New Roman" w:hAnsi="Times New Roman" w:cs="Times New Roman"/>
          </w:rPr>
          <w:t>These findings are important because they suggest that MST training changes communication behavior and that such training improves communication quality.</w:t>
        </w:r>
      </w:ins>
    </w:p>
    <w:p w14:paraId="5FD1D472" w14:textId="77777777" w:rsidR="00656895" w:rsidRDefault="00DB6714" w:rsidP="00515BE8">
      <w:pPr>
        <w:spacing w:line="480" w:lineRule="auto"/>
        <w:ind w:left="0"/>
        <w:rPr>
          <w:ins w:id="876" w:author="Christopher Lam" w:date="2015-07-17T15:26:00Z"/>
          <w:rFonts w:ascii="Times New Roman" w:hAnsi="Times New Roman" w:cs="Times New Roman"/>
        </w:rPr>
      </w:pPr>
      <w:r w:rsidRPr="00881428">
        <w:rPr>
          <w:rFonts w:ascii="Times New Roman" w:hAnsi="Times New Roman" w:cs="Times New Roman"/>
        </w:rPr>
        <w:tab/>
      </w:r>
    </w:p>
    <w:p w14:paraId="025B2CA3" w14:textId="6557859D" w:rsidR="00CF2965" w:rsidRPr="00881428" w:rsidRDefault="00515BE8">
      <w:pPr>
        <w:spacing w:line="480" w:lineRule="auto"/>
        <w:ind w:left="0" w:firstLine="720"/>
        <w:rPr>
          <w:rFonts w:ascii="Times New Roman" w:hAnsi="Times New Roman" w:cs="Times New Roman"/>
        </w:rPr>
        <w:pPrChange w:id="877" w:author="Christopher Lam" w:date="2015-07-17T15:26:00Z">
          <w:pPr>
            <w:spacing w:line="480" w:lineRule="auto"/>
            <w:ind w:left="0"/>
          </w:pPr>
        </w:pPrChange>
      </w:pPr>
      <w:r w:rsidRPr="00656895">
        <w:rPr>
          <w:rFonts w:ascii="Times New Roman" w:hAnsi="Times New Roman" w:cs="Times New Roman"/>
          <w:b/>
          <w:i/>
          <w:rPrChange w:id="878" w:author="Christopher Lam" w:date="2015-07-17T15:26:00Z">
            <w:rPr>
              <w:rFonts w:ascii="Times New Roman" w:hAnsi="Times New Roman" w:cs="Times New Roman"/>
              <w:b/>
            </w:rPr>
          </w:rPrChange>
        </w:rPr>
        <w:t>MST Training Changed Communication Behavior</w:t>
      </w:r>
      <w:r w:rsidRPr="00881428">
        <w:rPr>
          <w:rFonts w:ascii="Times New Roman" w:hAnsi="Times New Roman" w:cs="Times New Roman"/>
          <w:b/>
        </w:rPr>
        <w:t xml:space="preserve">. </w:t>
      </w:r>
      <w:r w:rsidRPr="00881428">
        <w:rPr>
          <w:rFonts w:ascii="Times New Roman" w:hAnsi="Times New Roman" w:cs="Times New Roman"/>
        </w:rPr>
        <w:t xml:space="preserve">An important </w:t>
      </w:r>
      <w:r w:rsidR="00AF4539" w:rsidRPr="00881428">
        <w:rPr>
          <w:rFonts w:ascii="Times New Roman" w:hAnsi="Times New Roman" w:cs="Times New Roman"/>
        </w:rPr>
        <w:t xml:space="preserve">implication of this study is </w:t>
      </w:r>
      <w:r w:rsidRPr="00881428">
        <w:rPr>
          <w:rFonts w:ascii="Times New Roman" w:hAnsi="Times New Roman" w:cs="Times New Roman"/>
        </w:rPr>
        <w:t>that MST training alter</w:t>
      </w:r>
      <w:ins w:id="879" w:author="Christopher Lam" w:date="2015-07-17T15:26:00Z">
        <w:r w:rsidR="00656895">
          <w:rPr>
            <w:rFonts w:ascii="Times New Roman" w:hAnsi="Times New Roman" w:cs="Times New Roman"/>
          </w:rPr>
          <w:t xml:space="preserve">s </w:t>
        </w:r>
      </w:ins>
      <w:del w:id="880" w:author="Christopher Lam" w:date="2015-07-17T15:26:00Z">
        <w:r w:rsidRPr="00881428" w:rsidDel="00656895">
          <w:rPr>
            <w:rFonts w:ascii="Times New Roman" w:hAnsi="Times New Roman" w:cs="Times New Roman"/>
          </w:rPr>
          <w:delText xml:space="preserve">ed </w:delText>
        </w:r>
      </w:del>
      <w:r w:rsidR="0089481B" w:rsidRPr="00881428">
        <w:rPr>
          <w:rFonts w:ascii="Times New Roman" w:hAnsi="Times New Roman" w:cs="Times New Roman"/>
        </w:rPr>
        <w:t>communication</w:t>
      </w:r>
      <w:r w:rsidR="003D449A" w:rsidRPr="00881428">
        <w:rPr>
          <w:rFonts w:ascii="Times New Roman" w:hAnsi="Times New Roman" w:cs="Times New Roman"/>
        </w:rPr>
        <w:t xml:space="preserve"> </w:t>
      </w:r>
      <w:r w:rsidRPr="00881428">
        <w:rPr>
          <w:rFonts w:ascii="Times New Roman" w:hAnsi="Times New Roman" w:cs="Times New Roman"/>
        </w:rPr>
        <w:t xml:space="preserve">behavior both </w:t>
      </w:r>
      <w:r w:rsidR="00772050">
        <w:rPr>
          <w:rFonts w:ascii="Times New Roman" w:hAnsi="Times New Roman" w:cs="Times New Roman"/>
        </w:rPr>
        <w:t>indirectly</w:t>
      </w:r>
      <w:r w:rsidRPr="00881428">
        <w:rPr>
          <w:rFonts w:ascii="Times New Roman" w:hAnsi="Times New Roman" w:cs="Times New Roman"/>
        </w:rPr>
        <w:t xml:space="preserve"> and</w:t>
      </w:r>
      <w:r w:rsidR="00DC0650" w:rsidRPr="00881428">
        <w:rPr>
          <w:rFonts w:ascii="Times New Roman" w:hAnsi="Times New Roman" w:cs="Times New Roman"/>
        </w:rPr>
        <w:t xml:space="preserve"> </w:t>
      </w:r>
      <w:r w:rsidR="00772050">
        <w:rPr>
          <w:rFonts w:ascii="Times New Roman" w:hAnsi="Times New Roman" w:cs="Times New Roman"/>
        </w:rPr>
        <w:t>directly</w:t>
      </w:r>
      <w:r w:rsidRPr="00881428">
        <w:rPr>
          <w:rFonts w:ascii="Times New Roman" w:hAnsi="Times New Roman" w:cs="Times New Roman"/>
        </w:rPr>
        <w:t xml:space="preserve">. </w:t>
      </w:r>
      <w:r w:rsidR="00CF2965" w:rsidRPr="00881428">
        <w:rPr>
          <w:rFonts w:ascii="Times New Roman" w:hAnsi="Times New Roman" w:cs="Times New Roman"/>
        </w:rPr>
        <w:t xml:space="preserve">Indirectly, MST training positively </w:t>
      </w:r>
      <w:del w:id="881" w:author="Christopher Lam" w:date="2015-07-17T15:27:00Z">
        <w:r w:rsidR="00CF2965" w:rsidRPr="00881428" w:rsidDel="00656895">
          <w:rPr>
            <w:rFonts w:ascii="Times New Roman" w:hAnsi="Times New Roman" w:cs="Times New Roman"/>
          </w:rPr>
          <w:delText xml:space="preserve">impacted </w:delText>
        </w:r>
      </w:del>
      <w:ins w:id="882" w:author="Christopher Lam" w:date="2015-07-17T15:27:00Z">
        <w:r w:rsidR="00656895">
          <w:rPr>
            <w:rFonts w:ascii="Times New Roman" w:hAnsi="Times New Roman" w:cs="Times New Roman"/>
          </w:rPr>
          <w:t>affected</w:t>
        </w:r>
        <w:r w:rsidR="00656895" w:rsidRPr="00881428">
          <w:rPr>
            <w:rFonts w:ascii="Times New Roman" w:hAnsi="Times New Roman" w:cs="Times New Roman"/>
          </w:rPr>
          <w:t xml:space="preserve"> </w:t>
        </w:r>
      </w:ins>
      <w:r w:rsidR="00CF2965" w:rsidRPr="00881428">
        <w:rPr>
          <w:rFonts w:ascii="Times New Roman" w:hAnsi="Times New Roman" w:cs="Times New Roman"/>
        </w:rPr>
        <w:t xml:space="preserve">communication quantity. That is, the training </w:t>
      </w:r>
      <w:del w:id="883" w:author="Christopher Lam" w:date="2015-07-17T15:27:00Z">
        <w:r w:rsidR="001F307B" w:rsidRPr="00881428" w:rsidDel="00656895">
          <w:rPr>
            <w:rFonts w:ascii="Times New Roman" w:hAnsi="Times New Roman" w:cs="Times New Roman"/>
          </w:rPr>
          <w:delText>didn’t</w:delText>
        </w:r>
        <w:r w:rsidR="003D449A" w:rsidRPr="00881428" w:rsidDel="00656895">
          <w:rPr>
            <w:rFonts w:ascii="Times New Roman" w:hAnsi="Times New Roman" w:cs="Times New Roman"/>
          </w:rPr>
          <w:delText xml:space="preserve"> </w:delText>
        </w:r>
      </w:del>
      <w:ins w:id="884" w:author="Christopher Lam" w:date="2015-07-17T15:27:00Z">
        <w:r w:rsidR="00656895">
          <w:rPr>
            <w:rFonts w:ascii="Times New Roman" w:hAnsi="Times New Roman" w:cs="Times New Roman"/>
          </w:rPr>
          <w:t>did not</w:t>
        </w:r>
        <w:r w:rsidR="00656895" w:rsidRPr="00881428">
          <w:rPr>
            <w:rFonts w:ascii="Times New Roman" w:hAnsi="Times New Roman" w:cs="Times New Roman"/>
          </w:rPr>
          <w:t xml:space="preserve"> </w:t>
        </w:r>
      </w:ins>
      <w:r w:rsidR="003D449A" w:rsidRPr="00881428">
        <w:rPr>
          <w:rFonts w:ascii="Times New Roman" w:hAnsi="Times New Roman" w:cs="Times New Roman"/>
        </w:rPr>
        <w:t xml:space="preserve">explicitly </w:t>
      </w:r>
      <w:r w:rsidR="0089481B" w:rsidRPr="00881428">
        <w:rPr>
          <w:rFonts w:ascii="Times New Roman" w:hAnsi="Times New Roman" w:cs="Times New Roman"/>
        </w:rPr>
        <w:t>teach</w:t>
      </w:r>
      <w:r w:rsidR="00CF2965" w:rsidRPr="00881428">
        <w:rPr>
          <w:rFonts w:ascii="Times New Roman" w:hAnsi="Times New Roman" w:cs="Times New Roman"/>
        </w:rPr>
        <w:t xml:space="preserve"> students to </w:t>
      </w:r>
      <w:r w:rsidR="00667491" w:rsidRPr="00881428">
        <w:rPr>
          <w:rFonts w:ascii="Times New Roman" w:hAnsi="Times New Roman" w:cs="Times New Roman"/>
        </w:rPr>
        <w:t>communicate</w:t>
      </w:r>
      <w:r w:rsidR="00AF4539" w:rsidRPr="00881428">
        <w:rPr>
          <w:rFonts w:ascii="Times New Roman" w:hAnsi="Times New Roman" w:cs="Times New Roman"/>
        </w:rPr>
        <w:t xml:space="preserve"> more;</w:t>
      </w:r>
      <w:r w:rsidR="00667491" w:rsidRPr="00881428">
        <w:rPr>
          <w:rFonts w:ascii="Times New Roman" w:hAnsi="Times New Roman" w:cs="Times New Roman"/>
        </w:rPr>
        <w:t xml:space="preserve"> </w:t>
      </w:r>
      <w:r w:rsidR="00770D77" w:rsidRPr="00881428">
        <w:rPr>
          <w:rFonts w:ascii="Times New Roman" w:hAnsi="Times New Roman" w:cs="Times New Roman"/>
        </w:rPr>
        <w:t>increased communication was</w:t>
      </w:r>
      <w:r w:rsidR="00CF2965" w:rsidRPr="00881428">
        <w:rPr>
          <w:rFonts w:ascii="Times New Roman" w:hAnsi="Times New Roman" w:cs="Times New Roman"/>
        </w:rPr>
        <w:t xml:space="preserve"> simply a natural outgrowth of </w:t>
      </w:r>
      <w:del w:id="885" w:author="Christopher Lam" w:date="2015-07-17T15:27:00Z">
        <w:r w:rsidR="00CF2965" w:rsidRPr="00881428" w:rsidDel="00656895">
          <w:rPr>
            <w:rFonts w:ascii="Times New Roman" w:hAnsi="Times New Roman" w:cs="Times New Roman"/>
          </w:rPr>
          <w:delText xml:space="preserve">the </w:delText>
        </w:r>
      </w:del>
      <w:ins w:id="886" w:author="Christopher Lam" w:date="2015-07-17T15:27:00Z">
        <w:r w:rsidR="00656895">
          <w:rPr>
            <w:rFonts w:ascii="Times New Roman" w:hAnsi="Times New Roman" w:cs="Times New Roman"/>
          </w:rPr>
          <w:t>that</w:t>
        </w:r>
        <w:r w:rsidR="00656895" w:rsidRPr="00881428">
          <w:rPr>
            <w:rFonts w:ascii="Times New Roman" w:hAnsi="Times New Roman" w:cs="Times New Roman"/>
          </w:rPr>
          <w:t xml:space="preserve"> </w:t>
        </w:r>
      </w:ins>
      <w:r w:rsidR="00CF2965" w:rsidRPr="00881428">
        <w:rPr>
          <w:rFonts w:ascii="Times New Roman" w:hAnsi="Times New Roman" w:cs="Times New Roman"/>
        </w:rPr>
        <w:t xml:space="preserve">training. </w:t>
      </w:r>
      <w:r w:rsidR="00FB684D" w:rsidRPr="00881428">
        <w:rPr>
          <w:rFonts w:ascii="Times New Roman" w:hAnsi="Times New Roman" w:cs="Times New Roman"/>
        </w:rPr>
        <w:t>Perhaps those in the training group used</w:t>
      </w:r>
      <w:r w:rsidR="00F66D5C" w:rsidRPr="00881428">
        <w:rPr>
          <w:rFonts w:ascii="Times New Roman" w:hAnsi="Times New Roman" w:cs="Times New Roman"/>
        </w:rPr>
        <w:t xml:space="preserve"> more th</w:t>
      </w:r>
      <w:r w:rsidR="008348B5" w:rsidRPr="00881428">
        <w:rPr>
          <w:rFonts w:ascii="Times New Roman" w:hAnsi="Times New Roman" w:cs="Times New Roman"/>
        </w:rPr>
        <w:t>an one medium for a single task</w:t>
      </w:r>
      <w:ins w:id="887" w:author="Christopher Lam" w:date="2015-07-17T15:27:00Z">
        <w:r w:rsidR="00656895">
          <w:rPr>
            <w:rFonts w:ascii="Times New Roman" w:hAnsi="Times New Roman" w:cs="Times New Roman"/>
          </w:rPr>
          <w:t xml:space="preserve">, </w:t>
        </w:r>
      </w:ins>
      <w:del w:id="888" w:author="Christopher Lam" w:date="2015-07-17T15:27:00Z">
        <w:r w:rsidR="00F66D5C" w:rsidRPr="00881428" w:rsidDel="00656895">
          <w:rPr>
            <w:rFonts w:ascii="Times New Roman" w:hAnsi="Times New Roman" w:cs="Times New Roman"/>
          </w:rPr>
          <w:delText xml:space="preserve"> </w:delText>
        </w:r>
      </w:del>
      <w:r w:rsidR="00F66D5C" w:rsidRPr="00881428">
        <w:rPr>
          <w:rFonts w:ascii="Times New Roman" w:hAnsi="Times New Roman" w:cs="Times New Roman"/>
        </w:rPr>
        <w:t xml:space="preserve">resulting in </w:t>
      </w:r>
      <w:r w:rsidR="008348B5" w:rsidRPr="00881428">
        <w:rPr>
          <w:rFonts w:ascii="Times New Roman" w:hAnsi="Times New Roman" w:cs="Times New Roman"/>
        </w:rPr>
        <w:t>increased</w:t>
      </w:r>
      <w:r w:rsidR="00F66D5C" w:rsidRPr="00881428">
        <w:rPr>
          <w:rFonts w:ascii="Times New Roman" w:hAnsi="Times New Roman" w:cs="Times New Roman"/>
        </w:rPr>
        <w:t xml:space="preserve"> communication. </w:t>
      </w:r>
      <w:r w:rsidR="00DE3CAB" w:rsidRPr="00881428">
        <w:rPr>
          <w:rFonts w:ascii="Times New Roman" w:hAnsi="Times New Roman" w:cs="Times New Roman"/>
        </w:rPr>
        <w:t xml:space="preserve">Regardless of the reason, </w:t>
      </w:r>
      <w:del w:id="889" w:author="Christopher Lam" w:date="2015-07-17T15:27:00Z">
        <w:r w:rsidR="00DE3CAB" w:rsidRPr="00881428" w:rsidDel="00656895">
          <w:rPr>
            <w:rFonts w:ascii="Times New Roman" w:hAnsi="Times New Roman" w:cs="Times New Roman"/>
          </w:rPr>
          <w:delText xml:space="preserve">more </w:delText>
        </w:r>
      </w:del>
      <w:ins w:id="890" w:author="Christopher Lam" w:date="2015-07-17T15:27:00Z">
        <w:r w:rsidR="00656895">
          <w:rPr>
            <w:rFonts w:ascii="Times New Roman" w:hAnsi="Times New Roman" w:cs="Times New Roman"/>
          </w:rPr>
          <w:t>increased</w:t>
        </w:r>
        <w:r w:rsidR="00656895" w:rsidRPr="00881428">
          <w:rPr>
            <w:rFonts w:ascii="Times New Roman" w:hAnsi="Times New Roman" w:cs="Times New Roman"/>
          </w:rPr>
          <w:t xml:space="preserve"> </w:t>
        </w:r>
      </w:ins>
      <w:r w:rsidR="00DE3CAB" w:rsidRPr="00881428">
        <w:rPr>
          <w:rFonts w:ascii="Times New Roman" w:hAnsi="Times New Roman" w:cs="Times New Roman"/>
        </w:rPr>
        <w:t xml:space="preserve">communication </w:t>
      </w:r>
      <w:del w:id="891" w:author="Christopher Lam" w:date="2015-07-17T15:27:00Z">
        <w:r w:rsidR="00DE3CAB" w:rsidRPr="00881428" w:rsidDel="00656895">
          <w:rPr>
            <w:rFonts w:ascii="Times New Roman" w:hAnsi="Times New Roman" w:cs="Times New Roman"/>
          </w:rPr>
          <w:delText xml:space="preserve">among </w:delText>
        </w:r>
      </w:del>
      <w:ins w:id="892" w:author="Christopher Lam" w:date="2015-07-17T15:27:00Z">
        <w:r w:rsidR="00656895">
          <w:rPr>
            <w:rFonts w:ascii="Times New Roman" w:hAnsi="Times New Roman" w:cs="Times New Roman"/>
          </w:rPr>
          <w:t>between</w:t>
        </w:r>
        <w:r w:rsidR="00656895" w:rsidRPr="00881428">
          <w:rPr>
            <w:rFonts w:ascii="Times New Roman" w:hAnsi="Times New Roman" w:cs="Times New Roman"/>
          </w:rPr>
          <w:t xml:space="preserve"> </w:t>
        </w:r>
      </w:ins>
      <w:r w:rsidR="00DE3CAB" w:rsidRPr="00881428">
        <w:rPr>
          <w:rFonts w:ascii="Times New Roman" w:hAnsi="Times New Roman" w:cs="Times New Roman"/>
        </w:rPr>
        <w:t xml:space="preserve">students in team contexts has </w:t>
      </w:r>
      <w:r w:rsidR="00AD0765" w:rsidRPr="00881428">
        <w:rPr>
          <w:rFonts w:ascii="Times New Roman" w:hAnsi="Times New Roman" w:cs="Times New Roman"/>
        </w:rPr>
        <w:t xml:space="preserve">benefits. For instance, </w:t>
      </w:r>
      <w:ins w:id="893" w:author="Christopher Lam" w:date="2015-07-17T15:27:00Z">
        <w:r w:rsidR="00656895">
          <w:rPr>
            <w:rFonts w:ascii="Times New Roman" w:hAnsi="Times New Roman" w:cs="Times New Roman"/>
          </w:rPr>
          <w:t xml:space="preserve">my earlier </w:t>
        </w:r>
      </w:ins>
      <w:r w:rsidR="00677E45" w:rsidRPr="00881428">
        <w:rPr>
          <w:rFonts w:ascii="Times New Roman" w:hAnsi="Times New Roman" w:cs="Times New Roman"/>
        </w:rPr>
        <w:t>research</w:t>
      </w:r>
      <w:r w:rsidR="00AD0765" w:rsidRPr="00881428">
        <w:rPr>
          <w:rFonts w:ascii="Times New Roman" w:hAnsi="Times New Roman" w:cs="Times New Roman"/>
        </w:rPr>
        <w:t xml:space="preserve"> </w:t>
      </w:r>
      <w:ins w:id="894" w:author="Christopher Lam" w:date="2015-07-17T15:27:00Z">
        <w:r w:rsidR="00656895">
          <w:rPr>
            <w:rFonts w:ascii="Times New Roman" w:hAnsi="Times New Roman" w:cs="Times New Roman"/>
          </w:rPr>
          <w:t xml:space="preserve">(Lam, 2013) </w:t>
        </w:r>
      </w:ins>
      <w:r w:rsidR="00677E45" w:rsidRPr="00881428">
        <w:rPr>
          <w:rFonts w:ascii="Times New Roman" w:hAnsi="Times New Roman" w:cs="Times New Roman"/>
        </w:rPr>
        <w:t>suggests</w:t>
      </w:r>
      <w:r w:rsidR="0089481B" w:rsidRPr="00881428">
        <w:rPr>
          <w:rFonts w:ascii="Times New Roman" w:hAnsi="Times New Roman" w:cs="Times New Roman"/>
        </w:rPr>
        <w:t xml:space="preserve"> </w:t>
      </w:r>
      <w:r w:rsidR="00677E45" w:rsidRPr="00881428">
        <w:rPr>
          <w:rFonts w:ascii="Times New Roman" w:hAnsi="Times New Roman" w:cs="Times New Roman"/>
        </w:rPr>
        <w:t>that a lack of communication from team member</w:t>
      </w:r>
      <w:r w:rsidR="00772050">
        <w:rPr>
          <w:rFonts w:ascii="Times New Roman" w:hAnsi="Times New Roman" w:cs="Times New Roman"/>
        </w:rPr>
        <w:t>s</w:t>
      </w:r>
      <w:r w:rsidR="00677E45" w:rsidRPr="00881428">
        <w:rPr>
          <w:rFonts w:ascii="Times New Roman" w:hAnsi="Times New Roman" w:cs="Times New Roman"/>
        </w:rPr>
        <w:t xml:space="preserve"> may </w:t>
      </w:r>
      <w:del w:id="895" w:author="Christopher Lam" w:date="2015-07-17T15:27:00Z">
        <w:r w:rsidR="00677E45" w:rsidRPr="00881428" w:rsidDel="00656895">
          <w:rPr>
            <w:rFonts w:ascii="Times New Roman" w:hAnsi="Times New Roman" w:cs="Times New Roman"/>
          </w:rPr>
          <w:delText xml:space="preserve">also </w:delText>
        </w:r>
      </w:del>
      <w:r w:rsidR="00677E45" w:rsidRPr="00881428">
        <w:rPr>
          <w:rFonts w:ascii="Times New Roman" w:hAnsi="Times New Roman" w:cs="Times New Roman"/>
        </w:rPr>
        <w:t>be related to an inequitable distribution of work</w:t>
      </w:r>
      <w:ins w:id="896" w:author="Christopher Lam" w:date="2015-07-17T15:27:00Z">
        <w:r w:rsidR="00656895">
          <w:rPr>
            <w:rFonts w:ascii="Times New Roman" w:hAnsi="Times New Roman" w:cs="Times New Roman"/>
          </w:rPr>
          <w:t>.</w:t>
        </w:r>
      </w:ins>
      <w:del w:id="897" w:author="Christopher Lam" w:date="2015-07-17T15:27:00Z">
        <w:r w:rsidR="00677E45" w:rsidRPr="00881428" w:rsidDel="00656895">
          <w:rPr>
            <w:rFonts w:ascii="Times New Roman" w:hAnsi="Times New Roman" w:cs="Times New Roman"/>
          </w:rPr>
          <w:delText xml:space="preserve"> (</w:delText>
        </w:r>
        <w:r w:rsidR="00772050" w:rsidDel="00656895">
          <w:rPr>
            <w:rFonts w:ascii="Times New Roman" w:hAnsi="Times New Roman" w:cs="Times New Roman"/>
          </w:rPr>
          <w:delText>Lam</w:delText>
        </w:r>
        <w:r w:rsidR="00677E45" w:rsidRPr="00881428" w:rsidDel="00656895">
          <w:rPr>
            <w:rFonts w:ascii="Times New Roman" w:hAnsi="Times New Roman" w:cs="Times New Roman"/>
          </w:rPr>
          <w:delText>, 2013).</w:delText>
        </w:r>
      </w:del>
      <w:r w:rsidR="00677E45" w:rsidRPr="00881428">
        <w:rPr>
          <w:rFonts w:ascii="Times New Roman" w:hAnsi="Times New Roman" w:cs="Times New Roman"/>
        </w:rPr>
        <w:t xml:space="preserve"> </w:t>
      </w:r>
    </w:p>
    <w:p w14:paraId="7AB322E6" w14:textId="086830CB" w:rsidR="00515BE8" w:rsidRPr="00881428" w:rsidRDefault="00AF4539" w:rsidP="00515BE8">
      <w:pPr>
        <w:spacing w:line="480" w:lineRule="auto"/>
        <w:ind w:left="0"/>
        <w:rPr>
          <w:rFonts w:ascii="Times New Roman" w:hAnsi="Times New Roman" w:cs="Times New Roman"/>
        </w:rPr>
      </w:pPr>
      <w:r w:rsidRPr="00881428">
        <w:rPr>
          <w:rFonts w:ascii="Times New Roman" w:hAnsi="Times New Roman" w:cs="Times New Roman"/>
        </w:rPr>
        <w:tab/>
      </w:r>
      <w:r w:rsidR="00F66D5C" w:rsidRPr="00881428">
        <w:rPr>
          <w:rFonts w:ascii="Times New Roman" w:hAnsi="Times New Roman" w:cs="Times New Roman"/>
        </w:rPr>
        <w:t>MST training also had a direct effect on media</w:t>
      </w:r>
      <w:ins w:id="898" w:author="Christopher Lam" w:date="2015-07-17T15:28:00Z">
        <w:r w:rsidR="00656895">
          <w:rPr>
            <w:rFonts w:ascii="Times New Roman" w:hAnsi="Times New Roman" w:cs="Times New Roman"/>
          </w:rPr>
          <w:t>-</w:t>
        </w:r>
      </w:ins>
      <w:del w:id="899" w:author="Christopher Lam" w:date="2015-07-17T15:28:00Z">
        <w:r w:rsidR="00F66D5C" w:rsidRPr="00881428" w:rsidDel="00656895">
          <w:rPr>
            <w:rFonts w:ascii="Times New Roman" w:hAnsi="Times New Roman" w:cs="Times New Roman"/>
          </w:rPr>
          <w:delText xml:space="preserve"> </w:delText>
        </w:r>
      </w:del>
      <w:r w:rsidR="00F66D5C" w:rsidRPr="00881428">
        <w:rPr>
          <w:rFonts w:ascii="Times New Roman" w:hAnsi="Times New Roman" w:cs="Times New Roman"/>
        </w:rPr>
        <w:t>fit behavior</w:t>
      </w:r>
      <w:r w:rsidR="00421F96" w:rsidRPr="00881428">
        <w:rPr>
          <w:rFonts w:ascii="Times New Roman" w:hAnsi="Times New Roman" w:cs="Times New Roman"/>
        </w:rPr>
        <w:t xml:space="preserve"> </w:t>
      </w:r>
      <w:del w:id="900" w:author="Christopher Lam" w:date="2015-07-17T15:28:00Z">
        <w:r w:rsidR="00421F96" w:rsidRPr="00881428" w:rsidDel="00656895">
          <w:rPr>
            <w:rFonts w:ascii="Times New Roman" w:hAnsi="Times New Roman" w:cs="Times New Roman"/>
          </w:rPr>
          <w:delText xml:space="preserve">as </w:delText>
        </w:r>
      </w:del>
      <w:ins w:id="901" w:author="Christopher Lam" w:date="2015-07-17T15:28:00Z">
        <w:r w:rsidR="00656895">
          <w:rPr>
            <w:rFonts w:ascii="Times New Roman" w:hAnsi="Times New Roman" w:cs="Times New Roman"/>
          </w:rPr>
          <w:t>because</w:t>
        </w:r>
        <w:r w:rsidR="00656895" w:rsidRPr="00881428">
          <w:rPr>
            <w:rFonts w:ascii="Times New Roman" w:hAnsi="Times New Roman" w:cs="Times New Roman"/>
          </w:rPr>
          <w:t xml:space="preserve"> </w:t>
        </w:r>
      </w:ins>
      <w:r w:rsidR="00421F96" w:rsidRPr="00881428">
        <w:rPr>
          <w:rFonts w:ascii="Times New Roman" w:hAnsi="Times New Roman" w:cs="Times New Roman"/>
        </w:rPr>
        <w:t>t</w:t>
      </w:r>
      <w:r w:rsidR="00F66D5C" w:rsidRPr="00881428">
        <w:rPr>
          <w:rFonts w:ascii="Times New Roman" w:hAnsi="Times New Roman" w:cs="Times New Roman"/>
        </w:rPr>
        <w:t xml:space="preserve">he findings suggest that participants who received training </w:t>
      </w:r>
      <w:r w:rsidR="006B2C45" w:rsidRPr="00881428">
        <w:rPr>
          <w:rFonts w:ascii="Times New Roman" w:hAnsi="Times New Roman" w:cs="Times New Roman"/>
        </w:rPr>
        <w:t xml:space="preserve">implemented what they learned </w:t>
      </w:r>
      <w:del w:id="902" w:author="Christopher Lam" w:date="2015-07-17T15:28:00Z">
        <w:r w:rsidR="00BE7C4E" w:rsidRPr="00881428" w:rsidDel="00656895">
          <w:rPr>
            <w:rFonts w:ascii="Times New Roman" w:hAnsi="Times New Roman" w:cs="Times New Roman"/>
          </w:rPr>
          <w:delText xml:space="preserve">in </w:delText>
        </w:r>
      </w:del>
      <w:ins w:id="903" w:author="Christopher Lam" w:date="2015-07-17T15:28:00Z">
        <w:r w:rsidR="00656895">
          <w:rPr>
            <w:rFonts w:ascii="Times New Roman" w:hAnsi="Times New Roman" w:cs="Times New Roman"/>
          </w:rPr>
          <w:t>that</w:t>
        </w:r>
        <w:r w:rsidR="00656895" w:rsidRPr="00881428">
          <w:rPr>
            <w:rFonts w:ascii="Times New Roman" w:hAnsi="Times New Roman" w:cs="Times New Roman"/>
          </w:rPr>
          <w:t xml:space="preserve"> </w:t>
        </w:r>
      </w:ins>
      <w:r w:rsidR="00BE7C4E" w:rsidRPr="00881428">
        <w:rPr>
          <w:rFonts w:ascii="Times New Roman" w:hAnsi="Times New Roman" w:cs="Times New Roman"/>
        </w:rPr>
        <w:t>the training throughout</w:t>
      </w:r>
      <w:r w:rsidR="00F66D5C" w:rsidRPr="00881428">
        <w:rPr>
          <w:rFonts w:ascii="Times New Roman" w:hAnsi="Times New Roman" w:cs="Times New Roman"/>
        </w:rPr>
        <w:t xml:space="preserve"> the project. </w:t>
      </w:r>
      <w:del w:id="904" w:author="Christopher Lam" w:date="2015-07-17T15:28:00Z">
        <w:r w:rsidR="00F66D5C" w:rsidRPr="00881428" w:rsidDel="00656895">
          <w:rPr>
            <w:rFonts w:ascii="Times New Roman" w:hAnsi="Times New Roman" w:cs="Times New Roman"/>
          </w:rPr>
          <w:delText xml:space="preserve">This </w:delText>
        </w:r>
      </w:del>
      <w:ins w:id="905" w:author="Christopher Lam" w:date="2015-07-17T15:28:00Z">
        <w:r w:rsidR="00656895">
          <w:rPr>
            <w:rFonts w:ascii="Times New Roman" w:hAnsi="Times New Roman" w:cs="Times New Roman"/>
          </w:rPr>
          <w:t>These</w:t>
        </w:r>
        <w:r w:rsidR="00656895" w:rsidRPr="00881428">
          <w:rPr>
            <w:rFonts w:ascii="Times New Roman" w:hAnsi="Times New Roman" w:cs="Times New Roman"/>
          </w:rPr>
          <w:t xml:space="preserve"> </w:t>
        </w:r>
      </w:ins>
      <w:r w:rsidR="00F66D5C" w:rsidRPr="00881428">
        <w:rPr>
          <w:rFonts w:ascii="Times New Roman" w:hAnsi="Times New Roman" w:cs="Times New Roman"/>
        </w:rPr>
        <w:t>finding</w:t>
      </w:r>
      <w:ins w:id="906" w:author="Christopher Lam" w:date="2015-07-17T15:28:00Z">
        <w:r w:rsidR="00656895">
          <w:rPr>
            <w:rFonts w:ascii="Times New Roman" w:hAnsi="Times New Roman" w:cs="Times New Roman"/>
          </w:rPr>
          <w:t>s</w:t>
        </w:r>
      </w:ins>
      <w:r w:rsidR="00515BE8" w:rsidRPr="00881428">
        <w:rPr>
          <w:rFonts w:ascii="Times New Roman" w:hAnsi="Times New Roman" w:cs="Times New Roman"/>
        </w:rPr>
        <w:t xml:space="preserve"> support</w:t>
      </w:r>
      <w:del w:id="907" w:author="Christopher Lam" w:date="2015-07-17T15:28:00Z">
        <w:r w:rsidR="00210B16" w:rsidRPr="00881428" w:rsidDel="00656895">
          <w:rPr>
            <w:rFonts w:ascii="Times New Roman" w:hAnsi="Times New Roman" w:cs="Times New Roman"/>
          </w:rPr>
          <w:delText>s</w:delText>
        </w:r>
      </w:del>
      <w:r w:rsidR="00515BE8" w:rsidRPr="00881428">
        <w:rPr>
          <w:rFonts w:ascii="Times New Roman" w:hAnsi="Times New Roman" w:cs="Times New Roman"/>
        </w:rPr>
        <w:t xml:space="preserve"> the notion that media fit is a behavior that can be taught, and</w:t>
      </w:r>
      <w:ins w:id="908" w:author="Christopher Lam" w:date="2015-07-17T15:28:00Z">
        <w:r w:rsidR="00656895">
          <w:rPr>
            <w:rFonts w:ascii="Times New Roman" w:hAnsi="Times New Roman" w:cs="Times New Roman"/>
          </w:rPr>
          <w:t>,</w:t>
        </w:r>
      </w:ins>
      <w:r w:rsidR="00515BE8" w:rsidRPr="00881428">
        <w:rPr>
          <w:rFonts w:ascii="Times New Roman" w:hAnsi="Times New Roman" w:cs="Times New Roman"/>
        </w:rPr>
        <w:t xml:space="preserve"> more important</w:t>
      </w:r>
      <w:del w:id="909" w:author="Christopher Lam" w:date="2015-07-17T15:28:00Z">
        <w:r w:rsidR="00515BE8" w:rsidRPr="00881428" w:rsidDel="00656895">
          <w:rPr>
            <w:rFonts w:ascii="Times New Roman" w:hAnsi="Times New Roman" w:cs="Times New Roman"/>
          </w:rPr>
          <w:delText>ly</w:delText>
        </w:r>
      </w:del>
      <w:r w:rsidR="00515BE8" w:rsidRPr="00881428">
        <w:rPr>
          <w:rFonts w:ascii="Times New Roman" w:hAnsi="Times New Roman" w:cs="Times New Roman"/>
        </w:rPr>
        <w:t xml:space="preserve">, that </w:t>
      </w:r>
      <w:r w:rsidR="00813264">
        <w:rPr>
          <w:rFonts w:ascii="Times New Roman" w:hAnsi="Times New Roman" w:cs="Times New Roman"/>
        </w:rPr>
        <w:t xml:space="preserve">this type of </w:t>
      </w:r>
      <w:r w:rsidR="00515BE8" w:rsidRPr="00881428">
        <w:rPr>
          <w:rFonts w:ascii="Times New Roman" w:hAnsi="Times New Roman" w:cs="Times New Roman"/>
        </w:rPr>
        <w:t xml:space="preserve">training is sufficient for </w:t>
      </w:r>
      <w:r w:rsidR="00F26F92" w:rsidRPr="00881428">
        <w:rPr>
          <w:rFonts w:ascii="Times New Roman" w:hAnsi="Times New Roman" w:cs="Times New Roman"/>
        </w:rPr>
        <w:t>changing</w:t>
      </w:r>
      <w:r w:rsidR="00515BE8" w:rsidRPr="00881428">
        <w:rPr>
          <w:rFonts w:ascii="Times New Roman" w:hAnsi="Times New Roman" w:cs="Times New Roman"/>
        </w:rPr>
        <w:t xml:space="preserve"> behavior.</w:t>
      </w:r>
      <w:r w:rsidR="00C65DF7" w:rsidRPr="00881428">
        <w:rPr>
          <w:rFonts w:ascii="Times New Roman" w:hAnsi="Times New Roman" w:cs="Times New Roman"/>
        </w:rPr>
        <w:t xml:space="preserve"> </w:t>
      </w:r>
      <w:del w:id="910" w:author="Christopher Lam" w:date="2015-07-17T15:29:00Z">
        <w:r w:rsidR="00813264" w:rsidDel="00656895">
          <w:rPr>
            <w:rFonts w:ascii="Times New Roman" w:hAnsi="Times New Roman" w:cs="Times New Roman"/>
          </w:rPr>
          <w:delText>It should be noted that the</w:delText>
        </w:r>
      </w:del>
      <w:ins w:id="911" w:author="Christopher Lam" w:date="2015-07-17T15:29:00Z">
        <w:r w:rsidR="00656895">
          <w:rPr>
            <w:rFonts w:ascii="Times New Roman" w:hAnsi="Times New Roman" w:cs="Times New Roman"/>
          </w:rPr>
          <w:t>This</w:t>
        </w:r>
      </w:ins>
      <w:r w:rsidR="00813264">
        <w:rPr>
          <w:rFonts w:ascii="Times New Roman" w:hAnsi="Times New Roman" w:cs="Times New Roman"/>
        </w:rPr>
        <w:t xml:space="preserve"> </w:t>
      </w:r>
      <w:r w:rsidR="0058003C" w:rsidRPr="00881428">
        <w:rPr>
          <w:rFonts w:ascii="Times New Roman" w:hAnsi="Times New Roman" w:cs="Times New Roman"/>
        </w:rPr>
        <w:t>training encourages critical thinking</w:t>
      </w:r>
      <w:del w:id="912" w:author="Christopher Lam" w:date="2015-07-17T15:29:00Z">
        <w:r w:rsidR="00813264" w:rsidDel="00656895">
          <w:rPr>
            <w:rFonts w:ascii="Times New Roman" w:hAnsi="Times New Roman" w:cs="Times New Roman"/>
          </w:rPr>
          <w:delText>,</w:delText>
        </w:r>
      </w:del>
      <w:r w:rsidR="00813264">
        <w:rPr>
          <w:rFonts w:ascii="Times New Roman" w:hAnsi="Times New Roman" w:cs="Times New Roman"/>
        </w:rPr>
        <w:t xml:space="preserve"> and does not </w:t>
      </w:r>
      <w:r w:rsidR="00A20BC0">
        <w:rPr>
          <w:rFonts w:ascii="Times New Roman" w:hAnsi="Times New Roman" w:cs="Times New Roman"/>
        </w:rPr>
        <w:t xml:space="preserve">simply teach students </w:t>
      </w:r>
      <w:r w:rsidR="00F26F92" w:rsidRPr="00881428">
        <w:rPr>
          <w:rFonts w:ascii="Times New Roman" w:hAnsi="Times New Roman" w:cs="Times New Roman"/>
        </w:rPr>
        <w:t xml:space="preserve">how </w:t>
      </w:r>
      <w:r w:rsidR="0058003C" w:rsidRPr="00881428">
        <w:rPr>
          <w:rFonts w:ascii="Times New Roman" w:hAnsi="Times New Roman" w:cs="Times New Roman"/>
        </w:rPr>
        <w:t>to use tools</w:t>
      </w:r>
      <w:r w:rsidR="005965AA" w:rsidRPr="00881428">
        <w:rPr>
          <w:rFonts w:ascii="Times New Roman" w:hAnsi="Times New Roman" w:cs="Times New Roman"/>
        </w:rPr>
        <w:t xml:space="preserve"> or technology</w:t>
      </w:r>
      <w:r w:rsidR="0058003C" w:rsidRPr="00881428">
        <w:rPr>
          <w:rFonts w:ascii="Times New Roman" w:hAnsi="Times New Roman" w:cs="Times New Roman"/>
        </w:rPr>
        <w:t xml:space="preserve">, which </w:t>
      </w:r>
      <w:r w:rsidR="00A20BC0">
        <w:rPr>
          <w:rFonts w:ascii="Times New Roman" w:hAnsi="Times New Roman" w:cs="Times New Roman"/>
        </w:rPr>
        <w:t>are constantly changing</w:t>
      </w:r>
      <w:r w:rsidR="0058003C" w:rsidRPr="00881428">
        <w:rPr>
          <w:rFonts w:ascii="Times New Roman" w:hAnsi="Times New Roman" w:cs="Times New Roman"/>
        </w:rPr>
        <w:t xml:space="preserve">. Instead, </w:t>
      </w:r>
      <w:ins w:id="913" w:author="Christopher Lam" w:date="2015-07-17T15:29:00Z">
        <w:r w:rsidR="00656895">
          <w:rPr>
            <w:rFonts w:ascii="Times New Roman" w:hAnsi="Times New Roman" w:cs="Times New Roman"/>
          </w:rPr>
          <w:t xml:space="preserve">it provides </w:t>
        </w:r>
      </w:ins>
      <w:r w:rsidR="005B4F68">
        <w:rPr>
          <w:rFonts w:ascii="Times New Roman" w:hAnsi="Times New Roman" w:cs="Times New Roman"/>
        </w:rPr>
        <w:t>students</w:t>
      </w:r>
      <w:ins w:id="914" w:author="Christopher Lam" w:date="2015-07-17T15:29:00Z">
        <w:r w:rsidR="00656895">
          <w:rPr>
            <w:rFonts w:ascii="Times New Roman" w:hAnsi="Times New Roman" w:cs="Times New Roman"/>
          </w:rPr>
          <w:t xml:space="preserve"> with</w:t>
        </w:r>
      </w:ins>
      <w:r w:rsidR="005B4F68">
        <w:rPr>
          <w:rFonts w:ascii="Times New Roman" w:hAnsi="Times New Roman" w:cs="Times New Roman"/>
        </w:rPr>
        <w:t xml:space="preserve"> </w:t>
      </w:r>
      <w:del w:id="915" w:author="Christopher Lam" w:date="2015-07-17T15:29:00Z">
        <w:r w:rsidR="005B4F68" w:rsidDel="00656895">
          <w:rPr>
            <w:rFonts w:ascii="Times New Roman" w:hAnsi="Times New Roman" w:cs="Times New Roman"/>
          </w:rPr>
          <w:delText>are</w:delText>
        </w:r>
        <w:r w:rsidR="0058003C" w:rsidRPr="00881428" w:rsidDel="00656895">
          <w:rPr>
            <w:rFonts w:ascii="Times New Roman" w:hAnsi="Times New Roman" w:cs="Times New Roman"/>
          </w:rPr>
          <w:delText xml:space="preserve"> provided </w:delText>
        </w:r>
      </w:del>
      <w:r w:rsidR="0058003C" w:rsidRPr="00881428">
        <w:rPr>
          <w:rFonts w:ascii="Times New Roman" w:hAnsi="Times New Roman" w:cs="Times New Roman"/>
        </w:rPr>
        <w:t xml:space="preserve">a framework to critically evaluate the capabilities of </w:t>
      </w:r>
      <w:r w:rsidR="0058003C" w:rsidRPr="00656895">
        <w:rPr>
          <w:rFonts w:ascii="Times New Roman" w:hAnsi="Times New Roman" w:cs="Times New Roman"/>
          <w:rPrChange w:id="916" w:author="Christopher Lam" w:date="2015-07-17T15:29:00Z">
            <w:rPr>
              <w:rFonts w:ascii="Times New Roman" w:hAnsi="Times New Roman" w:cs="Times New Roman"/>
              <w:i/>
            </w:rPr>
          </w:rPrChange>
        </w:rPr>
        <w:t>all</w:t>
      </w:r>
      <w:r w:rsidR="0058003C" w:rsidRPr="00881428">
        <w:rPr>
          <w:rFonts w:ascii="Times New Roman" w:hAnsi="Times New Roman" w:cs="Times New Roman"/>
        </w:rPr>
        <w:t xml:space="preserve"> tools (past, present, and future). Therefore, the fact that </w:t>
      </w:r>
      <w:r w:rsidR="00AC053F" w:rsidRPr="00881428">
        <w:rPr>
          <w:rFonts w:ascii="Times New Roman" w:hAnsi="Times New Roman" w:cs="Times New Roman"/>
        </w:rPr>
        <w:t>media</w:t>
      </w:r>
      <w:ins w:id="917" w:author="Christopher Lam" w:date="2015-07-17T15:29:00Z">
        <w:r w:rsidR="00656895">
          <w:rPr>
            <w:rFonts w:ascii="Times New Roman" w:hAnsi="Times New Roman" w:cs="Times New Roman"/>
          </w:rPr>
          <w:t>-</w:t>
        </w:r>
      </w:ins>
      <w:del w:id="918" w:author="Christopher Lam" w:date="2015-07-17T15:29:00Z">
        <w:r w:rsidR="00AC053F" w:rsidRPr="00881428" w:rsidDel="00656895">
          <w:rPr>
            <w:rFonts w:ascii="Times New Roman" w:hAnsi="Times New Roman" w:cs="Times New Roman"/>
          </w:rPr>
          <w:delText xml:space="preserve"> </w:delText>
        </w:r>
      </w:del>
      <w:r w:rsidR="00BE7C4E" w:rsidRPr="00881428">
        <w:rPr>
          <w:rFonts w:ascii="Times New Roman" w:hAnsi="Times New Roman" w:cs="Times New Roman"/>
        </w:rPr>
        <w:t>fit</w:t>
      </w:r>
      <w:r w:rsidR="00AC053F" w:rsidRPr="00881428">
        <w:rPr>
          <w:rFonts w:ascii="Times New Roman" w:hAnsi="Times New Roman" w:cs="Times New Roman"/>
        </w:rPr>
        <w:t xml:space="preserve"> </w:t>
      </w:r>
      <w:r w:rsidR="0058003C" w:rsidRPr="00881428">
        <w:rPr>
          <w:rFonts w:ascii="Times New Roman" w:hAnsi="Times New Roman" w:cs="Times New Roman"/>
        </w:rPr>
        <w:t xml:space="preserve">behavior was </w:t>
      </w:r>
      <w:r w:rsidR="00BE7C4E" w:rsidRPr="00881428">
        <w:rPr>
          <w:rFonts w:ascii="Times New Roman" w:hAnsi="Times New Roman" w:cs="Times New Roman"/>
        </w:rPr>
        <w:t xml:space="preserve">significantly </w:t>
      </w:r>
      <w:r w:rsidR="0058003C" w:rsidRPr="00881428">
        <w:rPr>
          <w:rFonts w:ascii="Times New Roman" w:hAnsi="Times New Roman" w:cs="Times New Roman"/>
        </w:rPr>
        <w:t>altered provides</w:t>
      </w:r>
      <w:r w:rsidR="00F26F92" w:rsidRPr="00881428">
        <w:rPr>
          <w:rFonts w:ascii="Times New Roman" w:hAnsi="Times New Roman" w:cs="Times New Roman"/>
        </w:rPr>
        <w:t xml:space="preserve"> support for</w:t>
      </w:r>
      <w:r w:rsidR="0058003C" w:rsidRPr="00881428">
        <w:rPr>
          <w:rFonts w:ascii="Times New Roman" w:hAnsi="Times New Roman" w:cs="Times New Roman"/>
        </w:rPr>
        <w:t xml:space="preserve"> a sustainable approach to </w:t>
      </w:r>
      <w:r w:rsidR="009F69CB" w:rsidRPr="00881428">
        <w:rPr>
          <w:rFonts w:ascii="Times New Roman" w:hAnsi="Times New Roman" w:cs="Times New Roman"/>
        </w:rPr>
        <w:t>selecting</w:t>
      </w:r>
      <w:r w:rsidR="00C078E1" w:rsidRPr="00881428">
        <w:rPr>
          <w:rFonts w:ascii="Times New Roman" w:hAnsi="Times New Roman" w:cs="Times New Roman"/>
        </w:rPr>
        <w:t xml:space="preserve"> and effectively using</w:t>
      </w:r>
      <w:r w:rsidR="009F69CB" w:rsidRPr="00881428">
        <w:rPr>
          <w:rFonts w:ascii="Times New Roman" w:hAnsi="Times New Roman" w:cs="Times New Roman"/>
        </w:rPr>
        <w:t xml:space="preserve"> </w:t>
      </w:r>
      <w:r w:rsidR="0058003C" w:rsidRPr="00881428">
        <w:rPr>
          <w:rFonts w:ascii="Times New Roman" w:hAnsi="Times New Roman" w:cs="Times New Roman"/>
        </w:rPr>
        <w:t xml:space="preserve">communication </w:t>
      </w:r>
      <w:r w:rsidR="00C078E1" w:rsidRPr="00881428">
        <w:rPr>
          <w:rFonts w:ascii="Times New Roman" w:hAnsi="Times New Roman" w:cs="Times New Roman"/>
        </w:rPr>
        <w:t>media</w:t>
      </w:r>
      <w:r w:rsidR="0058003C" w:rsidRPr="00881428">
        <w:rPr>
          <w:rFonts w:ascii="Times New Roman" w:hAnsi="Times New Roman" w:cs="Times New Roman"/>
        </w:rPr>
        <w:t>.</w:t>
      </w:r>
      <w:r w:rsidR="00AC053F" w:rsidRPr="00881428">
        <w:rPr>
          <w:rFonts w:ascii="Times New Roman" w:hAnsi="Times New Roman" w:cs="Times New Roman"/>
        </w:rPr>
        <w:t xml:space="preserve"> </w:t>
      </w:r>
    </w:p>
    <w:p w14:paraId="060332F4" w14:textId="0D1FBCDC" w:rsidR="00515BE8" w:rsidRDefault="00515BE8" w:rsidP="00515BE8">
      <w:pPr>
        <w:spacing w:line="480" w:lineRule="auto"/>
        <w:ind w:left="0"/>
        <w:rPr>
          <w:ins w:id="919" w:author="Christopher Lam" w:date="2015-07-17T15:32:00Z"/>
          <w:rFonts w:ascii="Times New Roman" w:hAnsi="Times New Roman" w:cs="Times New Roman"/>
        </w:rPr>
      </w:pPr>
      <w:r w:rsidRPr="00881428">
        <w:rPr>
          <w:rFonts w:ascii="Times New Roman" w:hAnsi="Times New Roman" w:cs="Times New Roman"/>
        </w:rPr>
        <w:tab/>
      </w:r>
      <w:r w:rsidR="00157897" w:rsidRPr="00881428">
        <w:rPr>
          <w:rFonts w:ascii="Times New Roman" w:hAnsi="Times New Roman" w:cs="Times New Roman"/>
        </w:rPr>
        <w:t xml:space="preserve">Another major implication of this study is </w:t>
      </w:r>
      <w:ins w:id="920" w:author="Christopher Lam" w:date="2015-07-17T15:29:00Z">
        <w:r w:rsidR="00656895">
          <w:rPr>
            <w:rFonts w:ascii="Times New Roman" w:hAnsi="Times New Roman" w:cs="Times New Roman"/>
          </w:rPr>
          <w:t xml:space="preserve">that it provides </w:t>
        </w:r>
      </w:ins>
      <w:del w:id="921" w:author="Christopher Lam" w:date="2015-07-17T15:29:00Z">
        <w:r w:rsidR="00157897" w:rsidRPr="00881428" w:rsidDel="00656895">
          <w:rPr>
            <w:rFonts w:ascii="Times New Roman" w:hAnsi="Times New Roman" w:cs="Times New Roman"/>
          </w:rPr>
          <w:delText xml:space="preserve">the </w:delText>
        </w:r>
      </w:del>
      <w:r w:rsidR="00157897" w:rsidRPr="00881428">
        <w:rPr>
          <w:rFonts w:ascii="Times New Roman" w:hAnsi="Times New Roman" w:cs="Times New Roman"/>
        </w:rPr>
        <w:t xml:space="preserve">initial </w:t>
      </w:r>
      <w:r w:rsidRPr="00881428">
        <w:rPr>
          <w:rFonts w:ascii="Times New Roman" w:hAnsi="Times New Roman" w:cs="Times New Roman"/>
        </w:rPr>
        <w:t>support and validation for a self-reporting</w:t>
      </w:r>
      <w:ins w:id="922" w:author="Christopher Lam" w:date="2015-07-17T15:29:00Z">
        <w:r w:rsidR="00656895">
          <w:rPr>
            <w:rFonts w:ascii="Times New Roman" w:hAnsi="Times New Roman" w:cs="Times New Roman"/>
          </w:rPr>
          <w:t xml:space="preserve"> instrument for</w:t>
        </w:r>
      </w:ins>
      <w:r w:rsidRPr="00881428">
        <w:rPr>
          <w:rFonts w:ascii="Times New Roman" w:hAnsi="Times New Roman" w:cs="Times New Roman"/>
        </w:rPr>
        <w:t xml:space="preserve"> </w:t>
      </w:r>
      <w:del w:id="923" w:author="Christopher Lam" w:date="2015-07-17T15:29:00Z">
        <w:r w:rsidRPr="00881428" w:rsidDel="00656895">
          <w:rPr>
            <w:rFonts w:ascii="Times New Roman" w:hAnsi="Times New Roman" w:cs="Times New Roman"/>
          </w:rPr>
          <w:delText xml:space="preserve">measurement </w:delText>
        </w:r>
      </w:del>
      <w:ins w:id="924" w:author="Christopher Lam" w:date="2015-07-17T15:29:00Z">
        <w:r w:rsidR="00656895">
          <w:rPr>
            <w:rFonts w:ascii="Times New Roman" w:hAnsi="Times New Roman" w:cs="Times New Roman"/>
          </w:rPr>
          <w:t>measuring</w:t>
        </w:r>
        <w:r w:rsidR="00656895" w:rsidRPr="00881428">
          <w:rPr>
            <w:rFonts w:ascii="Times New Roman" w:hAnsi="Times New Roman" w:cs="Times New Roman"/>
          </w:rPr>
          <w:t xml:space="preserve"> </w:t>
        </w:r>
      </w:ins>
      <w:del w:id="925" w:author="Christopher Lam" w:date="2015-07-17T15:30:00Z">
        <w:r w:rsidRPr="00881428" w:rsidDel="00656895">
          <w:rPr>
            <w:rFonts w:ascii="Times New Roman" w:hAnsi="Times New Roman" w:cs="Times New Roman"/>
          </w:rPr>
          <w:delText xml:space="preserve">instrument of </w:delText>
        </w:r>
      </w:del>
      <w:r w:rsidRPr="00881428">
        <w:rPr>
          <w:rFonts w:ascii="Times New Roman" w:hAnsi="Times New Roman" w:cs="Times New Roman"/>
        </w:rPr>
        <w:t>media</w:t>
      </w:r>
      <w:ins w:id="926" w:author="Christopher Lam" w:date="2015-07-17T15:30:00Z">
        <w:r w:rsidR="00656895">
          <w:rPr>
            <w:rFonts w:ascii="Times New Roman" w:hAnsi="Times New Roman" w:cs="Times New Roman"/>
          </w:rPr>
          <w:t>-</w:t>
        </w:r>
      </w:ins>
      <w:del w:id="927" w:author="Christopher Lam" w:date="2015-07-17T15:30:00Z">
        <w:r w:rsidRPr="00881428" w:rsidDel="00656895">
          <w:rPr>
            <w:rFonts w:ascii="Times New Roman" w:hAnsi="Times New Roman" w:cs="Times New Roman"/>
          </w:rPr>
          <w:delText xml:space="preserve"> </w:delText>
        </w:r>
      </w:del>
      <w:r w:rsidRPr="00881428">
        <w:rPr>
          <w:rFonts w:ascii="Times New Roman" w:hAnsi="Times New Roman" w:cs="Times New Roman"/>
        </w:rPr>
        <w:t xml:space="preserve">fit behavior. Previously, media fit has not been </w:t>
      </w:r>
      <w:r w:rsidR="00157897" w:rsidRPr="00881428">
        <w:rPr>
          <w:rFonts w:ascii="Times New Roman" w:hAnsi="Times New Roman" w:cs="Times New Roman"/>
        </w:rPr>
        <w:t>conceptualized as an outcome variable</w:t>
      </w:r>
      <w:r w:rsidR="00182444" w:rsidRPr="00881428">
        <w:rPr>
          <w:rFonts w:ascii="Times New Roman" w:hAnsi="Times New Roman" w:cs="Times New Roman"/>
        </w:rPr>
        <w:t xml:space="preserve">, and </w:t>
      </w:r>
      <w:r w:rsidRPr="00881428">
        <w:rPr>
          <w:rFonts w:ascii="Times New Roman" w:hAnsi="Times New Roman" w:cs="Times New Roman"/>
        </w:rPr>
        <w:t xml:space="preserve">researchers </w:t>
      </w:r>
      <w:r w:rsidR="00182444" w:rsidRPr="00881428">
        <w:rPr>
          <w:rFonts w:ascii="Times New Roman" w:hAnsi="Times New Roman" w:cs="Times New Roman"/>
        </w:rPr>
        <w:t>had</w:t>
      </w:r>
      <w:r w:rsidRPr="00881428">
        <w:rPr>
          <w:rFonts w:ascii="Times New Roman" w:hAnsi="Times New Roman" w:cs="Times New Roman"/>
        </w:rPr>
        <w:t xml:space="preserve"> yet to </w:t>
      </w:r>
      <w:r w:rsidR="00182444" w:rsidRPr="00881428">
        <w:rPr>
          <w:rFonts w:ascii="Times New Roman" w:hAnsi="Times New Roman" w:cs="Times New Roman"/>
        </w:rPr>
        <w:t>examine</w:t>
      </w:r>
      <w:r w:rsidRPr="00881428">
        <w:rPr>
          <w:rFonts w:ascii="Times New Roman" w:hAnsi="Times New Roman" w:cs="Times New Roman"/>
        </w:rPr>
        <w:t xml:space="preserve"> antecedents to media fit. </w:t>
      </w:r>
      <w:r w:rsidR="00210B16" w:rsidRPr="00881428">
        <w:rPr>
          <w:rFonts w:ascii="Times New Roman" w:hAnsi="Times New Roman" w:cs="Times New Roman"/>
        </w:rPr>
        <w:t>T</w:t>
      </w:r>
      <w:r w:rsidR="00182444" w:rsidRPr="00881428">
        <w:rPr>
          <w:rFonts w:ascii="Times New Roman" w:hAnsi="Times New Roman" w:cs="Times New Roman"/>
        </w:rPr>
        <w:t>his study examines</w:t>
      </w:r>
      <w:r w:rsidRPr="00881428">
        <w:rPr>
          <w:rFonts w:ascii="Times New Roman" w:hAnsi="Times New Roman" w:cs="Times New Roman"/>
        </w:rPr>
        <w:t xml:space="preserve"> </w:t>
      </w:r>
      <w:del w:id="928" w:author="Christopher Lam" w:date="2015-07-17T15:30:00Z">
        <w:r w:rsidR="00210B16" w:rsidRPr="00881428" w:rsidDel="00656895">
          <w:rPr>
            <w:rFonts w:ascii="Times New Roman" w:hAnsi="Times New Roman" w:cs="Times New Roman"/>
          </w:rPr>
          <w:delText xml:space="preserve">an </w:delText>
        </w:r>
      </w:del>
      <w:r w:rsidRPr="00881428">
        <w:rPr>
          <w:rFonts w:ascii="Times New Roman" w:hAnsi="Times New Roman" w:cs="Times New Roman"/>
        </w:rPr>
        <w:t>individual</w:t>
      </w:r>
      <w:del w:id="929" w:author="Christopher Lam" w:date="2015-07-17T15:30:00Z">
        <w:r w:rsidRPr="00881428" w:rsidDel="00656895">
          <w:rPr>
            <w:rFonts w:ascii="Times New Roman" w:hAnsi="Times New Roman" w:cs="Times New Roman"/>
          </w:rPr>
          <w:delText>’</w:delText>
        </w:r>
      </w:del>
      <w:r w:rsidRPr="00881428">
        <w:rPr>
          <w:rFonts w:ascii="Times New Roman" w:hAnsi="Times New Roman" w:cs="Times New Roman"/>
        </w:rPr>
        <w:t>s</w:t>
      </w:r>
      <w:ins w:id="930" w:author="Christopher Lam" w:date="2015-07-17T15:30:00Z">
        <w:r w:rsidR="00656895">
          <w:rPr>
            <w:rFonts w:ascii="Times New Roman" w:hAnsi="Times New Roman" w:cs="Times New Roman"/>
          </w:rPr>
          <w:t>’</w:t>
        </w:r>
      </w:ins>
      <w:r w:rsidRPr="00881428">
        <w:rPr>
          <w:rFonts w:ascii="Times New Roman" w:hAnsi="Times New Roman" w:cs="Times New Roman"/>
        </w:rPr>
        <w:t xml:space="preserve"> behavior that leads to media fit</w:t>
      </w:r>
      <w:r w:rsidR="00210B16" w:rsidRPr="00881428">
        <w:rPr>
          <w:rFonts w:ascii="Times New Roman" w:hAnsi="Times New Roman" w:cs="Times New Roman"/>
        </w:rPr>
        <w:t xml:space="preserve"> and</w:t>
      </w:r>
      <w:r w:rsidR="00157897" w:rsidRPr="00881428">
        <w:rPr>
          <w:rFonts w:ascii="Times New Roman" w:hAnsi="Times New Roman" w:cs="Times New Roman"/>
        </w:rPr>
        <w:t xml:space="preserve"> introduces </w:t>
      </w:r>
      <w:r w:rsidRPr="00881428">
        <w:rPr>
          <w:rFonts w:ascii="Times New Roman" w:hAnsi="Times New Roman" w:cs="Times New Roman"/>
        </w:rPr>
        <w:t xml:space="preserve">a broader behavioral view </w:t>
      </w:r>
      <w:r w:rsidR="00210B16" w:rsidRPr="00881428">
        <w:rPr>
          <w:rFonts w:ascii="Times New Roman" w:hAnsi="Times New Roman" w:cs="Times New Roman"/>
        </w:rPr>
        <w:t xml:space="preserve">in which </w:t>
      </w:r>
      <w:del w:id="931" w:author="Christopher Lam" w:date="2015-07-17T15:30:00Z">
        <w:r w:rsidR="00210B16" w:rsidRPr="00881428" w:rsidDel="00656895">
          <w:rPr>
            <w:rFonts w:ascii="Times New Roman" w:hAnsi="Times New Roman" w:cs="Times New Roman"/>
          </w:rPr>
          <w:delText>there is no assumption that</w:delText>
        </w:r>
        <w:r w:rsidRPr="00881428" w:rsidDel="00656895">
          <w:rPr>
            <w:rFonts w:ascii="Times New Roman" w:hAnsi="Times New Roman" w:cs="Times New Roman"/>
          </w:rPr>
          <w:delText xml:space="preserve"> </w:delText>
        </w:r>
      </w:del>
      <w:r w:rsidRPr="00881428">
        <w:rPr>
          <w:rFonts w:ascii="Times New Roman" w:hAnsi="Times New Roman" w:cs="Times New Roman"/>
        </w:rPr>
        <w:t xml:space="preserve">media fit </w:t>
      </w:r>
      <w:r w:rsidR="00B63D1D" w:rsidRPr="00881428">
        <w:rPr>
          <w:rFonts w:ascii="Times New Roman" w:hAnsi="Times New Roman" w:cs="Times New Roman"/>
        </w:rPr>
        <w:t xml:space="preserve">is </w:t>
      </w:r>
      <w:ins w:id="932" w:author="Christopher Lam" w:date="2015-07-17T15:30:00Z">
        <w:r w:rsidR="00656895">
          <w:rPr>
            <w:rFonts w:ascii="Times New Roman" w:hAnsi="Times New Roman" w:cs="Times New Roman"/>
          </w:rPr>
          <w:t xml:space="preserve">not </w:t>
        </w:r>
      </w:ins>
      <w:r w:rsidR="00B63D1D" w:rsidRPr="00881428">
        <w:rPr>
          <w:rFonts w:ascii="Times New Roman" w:hAnsi="Times New Roman" w:cs="Times New Roman"/>
        </w:rPr>
        <w:t>a given</w:t>
      </w:r>
      <w:r w:rsidRPr="00881428">
        <w:rPr>
          <w:rFonts w:ascii="Times New Roman" w:hAnsi="Times New Roman" w:cs="Times New Roman"/>
        </w:rPr>
        <w:t xml:space="preserve">. </w:t>
      </w:r>
      <w:r w:rsidR="00210B16" w:rsidRPr="00881428">
        <w:rPr>
          <w:rFonts w:ascii="Times New Roman" w:hAnsi="Times New Roman" w:cs="Times New Roman"/>
        </w:rPr>
        <w:t>Instead</w:t>
      </w:r>
      <w:r w:rsidRPr="00881428">
        <w:rPr>
          <w:rFonts w:ascii="Times New Roman" w:hAnsi="Times New Roman" w:cs="Times New Roman"/>
        </w:rPr>
        <w:t xml:space="preserve">, it assumes that </w:t>
      </w:r>
      <w:ins w:id="933" w:author="Christopher Lam" w:date="2015-07-17T15:30:00Z">
        <w:r w:rsidR="00656895">
          <w:rPr>
            <w:rFonts w:ascii="Times New Roman" w:hAnsi="Times New Roman" w:cs="Times New Roman"/>
          </w:rPr>
          <w:t xml:space="preserve">a project has </w:t>
        </w:r>
      </w:ins>
      <w:del w:id="934" w:author="Christopher Lam" w:date="2015-07-17T15:31:00Z">
        <w:r w:rsidRPr="00881428" w:rsidDel="00656895">
          <w:rPr>
            <w:rFonts w:ascii="Times New Roman" w:hAnsi="Times New Roman" w:cs="Times New Roman"/>
          </w:rPr>
          <w:delText xml:space="preserve">there are </w:delText>
        </w:r>
      </w:del>
      <w:r w:rsidRPr="00881428">
        <w:rPr>
          <w:rFonts w:ascii="Times New Roman" w:hAnsi="Times New Roman" w:cs="Times New Roman"/>
        </w:rPr>
        <w:t xml:space="preserve">some tasks </w:t>
      </w:r>
      <w:del w:id="935" w:author="Christopher Lam" w:date="2015-07-17T15:31:00Z">
        <w:r w:rsidRPr="00881428" w:rsidDel="00656895">
          <w:rPr>
            <w:rFonts w:ascii="Times New Roman" w:hAnsi="Times New Roman" w:cs="Times New Roman"/>
          </w:rPr>
          <w:delText xml:space="preserve">during the span of a project </w:delText>
        </w:r>
      </w:del>
      <w:r w:rsidRPr="00881428">
        <w:rPr>
          <w:rFonts w:ascii="Times New Roman" w:hAnsi="Times New Roman" w:cs="Times New Roman"/>
        </w:rPr>
        <w:t xml:space="preserve">in which individuals </w:t>
      </w:r>
      <w:r w:rsidR="00157897" w:rsidRPr="00881428">
        <w:rPr>
          <w:rFonts w:ascii="Times New Roman" w:hAnsi="Times New Roman" w:cs="Times New Roman"/>
        </w:rPr>
        <w:t>may</w:t>
      </w:r>
      <w:r w:rsidRPr="00881428">
        <w:rPr>
          <w:rFonts w:ascii="Times New Roman" w:hAnsi="Times New Roman" w:cs="Times New Roman"/>
        </w:rPr>
        <w:t xml:space="preserve"> </w:t>
      </w:r>
      <w:r w:rsidR="00210B16" w:rsidRPr="00881428">
        <w:rPr>
          <w:rFonts w:ascii="Times New Roman" w:hAnsi="Times New Roman" w:cs="Times New Roman"/>
        </w:rPr>
        <w:t>effective</w:t>
      </w:r>
      <w:r w:rsidR="00C17FD2" w:rsidRPr="00881428">
        <w:rPr>
          <w:rFonts w:ascii="Times New Roman" w:hAnsi="Times New Roman" w:cs="Times New Roman"/>
        </w:rPr>
        <w:t>ly</w:t>
      </w:r>
      <w:r w:rsidR="00210B16" w:rsidRPr="00881428">
        <w:rPr>
          <w:rFonts w:ascii="Times New Roman" w:hAnsi="Times New Roman" w:cs="Times New Roman"/>
        </w:rPr>
        <w:t xml:space="preserve"> exhibit</w:t>
      </w:r>
      <w:r w:rsidRPr="00881428">
        <w:rPr>
          <w:rFonts w:ascii="Times New Roman" w:hAnsi="Times New Roman" w:cs="Times New Roman"/>
        </w:rPr>
        <w:t xml:space="preserve"> media fit behavior</w:t>
      </w:r>
      <w:ins w:id="936" w:author="Christopher Lam" w:date="2015-07-17T15:31:00Z">
        <w:r w:rsidR="00656895">
          <w:rPr>
            <w:rFonts w:ascii="Times New Roman" w:hAnsi="Times New Roman" w:cs="Times New Roman"/>
          </w:rPr>
          <w:t xml:space="preserve"> </w:t>
        </w:r>
      </w:ins>
      <w:del w:id="937" w:author="Christopher Lam" w:date="2015-07-17T15:31:00Z">
        <w:r w:rsidRPr="00881428" w:rsidDel="00656895">
          <w:rPr>
            <w:rFonts w:ascii="Times New Roman" w:hAnsi="Times New Roman" w:cs="Times New Roman"/>
          </w:rPr>
          <w:delText xml:space="preserve">, </w:delText>
        </w:r>
      </w:del>
      <w:r w:rsidRPr="00881428">
        <w:rPr>
          <w:rFonts w:ascii="Times New Roman" w:hAnsi="Times New Roman" w:cs="Times New Roman"/>
        </w:rPr>
        <w:t xml:space="preserve">and others in which they </w:t>
      </w:r>
      <w:r w:rsidR="00157897" w:rsidRPr="00881428">
        <w:rPr>
          <w:rFonts w:ascii="Times New Roman" w:hAnsi="Times New Roman" w:cs="Times New Roman"/>
        </w:rPr>
        <w:t>may not</w:t>
      </w:r>
      <w:r w:rsidRPr="00881428">
        <w:rPr>
          <w:rFonts w:ascii="Times New Roman" w:hAnsi="Times New Roman" w:cs="Times New Roman"/>
        </w:rPr>
        <w:t xml:space="preserve">. </w:t>
      </w:r>
      <w:r w:rsidR="00157897" w:rsidRPr="00881428">
        <w:rPr>
          <w:rFonts w:ascii="Times New Roman" w:hAnsi="Times New Roman" w:cs="Times New Roman"/>
        </w:rPr>
        <w:t>Therefore</w:t>
      </w:r>
      <w:r w:rsidRPr="00881428">
        <w:rPr>
          <w:rFonts w:ascii="Times New Roman" w:hAnsi="Times New Roman" w:cs="Times New Roman"/>
        </w:rPr>
        <w:t xml:space="preserve">, developing a self-reporting </w:t>
      </w:r>
      <w:del w:id="938" w:author="Christopher Lam" w:date="2015-07-17T15:31:00Z">
        <w:r w:rsidRPr="00881428" w:rsidDel="00656895">
          <w:rPr>
            <w:rFonts w:ascii="Times New Roman" w:hAnsi="Times New Roman" w:cs="Times New Roman"/>
          </w:rPr>
          <w:delText xml:space="preserve">measure </w:delText>
        </w:r>
      </w:del>
      <w:ins w:id="939" w:author="Christopher Lam" w:date="2015-07-17T15:31:00Z">
        <w:r w:rsidR="00656895">
          <w:rPr>
            <w:rFonts w:ascii="Times New Roman" w:hAnsi="Times New Roman" w:cs="Times New Roman"/>
          </w:rPr>
          <w:t>instrument for measuring</w:t>
        </w:r>
        <w:r w:rsidR="00656895" w:rsidRPr="00881428">
          <w:rPr>
            <w:rFonts w:ascii="Times New Roman" w:hAnsi="Times New Roman" w:cs="Times New Roman"/>
          </w:rPr>
          <w:t xml:space="preserve"> </w:t>
        </w:r>
      </w:ins>
      <w:del w:id="940" w:author="Christopher Lam" w:date="2015-07-17T15:31:00Z">
        <w:r w:rsidRPr="00881428" w:rsidDel="00656895">
          <w:rPr>
            <w:rFonts w:ascii="Times New Roman" w:hAnsi="Times New Roman" w:cs="Times New Roman"/>
          </w:rPr>
          <w:delText xml:space="preserve">for </w:delText>
        </w:r>
      </w:del>
      <w:r w:rsidRPr="00881428">
        <w:rPr>
          <w:rFonts w:ascii="Times New Roman" w:hAnsi="Times New Roman" w:cs="Times New Roman"/>
        </w:rPr>
        <w:t>media</w:t>
      </w:r>
      <w:ins w:id="941" w:author="Christopher Lam" w:date="2015-07-17T15:31:00Z">
        <w:r w:rsidR="00656895">
          <w:rPr>
            <w:rFonts w:ascii="Times New Roman" w:hAnsi="Times New Roman" w:cs="Times New Roman"/>
          </w:rPr>
          <w:t>-</w:t>
        </w:r>
      </w:ins>
      <w:del w:id="942" w:author="Christopher Lam" w:date="2015-07-17T15:31:00Z">
        <w:r w:rsidRPr="00881428" w:rsidDel="00656895">
          <w:rPr>
            <w:rFonts w:ascii="Times New Roman" w:hAnsi="Times New Roman" w:cs="Times New Roman"/>
          </w:rPr>
          <w:delText xml:space="preserve"> </w:delText>
        </w:r>
      </w:del>
      <w:r w:rsidRPr="00881428">
        <w:rPr>
          <w:rFonts w:ascii="Times New Roman" w:hAnsi="Times New Roman" w:cs="Times New Roman"/>
        </w:rPr>
        <w:t xml:space="preserve">fit behavior is particularly important because it </w:t>
      </w:r>
      <w:ins w:id="943" w:author="Christopher Lam" w:date="2015-07-17T15:31:00Z">
        <w:r w:rsidR="00656895">
          <w:rPr>
            <w:rFonts w:ascii="Times New Roman" w:hAnsi="Times New Roman" w:cs="Times New Roman"/>
          </w:rPr>
          <w:t xml:space="preserve">will </w:t>
        </w:r>
      </w:ins>
      <w:r w:rsidRPr="00881428">
        <w:rPr>
          <w:rFonts w:ascii="Times New Roman" w:hAnsi="Times New Roman" w:cs="Times New Roman"/>
        </w:rPr>
        <w:t>allow</w:t>
      </w:r>
      <w:del w:id="944" w:author="Christopher Lam" w:date="2015-07-17T15:31:00Z">
        <w:r w:rsidRPr="00881428" w:rsidDel="00656895">
          <w:rPr>
            <w:rFonts w:ascii="Times New Roman" w:hAnsi="Times New Roman" w:cs="Times New Roman"/>
          </w:rPr>
          <w:delText>s</w:delText>
        </w:r>
      </w:del>
      <w:r w:rsidRPr="00881428">
        <w:rPr>
          <w:rFonts w:ascii="Times New Roman" w:hAnsi="Times New Roman" w:cs="Times New Roman"/>
        </w:rPr>
        <w:t xml:space="preserve"> researchers</w:t>
      </w:r>
      <w:r w:rsidR="00DE0D41">
        <w:rPr>
          <w:rFonts w:ascii="Times New Roman" w:hAnsi="Times New Roman" w:cs="Times New Roman"/>
        </w:rPr>
        <w:t xml:space="preserve"> to measure </w:t>
      </w:r>
      <w:r w:rsidRPr="00881428">
        <w:rPr>
          <w:rFonts w:ascii="Times New Roman" w:hAnsi="Times New Roman" w:cs="Times New Roman"/>
        </w:rPr>
        <w:t>this behavior</w:t>
      </w:r>
      <w:r w:rsidR="00DE0D41">
        <w:rPr>
          <w:rFonts w:ascii="Times New Roman" w:hAnsi="Times New Roman" w:cs="Times New Roman"/>
        </w:rPr>
        <w:t xml:space="preserve"> holistically</w:t>
      </w:r>
      <w:r w:rsidRPr="00881428">
        <w:rPr>
          <w:rFonts w:ascii="Times New Roman" w:hAnsi="Times New Roman" w:cs="Times New Roman"/>
        </w:rPr>
        <w:t xml:space="preserve">. </w:t>
      </w:r>
      <w:r w:rsidR="00157897" w:rsidRPr="00881428">
        <w:rPr>
          <w:rFonts w:ascii="Times New Roman" w:hAnsi="Times New Roman" w:cs="Times New Roman"/>
        </w:rPr>
        <w:t>T</w:t>
      </w:r>
      <w:r w:rsidRPr="00881428">
        <w:rPr>
          <w:rFonts w:ascii="Times New Roman" w:hAnsi="Times New Roman" w:cs="Times New Roman"/>
        </w:rPr>
        <w:t xml:space="preserve">he </w:t>
      </w:r>
      <w:r w:rsidR="00157897" w:rsidRPr="00881428">
        <w:rPr>
          <w:rFonts w:ascii="Times New Roman" w:hAnsi="Times New Roman" w:cs="Times New Roman"/>
        </w:rPr>
        <w:t>finding</w:t>
      </w:r>
      <w:r w:rsidRPr="00881428">
        <w:rPr>
          <w:rFonts w:ascii="Times New Roman" w:hAnsi="Times New Roman" w:cs="Times New Roman"/>
        </w:rPr>
        <w:t xml:space="preserve"> that training positively </w:t>
      </w:r>
      <w:del w:id="945" w:author="Christopher Lam" w:date="2015-07-17T15:31:00Z">
        <w:r w:rsidRPr="00881428" w:rsidDel="00656895">
          <w:rPr>
            <w:rFonts w:ascii="Times New Roman" w:hAnsi="Times New Roman" w:cs="Times New Roman"/>
          </w:rPr>
          <w:delText xml:space="preserve">impacted </w:delText>
        </w:r>
      </w:del>
      <w:ins w:id="946" w:author="Christopher Lam" w:date="2015-07-17T15:31:00Z">
        <w:r w:rsidR="00656895">
          <w:rPr>
            <w:rFonts w:ascii="Times New Roman" w:hAnsi="Times New Roman" w:cs="Times New Roman"/>
          </w:rPr>
          <w:t>affected</w:t>
        </w:r>
        <w:r w:rsidR="00656895" w:rsidRPr="00881428">
          <w:rPr>
            <w:rFonts w:ascii="Times New Roman" w:hAnsi="Times New Roman" w:cs="Times New Roman"/>
          </w:rPr>
          <w:t xml:space="preserve"> </w:t>
        </w:r>
      </w:ins>
      <w:r w:rsidRPr="00881428">
        <w:rPr>
          <w:rFonts w:ascii="Times New Roman" w:hAnsi="Times New Roman" w:cs="Times New Roman"/>
        </w:rPr>
        <w:t>media</w:t>
      </w:r>
      <w:ins w:id="947" w:author="Christopher Lam" w:date="2015-07-17T15:32:00Z">
        <w:r w:rsidR="00656895">
          <w:rPr>
            <w:rFonts w:ascii="Times New Roman" w:hAnsi="Times New Roman" w:cs="Times New Roman"/>
          </w:rPr>
          <w:t>-</w:t>
        </w:r>
      </w:ins>
      <w:del w:id="948" w:author="Christopher Lam" w:date="2015-07-17T15:32:00Z">
        <w:r w:rsidRPr="00881428" w:rsidDel="00656895">
          <w:rPr>
            <w:rFonts w:ascii="Times New Roman" w:hAnsi="Times New Roman" w:cs="Times New Roman"/>
          </w:rPr>
          <w:delText xml:space="preserve"> </w:delText>
        </w:r>
      </w:del>
      <w:r w:rsidRPr="00881428">
        <w:rPr>
          <w:rFonts w:ascii="Times New Roman" w:hAnsi="Times New Roman" w:cs="Times New Roman"/>
        </w:rPr>
        <w:t>fit behavio</w:t>
      </w:r>
      <w:r w:rsidR="00210B16" w:rsidRPr="00881428">
        <w:rPr>
          <w:rFonts w:ascii="Times New Roman" w:hAnsi="Times New Roman" w:cs="Times New Roman"/>
        </w:rPr>
        <w:t xml:space="preserve">r </w:t>
      </w:r>
      <w:r w:rsidRPr="00881428">
        <w:rPr>
          <w:rFonts w:ascii="Times New Roman" w:hAnsi="Times New Roman" w:cs="Times New Roman"/>
        </w:rPr>
        <w:t xml:space="preserve">provides initial evidence that this measure could be useful in future testing and validation. </w:t>
      </w:r>
    </w:p>
    <w:p w14:paraId="27853252" w14:textId="77777777" w:rsidR="00A51A8F" w:rsidRPr="00881428" w:rsidRDefault="00A51A8F" w:rsidP="00515BE8">
      <w:pPr>
        <w:spacing w:line="480" w:lineRule="auto"/>
        <w:ind w:left="0"/>
        <w:rPr>
          <w:rFonts w:ascii="Times New Roman" w:hAnsi="Times New Roman" w:cs="Times New Roman"/>
          <w:b/>
        </w:rPr>
      </w:pPr>
    </w:p>
    <w:p w14:paraId="463F49B9" w14:textId="4B584DF6" w:rsidR="00E25D38" w:rsidRPr="00881428" w:rsidRDefault="00515BE8" w:rsidP="0068325A">
      <w:pPr>
        <w:spacing w:line="480" w:lineRule="auto"/>
        <w:ind w:left="0"/>
        <w:rPr>
          <w:rFonts w:ascii="Times New Roman" w:hAnsi="Times New Roman" w:cs="Times New Roman"/>
        </w:rPr>
      </w:pPr>
      <w:r w:rsidRPr="00881428">
        <w:rPr>
          <w:rFonts w:ascii="Times New Roman" w:hAnsi="Times New Roman" w:cs="Times New Roman"/>
          <w:b/>
        </w:rPr>
        <w:tab/>
      </w:r>
      <w:r w:rsidR="0037124A" w:rsidRPr="00A51A8F">
        <w:rPr>
          <w:rFonts w:ascii="Times New Roman" w:hAnsi="Times New Roman" w:cs="Times New Roman"/>
          <w:b/>
          <w:i/>
          <w:rPrChange w:id="949" w:author="Christopher Lam" w:date="2015-07-17T15:32:00Z">
            <w:rPr>
              <w:rFonts w:ascii="Times New Roman" w:hAnsi="Times New Roman" w:cs="Times New Roman"/>
              <w:b/>
            </w:rPr>
          </w:rPrChange>
        </w:rPr>
        <w:t xml:space="preserve">MST Training Improved </w:t>
      </w:r>
      <w:r w:rsidR="006A7FA6" w:rsidRPr="00A51A8F">
        <w:rPr>
          <w:rFonts w:ascii="Times New Roman" w:hAnsi="Times New Roman" w:cs="Times New Roman"/>
          <w:b/>
          <w:i/>
          <w:rPrChange w:id="950" w:author="Christopher Lam" w:date="2015-07-17T15:32:00Z">
            <w:rPr>
              <w:rFonts w:ascii="Times New Roman" w:hAnsi="Times New Roman" w:cs="Times New Roman"/>
              <w:b/>
            </w:rPr>
          </w:rPrChange>
        </w:rPr>
        <w:t>Communication Quality</w:t>
      </w:r>
      <w:r w:rsidR="0037124A" w:rsidRPr="00881428">
        <w:rPr>
          <w:rFonts w:ascii="Times New Roman" w:hAnsi="Times New Roman" w:cs="Times New Roman"/>
          <w:b/>
        </w:rPr>
        <w:t xml:space="preserve">. </w:t>
      </w:r>
      <w:r w:rsidR="00B90FBA" w:rsidRPr="00881428">
        <w:rPr>
          <w:rFonts w:ascii="Times New Roman" w:hAnsi="Times New Roman" w:cs="Times New Roman"/>
        </w:rPr>
        <w:t>T</w:t>
      </w:r>
      <w:r w:rsidR="00945986" w:rsidRPr="00881428">
        <w:rPr>
          <w:rFonts w:ascii="Times New Roman" w:hAnsi="Times New Roman" w:cs="Times New Roman"/>
        </w:rPr>
        <w:t xml:space="preserve">he results of the study also provide evidence that </w:t>
      </w:r>
      <w:r w:rsidR="001B046B" w:rsidRPr="00881428">
        <w:rPr>
          <w:rFonts w:ascii="Times New Roman" w:hAnsi="Times New Roman" w:cs="Times New Roman"/>
        </w:rPr>
        <w:t>improved</w:t>
      </w:r>
      <w:r w:rsidR="006E7D44" w:rsidRPr="00881428">
        <w:rPr>
          <w:rFonts w:ascii="Times New Roman" w:hAnsi="Times New Roman" w:cs="Times New Roman"/>
        </w:rPr>
        <w:t xml:space="preserve"> media</w:t>
      </w:r>
      <w:ins w:id="951" w:author="Christopher Lam" w:date="2015-07-17T15:32:00Z">
        <w:r w:rsidR="00E44D88">
          <w:rPr>
            <w:rFonts w:ascii="Times New Roman" w:hAnsi="Times New Roman" w:cs="Times New Roman"/>
          </w:rPr>
          <w:t>-</w:t>
        </w:r>
      </w:ins>
      <w:del w:id="952" w:author="Christopher Lam" w:date="2015-07-17T15:32:00Z">
        <w:r w:rsidR="006E7D44" w:rsidRPr="00881428" w:rsidDel="00E44D88">
          <w:rPr>
            <w:rFonts w:ascii="Times New Roman" w:hAnsi="Times New Roman" w:cs="Times New Roman"/>
          </w:rPr>
          <w:delText xml:space="preserve"> </w:delText>
        </w:r>
      </w:del>
      <w:r w:rsidR="006E7D44" w:rsidRPr="00881428">
        <w:rPr>
          <w:rFonts w:ascii="Times New Roman" w:hAnsi="Times New Roman" w:cs="Times New Roman"/>
        </w:rPr>
        <w:t>fit</w:t>
      </w:r>
      <w:r w:rsidR="00945986" w:rsidRPr="00881428">
        <w:rPr>
          <w:rFonts w:ascii="Times New Roman" w:hAnsi="Times New Roman" w:cs="Times New Roman"/>
        </w:rPr>
        <w:t xml:space="preserve"> behavior </w:t>
      </w:r>
      <w:del w:id="953" w:author="Christopher Lam" w:date="2015-07-17T15:32:00Z">
        <w:r w:rsidR="00E2342A" w:rsidRPr="00881428" w:rsidDel="00234DE3">
          <w:rPr>
            <w:rFonts w:ascii="Times New Roman" w:hAnsi="Times New Roman" w:cs="Times New Roman"/>
          </w:rPr>
          <w:delText>further</w:delText>
        </w:r>
        <w:r w:rsidR="00E856D8" w:rsidRPr="00881428" w:rsidDel="00234DE3">
          <w:rPr>
            <w:rFonts w:ascii="Times New Roman" w:hAnsi="Times New Roman" w:cs="Times New Roman"/>
          </w:rPr>
          <w:delText xml:space="preserve"> </w:delText>
        </w:r>
        <w:r w:rsidR="00AA5C42" w:rsidRPr="00881428" w:rsidDel="00234DE3">
          <w:rPr>
            <w:rFonts w:ascii="Times New Roman" w:hAnsi="Times New Roman" w:cs="Times New Roman"/>
          </w:rPr>
          <w:delText>impacted</w:delText>
        </w:r>
      </w:del>
      <w:ins w:id="954" w:author="Christopher Lam" w:date="2015-07-17T15:32:00Z">
        <w:r w:rsidR="00234DE3">
          <w:rPr>
            <w:rFonts w:ascii="Times New Roman" w:hAnsi="Times New Roman" w:cs="Times New Roman"/>
          </w:rPr>
          <w:t>affected</w:t>
        </w:r>
      </w:ins>
      <w:r w:rsidR="00945986" w:rsidRPr="00881428">
        <w:rPr>
          <w:rFonts w:ascii="Times New Roman" w:hAnsi="Times New Roman" w:cs="Times New Roman"/>
        </w:rPr>
        <w:t xml:space="preserve"> desirable team </w:t>
      </w:r>
      <w:ins w:id="955" w:author="Christopher Lam" w:date="2015-07-17T15:32:00Z">
        <w:r w:rsidR="00234DE3">
          <w:rPr>
            <w:rFonts w:ascii="Times New Roman" w:hAnsi="Times New Roman" w:cs="Times New Roman"/>
          </w:rPr>
          <w:t xml:space="preserve">communication </w:t>
        </w:r>
      </w:ins>
      <w:r w:rsidR="00945986" w:rsidRPr="00881428">
        <w:rPr>
          <w:rFonts w:ascii="Times New Roman" w:hAnsi="Times New Roman" w:cs="Times New Roman"/>
        </w:rPr>
        <w:t>outcomes</w:t>
      </w:r>
      <w:r w:rsidR="00AA5C42" w:rsidRPr="00881428">
        <w:rPr>
          <w:rFonts w:ascii="Times New Roman" w:hAnsi="Times New Roman" w:cs="Times New Roman"/>
        </w:rPr>
        <w:t xml:space="preserve"> </w:t>
      </w:r>
      <w:del w:id="956" w:author="Christopher Lam" w:date="2015-07-17T15:32:00Z">
        <w:r w:rsidR="00AA5C42" w:rsidRPr="00881428" w:rsidDel="00234DE3">
          <w:rPr>
            <w:rFonts w:ascii="Times New Roman" w:hAnsi="Times New Roman" w:cs="Times New Roman"/>
          </w:rPr>
          <w:delText xml:space="preserve">including </w:delText>
        </w:r>
      </w:del>
      <w:ins w:id="957" w:author="Christopher Lam" w:date="2015-07-17T15:32:00Z">
        <w:r w:rsidR="00234DE3">
          <w:rPr>
            <w:rFonts w:ascii="Times New Roman" w:hAnsi="Times New Roman" w:cs="Times New Roman"/>
          </w:rPr>
          <w:t>such as</w:t>
        </w:r>
        <w:r w:rsidR="00234DE3" w:rsidRPr="00881428">
          <w:rPr>
            <w:rFonts w:ascii="Times New Roman" w:hAnsi="Times New Roman" w:cs="Times New Roman"/>
          </w:rPr>
          <w:t xml:space="preserve"> </w:t>
        </w:r>
      </w:ins>
      <w:r w:rsidR="00AA5C42" w:rsidRPr="00881428">
        <w:rPr>
          <w:rFonts w:ascii="Times New Roman" w:hAnsi="Times New Roman" w:cs="Times New Roman"/>
        </w:rPr>
        <w:t>discussion quality, richness, and openness.</w:t>
      </w:r>
      <w:r w:rsidR="009B1B06" w:rsidRPr="00881428">
        <w:rPr>
          <w:rFonts w:ascii="Times New Roman" w:hAnsi="Times New Roman" w:cs="Times New Roman"/>
        </w:rPr>
        <w:t xml:space="preserve"> </w:t>
      </w:r>
      <w:r w:rsidR="00B80FC4" w:rsidRPr="00881428">
        <w:rPr>
          <w:rFonts w:ascii="Times New Roman" w:hAnsi="Times New Roman" w:cs="Times New Roman"/>
        </w:rPr>
        <w:t xml:space="preserve">First, </w:t>
      </w:r>
      <w:r w:rsidR="00E40211" w:rsidRPr="00881428">
        <w:rPr>
          <w:rFonts w:ascii="Times New Roman" w:hAnsi="Times New Roman" w:cs="Times New Roman"/>
        </w:rPr>
        <w:t xml:space="preserve">MST training </w:t>
      </w:r>
      <w:del w:id="958" w:author="Christopher Lam" w:date="2015-07-17T15:32:00Z">
        <w:r w:rsidR="00E25D38" w:rsidRPr="00881428" w:rsidDel="00234DE3">
          <w:rPr>
            <w:rFonts w:ascii="Times New Roman" w:hAnsi="Times New Roman" w:cs="Times New Roman"/>
          </w:rPr>
          <w:delText>led</w:delText>
        </w:r>
        <w:r w:rsidR="00E40211" w:rsidRPr="00881428" w:rsidDel="00234DE3">
          <w:rPr>
            <w:rFonts w:ascii="Times New Roman" w:hAnsi="Times New Roman" w:cs="Times New Roman"/>
          </w:rPr>
          <w:delText xml:space="preserve"> </w:delText>
        </w:r>
      </w:del>
      <w:ins w:id="959" w:author="Christopher Lam" w:date="2015-07-17T15:32:00Z">
        <w:r w:rsidR="00234DE3">
          <w:rPr>
            <w:rFonts w:ascii="Times New Roman" w:hAnsi="Times New Roman" w:cs="Times New Roman"/>
          </w:rPr>
          <w:t>appeared to lead</w:t>
        </w:r>
        <w:r w:rsidR="00234DE3" w:rsidRPr="00881428">
          <w:rPr>
            <w:rFonts w:ascii="Times New Roman" w:hAnsi="Times New Roman" w:cs="Times New Roman"/>
          </w:rPr>
          <w:t xml:space="preserve"> </w:t>
        </w:r>
      </w:ins>
      <w:r w:rsidR="00E40211" w:rsidRPr="00881428">
        <w:rPr>
          <w:rFonts w:ascii="Times New Roman" w:hAnsi="Times New Roman" w:cs="Times New Roman"/>
        </w:rPr>
        <w:t>to higher discussion quality</w:t>
      </w:r>
      <w:r w:rsidR="00E25D38" w:rsidRPr="00881428">
        <w:rPr>
          <w:rFonts w:ascii="Times New Roman" w:hAnsi="Times New Roman" w:cs="Times New Roman"/>
        </w:rPr>
        <w:t xml:space="preserve">, </w:t>
      </w:r>
      <w:del w:id="960" w:author="Christopher Lam" w:date="2015-07-17T15:32:00Z">
        <w:r w:rsidR="00E25D38" w:rsidRPr="00881428" w:rsidDel="00051FEC">
          <w:rPr>
            <w:rFonts w:ascii="Times New Roman" w:hAnsi="Times New Roman" w:cs="Times New Roman"/>
          </w:rPr>
          <w:delText>which measure</w:delText>
        </w:r>
        <w:r w:rsidR="00527757" w:rsidRPr="00881428" w:rsidDel="00051FEC">
          <w:rPr>
            <w:rFonts w:ascii="Times New Roman" w:hAnsi="Times New Roman" w:cs="Times New Roman"/>
          </w:rPr>
          <w:delText>s</w:delText>
        </w:r>
      </w:del>
      <w:ins w:id="961" w:author="Christopher Lam" w:date="2015-07-17T15:32:00Z">
        <w:r w:rsidR="00051FEC">
          <w:rPr>
            <w:rFonts w:ascii="Times New Roman" w:hAnsi="Times New Roman" w:cs="Times New Roman"/>
          </w:rPr>
          <w:t>in that the participants who received training rated their discussions higher for</w:t>
        </w:r>
      </w:ins>
      <w:r w:rsidR="00E25D38" w:rsidRPr="00881428">
        <w:rPr>
          <w:rFonts w:ascii="Times New Roman" w:hAnsi="Times New Roman" w:cs="Times New Roman"/>
        </w:rPr>
        <w:t xml:space="preserve"> </w:t>
      </w:r>
      <w:r w:rsidR="009C1B9A" w:rsidRPr="00881428">
        <w:rPr>
          <w:rFonts w:ascii="Times New Roman" w:hAnsi="Times New Roman" w:cs="Times New Roman"/>
        </w:rPr>
        <w:t xml:space="preserve">effectiveness and </w:t>
      </w:r>
      <w:r w:rsidR="00DB6714" w:rsidRPr="00881428">
        <w:rPr>
          <w:rFonts w:ascii="Times New Roman" w:hAnsi="Times New Roman" w:cs="Times New Roman"/>
        </w:rPr>
        <w:t>satisfaction</w:t>
      </w:r>
      <w:ins w:id="962" w:author="Christopher Lam" w:date="2015-07-17T15:33:00Z">
        <w:r w:rsidR="00051FEC">
          <w:rPr>
            <w:rFonts w:ascii="Times New Roman" w:hAnsi="Times New Roman" w:cs="Times New Roman"/>
          </w:rPr>
          <w:t xml:space="preserve"> than did those who did not receive training</w:t>
        </w:r>
      </w:ins>
      <w:del w:id="963" w:author="Christopher Lam" w:date="2015-07-17T15:33:00Z">
        <w:r w:rsidR="00DB6714" w:rsidRPr="00881428" w:rsidDel="00051FEC">
          <w:rPr>
            <w:rFonts w:ascii="Times New Roman" w:hAnsi="Times New Roman" w:cs="Times New Roman"/>
          </w:rPr>
          <w:delText xml:space="preserve"> </w:delText>
        </w:r>
        <w:r w:rsidR="00DE7A8C" w:rsidRPr="00881428" w:rsidDel="00051FEC">
          <w:rPr>
            <w:rFonts w:ascii="Times New Roman" w:hAnsi="Times New Roman" w:cs="Times New Roman"/>
          </w:rPr>
          <w:delText xml:space="preserve">of </w:delText>
        </w:r>
        <w:r w:rsidR="00DB6714" w:rsidRPr="00881428" w:rsidDel="00051FEC">
          <w:rPr>
            <w:rFonts w:ascii="Times New Roman" w:hAnsi="Times New Roman" w:cs="Times New Roman"/>
          </w:rPr>
          <w:delText>group discussions</w:delText>
        </w:r>
      </w:del>
      <w:r w:rsidR="00DB6714" w:rsidRPr="00881428">
        <w:rPr>
          <w:rFonts w:ascii="Times New Roman" w:hAnsi="Times New Roman" w:cs="Times New Roman"/>
        </w:rPr>
        <w:t xml:space="preserve">. </w:t>
      </w:r>
      <w:r w:rsidR="00CA1240" w:rsidRPr="00881428">
        <w:rPr>
          <w:rFonts w:ascii="Times New Roman" w:hAnsi="Times New Roman" w:cs="Times New Roman"/>
        </w:rPr>
        <w:t xml:space="preserve">This finding provides support for the notion that the medium in which a message is delivered </w:t>
      </w:r>
      <w:del w:id="964" w:author="Christopher Lam" w:date="2015-07-17T15:33:00Z">
        <w:r w:rsidR="00CA1240" w:rsidRPr="00881428" w:rsidDel="00051FEC">
          <w:rPr>
            <w:rFonts w:ascii="Times New Roman" w:hAnsi="Times New Roman" w:cs="Times New Roman"/>
          </w:rPr>
          <w:delText xml:space="preserve">has </w:delText>
        </w:r>
      </w:del>
      <w:r w:rsidR="00CA1240" w:rsidRPr="00881428">
        <w:rPr>
          <w:rFonts w:ascii="Times New Roman" w:hAnsi="Times New Roman" w:cs="Times New Roman"/>
        </w:rPr>
        <w:t>significant</w:t>
      </w:r>
      <w:ins w:id="965" w:author="Christopher Lam" w:date="2015-07-17T15:33:00Z">
        <w:r w:rsidR="00051FEC">
          <w:rPr>
            <w:rFonts w:ascii="Times New Roman" w:hAnsi="Times New Roman" w:cs="Times New Roman"/>
          </w:rPr>
          <w:t>ly</w:t>
        </w:r>
      </w:ins>
      <w:r w:rsidR="00CA1240" w:rsidRPr="00881428">
        <w:rPr>
          <w:rFonts w:ascii="Times New Roman" w:hAnsi="Times New Roman" w:cs="Times New Roman"/>
        </w:rPr>
        <w:t xml:space="preserve"> </w:t>
      </w:r>
      <w:del w:id="966" w:author="Christopher Lam" w:date="2015-07-17T15:33:00Z">
        <w:r w:rsidR="00CA1240" w:rsidRPr="00881428" w:rsidDel="00051FEC">
          <w:rPr>
            <w:rFonts w:ascii="Times New Roman" w:hAnsi="Times New Roman" w:cs="Times New Roman"/>
          </w:rPr>
          <w:delText xml:space="preserve">impact </w:delText>
        </w:r>
      </w:del>
      <w:ins w:id="967" w:author="Christopher Lam" w:date="2015-07-17T15:33:00Z">
        <w:r w:rsidR="00051FEC">
          <w:rPr>
            <w:rFonts w:ascii="Times New Roman" w:hAnsi="Times New Roman" w:cs="Times New Roman"/>
          </w:rPr>
          <w:t>affects</w:t>
        </w:r>
        <w:r w:rsidR="00051FEC" w:rsidRPr="00881428">
          <w:rPr>
            <w:rFonts w:ascii="Times New Roman" w:hAnsi="Times New Roman" w:cs="Times New Roman"/>
          </w:rPr>
          <w:t xml:space="preserve"> </w:t>
        </w:r>
      </w:ins>
      <w:del w:id="968" w:author="Christopher Lam" w:date="2015-07-17T15:33:00Z">
        <w:r w:rsidR="00CA1240" w:rsidRPr="00881428" w:rsidDel="00051FEC">
          <w:rPr>
            <w:rFonts w:ascii="Times New Roman" w:hAnsi="Times New Roman" w:cs="Times New Roman"/>
          </w:rPr>
          <w:delText xml:space="preserve">on </w:delText>
        </w:r>
      </w:del>
      <w:r w:rsidR="00CA1240" w:rsidRPr="00881428">
        <w:rPr>
          <w:rFonts w:ascii="Times New Roman" w:hAnsi="Times New Roman" w:cs="Times New Roman"/>
        </w:rPr>
        <w:t>how the message is actually perceived</w:t>
      </w:r>
      <w:ins w:id="969" w:author="Christopher Lam" w:date="2015-07-17T15:34:00Z">
        <w:r w:rsidR="00051FEC">
          <w:rPr>
            <w:rFonts w:ascii="Times New Roman" w:hAnsi="Times New Roman" w:cs="Times New Roman"/>
          </w:rPr>
          <w:t xml:space="preserve"> </w:t>
        </w:r>
      </w:ins>
      <w:del w:id="970" w:author="Christopher Lam" w:date="2015-07-17T15:34:00Z">
        <w:r w:rsidR="00CA1240" w:rsidRPr="00881428" w:rsidDel="00051FEC">
          <w:rPr>
            <w:rFonts w:ascii="Times New Roman" w:hAnsi="Times New Roman" w:cs="Times New Roman"/>
          </w:rPr>
          <w:delText xml:space="preserve">, </w:delText>
        </w:r>
      </w:del>
      <w:r w:rsidR="00CA1240" w:rsidRPr="00881428">
        <w:rPr>
          <w:rFonts w:ascii="Times New Roman" w:hAnsi="Times New Roman" w:cs="Times New Roman"/>
        </w:rPr>
        <w:t xml:space="preserve">and </w:t>
      </w:r>
      <w:del w:id="971" w:author="Christopher Lam" w:date="2015-07-17T15:34:00Z">
        <w:r w:rsidR="00CA1240" w:rsidRPr="00881428" w:rsidDel="00051FEC">
          <w:rPr>
            <w:rFonts w:ascii="Times New Roman" w:hAnsi="Times New Roman" w:cs="Times New Roman"/>
          </w:rPr>
          <w:delText>in turn</w:delText>
        </w:r>
      </w:del>
      <w:ins w:id="972" w:author="Christopher Lam" w:date="2015-07-17T15:34:00Z">
        <w:r w:rsidR="00051FEC">
          <w:rPr>
            <w:rFonts w:ascii="Times New Roman" w:hAnsi="Times New Roman" w:cs="Times New Roman"/>
          </w:rPr>
          <w:t>thus</w:t>
        </w:r>
      </w:ins>
      <w:r w:rsidR="00CA1240" w:rsidRPr="00881428">
        <w:rPr>
          <w:rFonts w:ascii="Times New Roman" w:hAnsi="Times New Roman" w:cs="Times New Roman"/>
        </w:rPr>
        <w:t xml:space="preserve"> </w:t>
      </w:r>
      <w:del w:id="973" w:author="Christopher Lam" w:date="2015-07-17T15:34:00Z">
        <w:r w:rsidR="00CA1240" w:rsidRPr="00881428" w:rsidDel="00051FEC">
          <w:rPr>
            <w:rFonts w:ascii="Times New Roman" w:hAnsi="Times New Roman" w:cs="Times New Roman"/>
          </w:rPr>
          <w:delText>i</w:delText>
        </w:r>
        <w:r w:rsidR="002E113C" w:rsidRPr="00881428" w:rsidDel="00051FEC">
          <w:rPr>
            <w:rFonts w:ascii="Times New Roman" w:hAnsi="Times New Roman" w:cs="Times New Roman"/>
          </w:rPr>
          <w:delText xml:space="preserve">mpacts </w:delText>
        </w:r>
      </w:del>
      <w:ins w:id="974" w:author="Christopher Lam" w:date="2015-07-17T15:34:00Z">
        <w:r w:rsidR="00051FEC">
          <w:rPr>
            <w:rFonts w:ascii="Times New Roman" w:hAnsi="Times New Roman" w:cs="Times New Roman"/>
          </w:rPr>
          <w:t>affects</w:t>
        </w:r>
        <w:r w:rsidR="00051FEC" w:rsidRPr="00881428">
          <w:rPr>
            <w:rFonts w:ascii="Times New Roman" w:hAnsi="Times New Roman" w:cs="Times New Roman"/>
          </w:rPr>
          <w:t xml:space="preserve"> </w:t>
        </w:r>
      </w:ins>
      <w:r w:rsidR="002E113C" w:rsidRPr="00881428">
        <w:rPr>
          <w:rFonts w:ascii="Times New Roman" w:hAnsi="Times New Roman" w:cs="Times New Roman"/>
        </w:rPr>
        <w:t>overall communication satisfaction</w:t>
      </w:r>
      <w:r w:rsidR="00CA1240" w:rsidRPr="00881428">
        <w:rPr>
          <w:rFonts w:ascii="Times New Roman" w:hAnsi="Times New Roman" w:cs="Times New Roman"/>
        </w:rPr>
        <w:t xml:space="preserve">. </w:t>
      </w:r>
      <w:r w:rsidR="00B22837" w:rsidRPr="00881428">
        <w:rPr>
          <w:rFonts w:ascii="Times New Roman" w:hAnsi="Times New Roman" w:cs="Times New Roman"/>
        </w:rPr>
        <w:t>Again,</w:t>
      </w:r>
      <w:r w:rsidR="00E25D38" w:rsidRPr="00881428">
        <w:rPr>
          <w:rFonts w:ascii="Times New Roman" w:hAnsi="Times New Roman" w:cs="Times New Roman"/>
        </w:rPr>
        <w:t xml:space="preserve"> s</w:t>
      </w:r>
      <w:r w:rsidR="003761FE" w:rsidRPr="00881428">
        <w:rPr>
          <w:rFonts w:ascii="Times New Roman" w:hAnsi="Times New Roman" w:cs="Times New Roman"/>
        </w:rPr>
        <w:t xml:space="preserve">tudents </w:t>
      </w:r>
      <w:r w:rsidR="00F9542F" w:rsidRPr="00881428">
        <w:rPr>
          <w:rFonts w:ascii="Times New Roman" w:hAnsi="Times New Roman" w:cs="Times New Roman"/>
        </w:rPr>
        <w:t xml:space="preserve">in these courses </w:t>
      </w:r>
      <w:r w:rsidR="00030803" w:rsidRPr="00881428">
        <w:rPr>
          <w:rFonts w:ascii="Times New Roman" w:hAnsi="Times New Roman" w:cs="Times New Roman"/>
        </w:rPr>
        <w:t xml:space="preserve">were never </w:t>
      </w:r>
      <w:r w:rsidR="00E25D38" w:rsidRPr="00881428">
        <w:rPr>
          <w:rFonts w:ascii="Times New Roman" w:hAnsi="Times New Roman" w:cs="Times New Roman"/>
        </w:rPr>
        <w:t>instructed</w:t>
      </w:r>
      <w:r w:rsidR="003761FE" w:rsidRPr="00881428">
        <w:rPr>
          <w:rFonts w:ascii="Times New Roman" w:hAnsi="Times New Roman" w:cs="Times New Roman"/>
        </w:rPr>
        <w:t xml:space="preserve"> </w:t>
      </w:r>
      <w:r w:rsidR="00B22837" w:rsidRPr="00881428">
        <w:rPr>
          <w:rFonts w:ascii="Times New Roman" w:hAnsi="Times New Roman" w:cs="Times New Roman"/>
        </w:rPr>
        <w:t xml:space="preserve">on </w:t>
      </w:r>
      <w:r w:rsidR="006E7D44" w:rsidRPr="00881428">
        <w:rPr>
          <w:rFonts w:ascii="Times New Roman" w:hAnsi="Times New Roman" w:cs="Times New Roman"/>
        </w:rPr>
        <w:t>how to hold effective</w:t>
      </w:r>
      <w:r w:rsidR="003761FE" w:rsidRPr="00881428">
        <w:rPr>
          <w:rFonts w:ascii="Times New Roman" w:hAnsi="Times New Roman" w:cs="Times New Roman"/>
        </w:rPr>
        <w:t xml:space="preserve"> group discussion</w:t>
      </w:r>
      <w:r w:rsidR="006E7D44" w:rsidRPr="00881428">
        <w:rPr>
          <w:rFonts w:ascii="Times New Roman" w:hAnsi="Times New Roman" w:cs="Times New Roman"/>
        </w:rPr>
        <w:t>s</w:t>
      </w:r>
      <w:r w:rsidR="003761FE" w:rsidRPr="00881428">
        <w:rPr>
          <w:rFonts w:ascii="Times New Roman" w:hAnsi="Times New Roman" w:cs="Times New Roman"/>
        </w:rPr>
        <w:t>.</w:t>
      </w:r>
      <w:r w:rsidR="00030803" w:rsidRPr="00881428">
        <w:rPr>
          <w:rFonts w:ascii="Times New Roman" w:hAnsi="Times New Roman" w:cs="Times New Roman"/>
        </w:rPr>
        <w:t xml:space="preserve"> </w:t>
      </w:r>
      <w:r w:rsidR="003761FE" w:rsidRPr="00881428">
        <w:rPr>
          <w:rFonts w:ascii="Times New Roman" w:hAnsi="Times New Roman" w:cs="Times New Roman"/>
        </w:rPr>
        <w:t xml:space="preserve">Therefore, the fact that MST training positively influenced </w:t>
      </w:r>
      <w:r w:rsidR="00030803" w:rsidRPr="00881428">
        <w:rPr>
          <w:rFonts w:ascii="Times New Roman" w:hAnsi="Times New Roman" w:cs="Times New Roman"/>
        </w:rPr>
        <w:t xml:space="preserve">discussion quality is </w:t>
      </w:r>
      <w:r w:rsidR="00F9542F" w:rsidRPr="00881428">
        <w:rPr>
          <w:rFonts w:ascii="Times New Roman" w:hAnsi="Times New Roman" w:cs="Times New Roman"/>
        </w:rPr>
        <w:t xml:space="preserve">noteworthy because the relationship between MST training and discussion quality </w:t>
      </w:r>
      <w:r w:rsidR="006E7D44" w:rsidRPr="00881428">
        <w:rPr>
          <w:rFonts w:ascii="Times New Roman" w:hAnsi="Times New Roman" w:cs="Times New Roman"/>
        </w:rPr>
        <w:t xml:space="preserve">has </w:t>
      </w:r>
      <w:del w:id="975" w:author="Christopher Lam" w:date="2015-07-17T15:34:00Z">
        <w:r w:rsidR="006E7D44" w:rsidRPr="00881428" w:rsidDel="00051FEC">
          <w:rPr>
            <w:rFonts w:ascii="Times New Roman" w:hAnsi="Times New Roman" w:cs="Times New Roman"/>
          </w:rPr>
          <w:delText>never</w:delText>
        </w:r>
        <w:r w:rsidR="009C1B9A" w:rsidRPr="00881428" w:rsidDel="00051FEC">
          <w:rPr>
            <w:rFonts w:ascii="Times New Roman" w:hAnsi="Times New Roman" w:cs="Times New Roman"/>
          </w:rPr>
          <w:delText xml:space="preserve"> </w:delText>
        </w:r>
      </w:del>
      <w:ins w:id="976" w:author="Christopher Lam" w:date="2015-07-17T15:34:00Z">
        <w:r w:rsidR="00051FEC">
          <w:rPr>
            <w:rFonts w:ascii="Times New Roman" w:hAnsi="Times New Roman" w:cs="Times New Roman"/>
          </w:rPr>
          <w:t>not</w:t>
        </w:r>
        <w:r w:rsidR="00051FEC" w:rsidRPr="00881428">
          <w:rPr>
            <w:rFonts w:ascii="Times New Roman" w:hAnsi="Times New Roman" w:cs="Times New Roman"/>
          </w:rPr>
          <w:t xml:space="preserve"> </w:t>
        </w:r>
      </w:ins>
      <w:r w:rsidR="009C1B9A" w:rsidRPr="00881428">
        <w:rPr>
          <w:rFonts w:ascii="Times New Roman" w:hAnsi="Times New Roman" w:cs="Times New Roman"/>
        </w:rPr>
        <w:t>been previously established</w:t>
      </w:r>
      <w:r w:rsidR="001E6C2B" w:rsidRPr="00881428">
        <w:rPr>
          <w:rFonts w:ascii="Times New Roman" w:hAnsi="Times New Roman" w:cs="Times New Roman"/>
        </w:rPr>
        <w:t>.</w:t>
      </w:r>
      <w:r w:rsidR="00DE7A8C" w:rsidRPr="00881428">
        <w:rPr>
          <w:rFonts w:ascii="Times New Roman" w:hAnsi="Times New Roman" w:cs="Times New Roman"/>
        </w:rPr>
        <w:t xml:space="preserve"> </w:t>
      </w:r>
      <w:r w:rsidR="009C1B9A" w:rsidRPr="00881428">
        <w:rPr>
          <w:rFonts w:ascii="Times New Roman" w:hAnsi="Times New Roman" w:cs="Times New Roman"/>
        </w:rPr>
        <w:t xml:space="preserve">The implications of this finding </w:t>
      </w:r>
      <w:r w:rsidR="00B22837" w:rsidRPr="00881428">
        <w:rPr>
          <w:rFonts w:ascii="Times New Roman" w:hAnsi="Times New Roman" w:cs="Times New Roman"/>
        </w:rPr>
        <w:t xml:space="preserve">also </w:t>
      </w:r>
      <w:r w:rsidR="009C1B9A" w:rsidRPr="00881428">
        <w:rPr>
          <w:rFonts w:ascii="Times New Roman" w:hAnsi="Times New Roman" w:cs="Times New Roman"/>
        </w:rPr>
        <w:t xml:space="preserve">extend </w:t>
      </w:r>
      <w:r w:rsidR="00E54369" w:rsidRPr="00881428">
        <w:rPr>
          <w:rFonts w:ascii="Times New Roman" w:hAnsi="Times New Roman" w:cs="Times New Roman"/>
        </w:rPr>
        <w:t>beyond discussion quality</w:t>
      </w:r>
      <w:r w:rsidR="00B22837" w:rsidRPr="00881428">
        <w:rPr>
          <w:rFonts w:ascii="Times New Roman" w:hAnsi="Times New Roman" w:cs="Times New Roman"/>
        </w:rPr>
        <w:t>,</w:t>
      </w:r>
      <w:r w:rsidR="00E54369" w:rsidRPr="00881428">
        <w:rPr>
          <w:rFonts w:ascii="Times New Roman" w:hAnsi="Times New Roman" w:cs="Times New Roman"/>
        </w:rPr>
        <w:t xml:space="preserve"> as</w:t>
      </w:r>
      <w:r w:rsidR="009C1B9A" w:rsidRPr="00881428">
        <w:rPr>
          <w:rFonts w:ascii="Times New Roman" w:hAnsi="Times New Roman" w:cs="Times New Roman"/>
        </w:rPr>
        <w:t xml:space="preserve"> </w:t>
      </w:r>
      <w:r w:rsidR="00B22837" w:rsidRPr="00881428">
        <w:rPr>
          <w:rFonts w:ascii="Times New Roman" w:hAnsi="Times New Roman" w:cs="Times New Roman"/>
        </w:rPr>
        <w:t xml:space="preserve">research suggests that </w:t>
      </w:r>
      <w:r w:rsidR="009C1B9A" w:rsidRPr="00881428">
        <w:rPr>
          <w:rFonts w:ascii="Times New Roman" w:hAnsi="Times New Roman" w:cs="Times New Roman"/>
        </w:rPr>
        <w:t>high-quality discussion</w:t>
      </w:r>
      <w:r w:rsidR="00E54369" w:rsidRPr="00881428">
        <w:rPr>
          <w:rFonts w:ascii="Times New Roman" w:hAnsi="Times New Roman" w:cs="Times New Roman"/>
        </w:rPr>
        <w:t>s</w:t>
      </w:r>
      <w:r w:rsidR="009C1B9A" w:rsidRPr="00881428">
        <w:rPr>
          <w:rFonts w:ascii="Times New Roman" w:hAnsi="Times New Roman" w:cs="Times New Roman"/>
        </w:rPr>
        <w:t xml:space="preserve"> </w:t>
      </w:r>
      <w:r w:rsidR="00CA1240" w:rsidRPr="00881428">
        <w:rPr>
          <w:rFonts w:ascii="Times New Roman" w:hAnsi="Times New Roman" w:cs="Times New Roman"/>
        </w:rPr>
        <w:t>lead</w:t>
      </w:r>
      <w:r w:rsidR="00E54369" w:rsidRPr="00881428">
        <w:rPr>
          <w:rFonts w:ascii="Times New Roman" w:hAnsi="Times New Roman" w:cs="Times New Roman"/>
        </w:rPr>
        <w:t xml:space="preserve"> to</w:t>
      </w:r>
      <w:r w:rsidR="009C1B9A" w:rsidRPr="00881428">
        <w:rPr>
          <w:rFonts w:ascii="Times New Roman" w:hAnsi="Times New Roman" w:cs="Times New Roman"/>
        </w:rPr>
        <w:t xml:space="preserve"> shared knowledge and a better understanding of the collective group problem (Burgoon</w:t>
      </w:r>
      <w:del w:id="977" w:author="Christopher Lam" w:date="2015-07-17T15:34:00Z">
        <w:r w:rsidR="009C1B9A" w:rsidRPr="00881428" w:rsidDel="00051FEC">
          <w:rPr>
            <w:rFonts w:ascii="Times New Roman" w:hAnsi="Times New Roman" w:cs="Times New Roman"/>
          </w:rPr>
          <w:delText>, Bonito,</w:delText>
        </w:r>
      </w:del>
      <w:r w:rsidR="009C1B9A" w:rsidRPr="00881428">
        <w:rPr>
          <w:rFonts w:ascii="Times New Roman" w:hAnsi="Times New Roman" w:cs="Times New Roman"/>
        </w:rPr>
        <w:t xml:space="preserve"> et al., 2002). </w:t>
      </w:r>
      <w:r w:rsidR="006A7FA6" w:rsidRPr="00881428">
        <w:rPr>
          <w:rFonts w:ascii="Times New Roman" w:hAnsi="Times New Roman" w:cs="Times New Roman"/>
        </w:rPr>
        <w:t xml:space="preserve">Therefore, </w:t>
      </w:r>
      <w:r w:rsidR="001B046B" w:rsidRPr="00881428">
        <w:rPr>
          <w:rFonts w:ascii="Times New Roman" w:hAnsi="Times New Roman" w:cs="Times New Roman"/>
        </w:rPr>
        <w:t>the connection between MST training and</w:t>
      </w:r>
      <w:r w:rsidR="006A7FA6" w:rsidRPr="00881428">
        <w:rPr>
          <w:rFonts w:ascii="Times New Roman" w:hAnsi="Times New Roman" w:cs="Times New Roman"/>
        </w:rPr>
        <w:t xml:space="preserve"> discussion quality </w:t>
      </w:r>
      <w:del w:id="978" w:author="Christopher Lam" w:date="2015-07-17T15:34:00Z">
        <w:r w:rsidR="006A7FA6" w:rsidRPr="00881428" w:rsidDel="00051FEC">
          <w:rPr>
            <w:rFonts w:ascii="Times New Roman" w:hAnsi="Times New Roman" w:cs="Times New Roman"/>
          </w:rPr>
          <w:delText xml:space="preserve">actually </w:delText>
        </w:r>
      </w:del>
      <w:r w:rsidR="006A7FA6" w:rsidRPr="00881428">
        <w:rPr>
          <w:rFonts w:ascii="Times New Roman" w:hAnsi="Times New Roman" w:cs="Times New Roman"/>
        </w:rPr>
        <w:t>may have broader impact for teams.</w:t>
      </w:r>
    </w:p>
    <w:p w14:paraId="5074FA8E" w14:textId="4DAE0556" w:rsidR="00A43D3D" w:rsidRPr="00881428" w:rsidRDefault="009C1B9A" w:rsidP="0068325A">
      <w:pPr>
        <w:spacing w:line="480" w:lineRule="auto"/>
        <w:ind w:left="0"/>
        <w:rPr>
          <w:rFonts w:ascii="Times New Roman" w:hAnsi="Times New Roman" w:cs="Times New Roman"/>
        </w:rPr>
      </w:pPr>
      <w:r w:rsidRPr="00881428">
        <w:rPr>
          <w:rFonts w:ascii="Times New Roman" w:hAnsi="Times New Roman" w:cs="Times New Roman"/>
        </w:rPr>
        <w:tab/>
      </w:r>
      <w:r w:rsidR="004C6805" w:rsidRPr="00881428">
        <w:rPr>
          <w:rFonts w:ascii="Times New Roman" w:hAnsi="Times New Roman" w:cs="Times New Roman"/>
        </w:rPr>
        <w:t xml:space="preserve">Another significant finding is that </w:t>
      </w:r>
      <w:r w:rsidR="006A7FA6" w:rsidRPr="00881428">
        <w:rPr>
          <w:rFonts w:ascii="Times New Roman" w:hAnsi="Times New Roman" w:cs="Times New Roman"/>
        </w:rPr>
        <w:t xml:space="preserve">MST training positively </w:t>
      </w:r>
      <w:del w:id="979" w:author="Christopher Lam" w:date="2015-07-17T15:34:00Z">
        <w:r w:rsidR="006A7FA6" w:rsidRPr="00881428" w:rsidDel="00051FEC">
          <w:rPr>
            <w:rFonts w:ascii="Times New Roman" w:hAnsi="Times New Roman" w:cs="Times New Roman"/>
          </w:rPr>
          <w:delText xml:space="preserve">impacted </w:delText>
        </w:r>
      </w:del>
      <w:ins w:id="980" w:author="Christopher Lam" w:date="2015-07-17T15:34:00Z">
        <w:r w:rsidR="00051FEC">
          <w:rPr>
            <w:rFonts w:ascii="Times New Roman" w:hAnsi="Times New Roman" w:cs="Times New Roman"/>
          </w:rPr>
          <w:t>affected communication</w:t>
        </w:r>
        <w:r w:rsidR="00051FEC" w:rsidRPr="00881428">
          <w:rPr>
            <w:rFonts w:ascii="Times New Roman" w:hAnsi="Times New Roman" w:cs="Times New Roman"/>
          </w:rPr>
          <w:t xml:space="preserve"> </w:t>
        </w:r>
      </w:ins>
      <w:r w:rsidR="006A7FA6" w:rsidRPr="00881428">
        <w:rPr>
          <w:rFonts w:ascii="Times New Roman" w:hAnsi="Times New Roman" w:cs="Times New Roman"/>
        </w:rPr>
        <w:t xml:space="preserve">richness, characterized by on-topic, detailed, and vivid </w:t>
      </w:r>
      <w:r w:rsidR="009C534C" w:rsidRPr="00881428">
        <w:rPr>
          <w:rFonts w:ascii="Times New Roman" w:hAnsi="Times New Roman" w:cs="Times New Roman"/>
        </w:rPr>
        <w:t>messages</w:t>
      </w:r>
      <w:r w:rsidR="006A7FA6" w:rsidRPr="00881428">
        <w:rPr>
          <w:rFonts w:ascii="Times New Roman" w:hAnsi="Times New Roman" w:cs="Times New Roman"/>
        </w:rPr>
        <w:t xml:space="preserve">. </w:t>
      </w:r>
      <w:r w:rsidR="006F0C1B" w:rsidRPr="00881428">
        <w:rPr>
          <w:rFonts w:ascii="Times New Roman" w:hAnsi="Times New Roman" w:cs="Times New Roman"/>
        </w:rPr>
        <w:t xml:space="preserve">This finding suggests that participants in the training group </w:t>
      </w:r>
      <w:r w:rsidR="00656465" w:rsidRPr="00881428">
        <w:rPr>
          <w:rFonts w:ascii="Times New Roman" w:hAnsi="Times New Roman" w:cs="Times New Roman"/>
        </w:rPr>
        <w:t xml:space="preserve">may have </w:t>
      </w:r>
      <w:r w:rsidR="006F0C1B" w:rsidRPr="00881428">
        <w:rPr>
          <w:rFonts w:ascii="Times New Roman" w:hAnsi="Times New Roman" w:cs="Times New Roman"/>
        </w:rPr>
        <w:t xml:space="preserve">more effectively </w:t>
      </w:r>
      <w:r w:rsidR="00DF0347" w:rsidRPr="00881428">
        <w:rPr>
          <w:rFonts w:ascii="Times New Roman" w:hAnsi="Times New Roman" w:cs="Times New Roman"/>
        </w:rPr>
        <w:t>selected</w:t>
      </w:r>
      <w:r w:rsidR="006F0C1B" w:rsidRPr="00881428">
        <w:rPr>
          <w:rFonts w:ascii="Times New Roman" w:hAnsi="Times New Roman" w:cs="Times New Roman"/>
        </w:rPr>
        <w:t xml:space="preserve"> media, which in turn </w:t>
      </w:r>
      <w:r w:rsidR="00DF0347" w:rsidRPr="00881428">
        <w:rPr>
          <w:rFonts w:ascii="Times New Roman" w:hAnsi="Times New Roman" w:cs="Times New Roman"/>
        </w:rPr>
        <w:t>facilitated</w:t>
      </w:r>
      <w:r w:rsidR="006F0C1B" w:rsidRPr="00881428">
        <w:rPr>
          <w:rFonts w:ascii="Times New Roman" w:hAnsi="Times New Roman" w:cs="Times New Roman"/>
        </w:rPr>
        <w:t xml:space="preserve"> more detailed and vivid responses. </w:t>
      </w:r>
      <w:r w:rsidR="009C534C" w:rsidRPr="00881428">
        <w:rPr>
          <w:rFonts w:ascii="Times New Roman" w:hAnsi="Times New Roman" w:cs="Times New Roman"/>
        </w:rPr>
        <w:t xml:space="preserve">Again, the relationship between these two variables has </w:t>
      </w:r>
      <w:r w:rsidR="008E340B" w:rsidRPr="00881428">
        <w:rPr>
          <w:rFonts w:ascii="Times New Roman" w:hAnsi="Times New Roman" w:cs="Times New Roman"/>
        </w:rPr>
        <w:t>not</w:t>
      </w:r>
      <w:r w:rsidR="009C534C" w:rsidRPr="00881428">
        <w:rPr>
          <w:rFonts w:ascii="Times New Roman" w:hAnsi="Times New Roman" w:cs="Times New Roman"/>
        </w:rPr>
        <w:t xml:space="preserve"> been</w:t>
      </w:r>
      <w:r w:rsidR="008E340B" w:rsidRPr="00881428">
        <w:rPr>
          <w:rFonts w:ascii="Times New Roman" w:hAnsi="Times New Roman" w:cs="Times New Roman"/>
        </w:rPr>
        <w:t xml:space="preserve"> previously</w:t>
      </w:r>
      <w:r w:rsidR="009C534C" w:rsidRPr="00881428">
        <w:rPr>
          <w:rFonts w:ascii="Times New Roman" w:hAnsi="Times New Roman" w:cs="Times New Roman"/>
        </w:rPr>
        <w:t xml:space="preserve"> established, </w:t>
      </w:r>
      <w:del w:id="981" w:author="Christopher Lam" w:date="2015-07-17T15:34:00Z">
        <w:r w:rsidR="009C534C" w:rsidRPr="00881428" w:rsidDel="00051FEC">
          <w:rPr>
            <w:rFonts w:ascii="Times New Roman" w:hAnsi="Times New Roman" w:cs="Times New Roman"/>
          </w:rPr>
          <w:delText>and thus</w:delText>
        </w:r>
      </w:del>
      <w:ins w:id="982" w:author="Christopher Lam" w:date="2015-07-17T15:34:00Z">
        <w:r w:rsidR="00051FEC">
          <w:rPr>
            <w:rFonts w:ascii="Times New Roman" w:hAnsi="Times New Roman" w:cs="Times New Roman"/>
          </w:rPr>
          <w:t>so</w:t>
        </w:r>
      </w:ins>
      <w:r w:rsidR="009C534C" w:rsidRPr="00881428">
        <w:rPr>
          <w:rFonts w:ascii="Times New Roman" w:hAnsi="Times New Roman" w:cs="Times New Roman"/>
        </w:rPr>
        <w:t xml:space="preserve"> the finding provides extended support to MST. </w:t>
      </w:r>
      <w:r w:rsidR="00A43D3D" w:rsidRPr="00881428">
        <w:rPr>
          <w:rFonts w:ascii="Times New Roman" w:hAnsi="Times New Roman" w:cs="Times New Roman"/>
        </w:rPr>
        <w:t>Research has outlined the importance of r</w:t>
      </w:r>
      <w:r w:rsidR="00925EFA" w:rsidRPr="00881428">
        <w:rPr>
          <w:rFonts w:ascii="Times New Roman" w:hAnsi="Times New Roman" w:cs="Times New Roman"/>
        </w:rPr>
        <w:t>ich</w:t>
      </w:r>
      <w:r w:rsidR="00A43D3D" w:rsidRPr="00881428">
        <w:rPr>
          <w:rFonts w:ascii="Times New Roman" w:hAnsi="Times New Roman" w:cs="Times New Roman"/>
        </w:rPr>
        <w:t xml:space="preserve"> communication</w:t>
      </w:r>
      <w:ins w:id="983" w:author="Christopher Lam" w:date="2015-07-17T15:34:00Z">
        <w:r w:rsidR="00051FEC">
          <w:rPr>
            <w:rFonts w:ascii="Times New Roman" w:hAnsi="Times New Roman" w:cs="Times New Roman"/>
          </w:rPr>
          <w:t>, finding that it</w:t>
        </w:r>
      </w:ins>
      <w:r w:rsidR="00925EFA" w:rsidRPr="00881428">
        <w:rPr>
          <w:rFonts w:ascii="Times New Roman" w:hAnsi="Times New Roman" w:cs="Times New Roman"/>
        </w:rPr>
        <w:t xml:space="preserve"> </w:t>
      </w:r>
      <w:del w:id="984" w:author="Christopher Lam" w:date="2015-07-17T15:34:00Z">
        <w:r w:rsidR="00A43D3D" w:rsidRPr="00881428" w:rsidDel="00051FEC">
          <w:rPr>
            <w:rFonts w:ascii="Times New Roman" w:hAnsi="Times New Roman" w:cs="Times New Roman"/>
          </w:rPr>
          <w:delText xml:space="preserve">as it has been found to </w:delText>
        </w:r>
      </w:del>
      <w:r w:rsidR="00925EFA" w:rsidRPr="00881428">
        <w:rPr>
          <w:rFonts w:ascii="Times New Roman" w:hAnsi="Times New Roman" w:cs="Times New Roman"/>
        </w:rPr>
        <w:t>increase</w:t>
      </w:r>
      <w:ins w:id="985" w:author="Christopher Lam" w:date="2015-07-17T15:35:00Z">
        <w:r w:rsidR="00051FEC">
          <w:rPr>
            <w:rFonts w:ascii="Times New Roman" w:hAnsi="Times New Roman" w:cs="Times New Roman"/>
          </w:rPr>
          <w:t>s</w:t>
        </w:r>
      </w:ins>
      <w:r w:rsidR="00925EFA" w:rsidRPr="00881428">
        <w:rPr>
          <w:rFonts w:ascii="Times New Roman" w:hAnsi="Times New Roman" w:cs="Times New Roman"/>
        </w:rPr>
        <w:t xml:space="preserve"> group coordination and pooling of individual information</w:t>
      </w:r>
      <w:r w:rsidR="00A43D3D" w:rsidRPr="00881428">
        <w:rPr>
          <w:rFonts w:ascii="Times New Roman" w:hAnsi="Times New Roman" w:cs="Times New Roman"/>
        </w:rPr>
        <w:t xml:space="preserve"> (Burgoon</w:t>
      </w:r>
      <w:ins w:id="986" w:author="Christopher Lam" w:date="2015-07-17T15:35:00Z">
        <w:r w:rsidR="00051FEC">
          <w:rPr>
            <w:rFonts w:ascii="Times New Roman" w:hAnsi="Times New Roman" w:cs="Times New Roman"/>
          </w:rPr>
          <w:t xml:space="preserve"> </w:t>
        </w:r>
      </w:ins>
      <w:del w:id="987" w:author="Christopher Lam" w:date="2015-07-17T15:35:00Z">
        <w:r w:rsidR="00A43D3D" w:rsidRPr="00881428" w:rsidDel="00051FEC">
          <w:rPr>
            <w:rFonts w:ascii="Times New Roman" w:hAnsi="Times New Roman" w:cs="Times New Roman"/>
          </w:rPr>
          <w:delText xml:space="preserve">, Burgoon, </w:delText>
        </w:r>
      </w:del>
      <w:r w:rsidR="00A43D3D" w:rsidRPr="00881428">
        <w:rPr>
          <w:rFonts w:ascii="Times New Roman" w:hAnsi="Times New Roman" w:cs="Times New Roman"/>
        </w:rPr>
        <w:t>et al., 2002)</w:t>
      </w:r>
      <w:r w:rsidR="00925EFA" w:rsidRPr="00881428">
        <w:rPr>
          <w:rFonts w:ascii="Times New Roman" w:hAnsi="Times New Roman" w:cs="Times New Roman"/>
        </w:rPr>
        <w:t xml:space="preserve">. Further, studies suggest that pooling of information is an important factor in overall group performance (Ackerman &amp; McDonald, 2000). </w:t>
      </w:r>
    </w:p>
    <w:p w14:paraId="2E1A8E6A" w14:textId="5039611B" w:rsidR="00DB6714" w:rsidRPr="00881428" w:rsidRDefault="00A43D3D" w:rsidP="0068325A">
      <w:pPr>
        <w:spacing w:line="480" w:lineRule="auto"/>
        <w:ind w:left="0"/>
        <w:rPr>
          <w:rFonts w:ascii="Times New Roman" w:hAnsi="Times New Roman" w:cs="Times New Roman"/>
        </w:rPr>
      </w:pPr>
      <w:r w:rsidRPr="00881428">
        <w:rPr>
          <w:rFonts w:ascii="Times New Roman" w:hAnsi="Times New Roman" w:cs="Times New Roman"/>
        </w:rPr>
        <w:tab/>
      </w:r>
      <w:r w:rsidR="006F0C1B" w:rsidRPr="00881428">
        <w:rPr>
          <w:rFonts w:ascii="Times New Roman" w:hAnsi="Times New Roman" w:cs="Times New Roman"/>
        </w:rPr>
        <w:t xml:space="preserve">Finally, MST training </w:t>
      </w:r>
      <w:r w:rsidR="004E3947" w:rsidRPr="00881428">
        <w:rPr>
          <w:rFonts w:ascii="Times New Roman" w:hAnsi="Times New Roman" w:cs="Times New Roman"/>
        </w:rPr>
        <w:t>increased</w:t>
      </w:r>
      <w:r w:rsidR="006F0C1B" w:rsidRPr="00881428">
        <w:rPr>
          <w:rFonts w:ascii="Times New Roman" w:hAnsi="Times New Roman" w:cs="Times New Roman"/>
        </w:rPr>
        <w:t xml:space="preserve"> openness, which is characterized by </w:t>
      </w:r>
      <w:r w:rsidR="009F1B3C" w:rsidRPr="00881428">
        <w:rPr>
          <w:rFonts w:ascii="Times New Roman" w:hAnsi="Times New Roman" w:cs="Times New Roman"/>
        </w:rPr>
        <w:t xml:space="preserve">individuals’ </w:t>
      </w:r>
      <w:r w:rsidR="00F52F90" w:rsidRPr="00881428">
        <w:rPr>
          <w:rFonts w:ascii="Times New Roman" w:hAnsi="Times New Roman" w:cs="Times New Roman"/>
        </w:rPr>
        <w:t>receptive</w:t>
      </w:r>
      <w:r w:rsidR="009F1B3C" w:rsidRPr="00881428">
        <w:rPr>
          <w:rFonts w:ascii="Times New Roman" w:hAnsi="Times New Roman" w:cs="Times New Roman"/>
        </w:rPr>
        <w:t>ness</w:t>
      </w:r>
      <w:r w:rsidR="00F52F90" w:rsidRPr="00881428">
        <w:rPr>
          <w:rFonts w:ascii="Times New Roman" w:hAnsi="Times New Roman" w:cs="Times New Roman"/>
        </w:rPr>
        <w:t xml:space="preserve"> to others’ communication. </w:t>
      </w:r>
      <w:r w:rsidR="00684F9B" w:rsidRPr="00881428">
        <w:rPr>
          <w:rFonts w:ascii="Times New Roman" w:hAnsi="Times New Roman" w:cs="Times New Roman"/>
        </w:rPr>
        <w:t xml:space="preserve">Like discussion quality and richness, no previous relationship between MST and openness </w:t>
      </w:r>
      <w:r w:rsidR="009F1B3C" w:rsidRPr="00881428">
        <w:rPr>
          <w:rFonts w:ascii="Times New Roman" w:hAnsi="Times New Roman" w:cs="Times New Roman"/>
        </w:rPr>
        <w:t>had</w:t>
      </w:r>
      <w:r w:rsidR="00684F9B" w:rsidRPr="00881428">
        <w:rPr>
          <w:rFonts w:ascii="Times New Roman" w:hAnsi="Times New Roman" w:cs="Times New Roman"/>
        </w:rPr>
        <w:t xml:space="preserve"> been </w:t>
      </w:r>
      <w:r w:rsidR="009F1B3C" w:rsidRPr="00881428">
        <w:rPr>
          <w:rFonts w:ascii="Times New Roman" w:hAnsi="Times New Roman" w:cs="Times New Roman"/>
        </w:rPr>
        <w:t>examined</w:t>
      </w:r>
      <w:r w:rsidR="00684F9B" w:rsidRPr="00881428">
        <w:rPr>
          <w:rFonts w:ascii="Times New Roman" w:hAnsi="Times New Roman" w:cs="Times New Roman"/>
        </w:rPr>
        <w:t xml:space="preserve">. </w:t>
      </w:r>
      <w:r w:rsidR="009F1B3C" w:rsidRPr="00881428">
        <w:rPr>
          <w:rFonts w:ascii="Times New Roman" w:hAnsi="Times New Roman" w:cs="Times New Roman"/>
        </w:rPr>
        <w:t>In addition</w:t>
      </w:r>
      <w:r w:rsidR="00684F9B" w:rsidRPr="00881428">
        <w:rPr>
          <w:rFonts w:ascii="Times New Roman" w:hAnsi="Times New Roman" w:cs="Times New Roman"/>
        </w:rPr>
        <w:t xml:space="preserve">, </w:t>
      </w:r>
      <w:r w:rsidR="009F1B3C" w:rsidRPr="00881428">
        <w:rPr>
          <w:rFonts w:ascii="Times New Roman" w:hAnsi="Times New Roman" w:cs="Times New Roman"/>
        </w:rPr>
        <w:t>openness is</w:t>
      </w:r>
      <w:r w:rsidR="00F52F90" w:rsidRPr="00881428">
        <w:rPr>
          <w:rFonts w:ascii="Times New Roman" w:hAnsi="Times New Roman" w:cs="Times New Roman"/>
        </w:rPr>
        <w:t xml:space="preserve"> </w:t>
      </w:r>
      <w:r w:rsidR="00E02D37" w:rsidRPr="00881428">
        <w:rPr>
          <w:rFonts w:ascii="Times New Roman" w:hAnsi="Times New Roman" w:cs="Times New Roman"/>
        </w:rPr>
        <w:t xml:space="preserve">a </w:t>
      </w:r>
      <w:r w:rsidR="00D949BB" w:rsidRPr="00881428">
        <w:rPr>
          <w:rFonts w:ascii="Times New Roman" w:hAnsi="Times New Roman" w:cs="Times New Roman"/>
        </w:rPr>
        <w:t xml:space="preserve">particularly interesting outcome because </w:t>
      </w:r>
      <w:r w:rsidR="009F1B3C" w:rsidRPr="00881428">
        <w:rPr>
          <w:rFonts w:ascii="Times New Roman" w:hAnsi="Times New Roman" w:cs="Times New Roman"/>
        </w:rPr>
        <w:t>it</w:t>
      </w:r>
      <w:r w:rsidR="00B56CB1" w:rsidRPr="00881428">
        <w:rPr>
          <w:rFonts w:ascii="Times New Roman" w:hAnsi="Times New Roman" w:cs="Times New Roman"/>
        </w:rPr>
        <w:t xml:space="preserve"> </w:t>
      </w:r>
      <w:r w:rsidR="008E4655" w:rsidRPr="00881428">
        <w:rPr>
          <w:rFonts w:ascii="Times New Roman" w:hAnsi="Times New Roman" w:cs="Times New Roman"/>
        </w:rPr>
        <w:t xml:space="preserve">has implications on </w:t>
      </w:r>
      <w:r w:rsidR="00F52F90" w:rsidRPr="00881428">
        <w:rPr>
          <w:rFonts w:ascii="Times New Roman" w:hAnsi="Times New Roman" w:cs="Times New Roman"/>
        </w:rPr>
        <w:t xml:space="preserve">relational aspects of teamwork. For instance, research suggests that </w:t>
      </w:r>
      <w:r w:rsidR="00902AA0">
        <w:rPr>
          <w:rFonts w:ascii="Times New Roman" w:hAnsi="Times New Roman" w:cs="Times New Roman"/>
        </w:rPr>
        <w:t>increased</w:t>
      </w:r>
      <w:r w:rsidR="00F52F90" w:rsidRPr="00881428">
        <w:rPr>
          <w:rFonts w:ascii="Times New Roman" w:hAnsi="Times New Roman" w:cs="Times New Roman"/>
        </w:rPr>
        <w:t xml:space="preserve"> openness allow</w:t>
      </w:r>
      <w:ins w:id="988" w:author="Christopher Lam" w:date="2015-07-17T15:35:00Z">
        <w:r w:rsidR="00051FEC">
          <w:rPr>
            <w:rFonts w:ascii="Times New Roman" w:hAnsi="Times New Roman" w:cs="Times New Roman"/>
          </w:rPr>
          <w:t xml:space="preserve">s </w:t>
        </w:r>
      </w:ins>
      <w:del w:id="989" w:author="Christopher Lam" w:date="2015-07-17T15:35:00Z">
        <w:r w:rsidR="00F52F90" w:rsidRPr="00881428" w:rsidDel="00051FEC">
          <w:rPr>
            <w:rFonts w:ascii="Times New Roman" w:hAnsi="Times New Roman" w:cs="Times New Roman"/>
          </w:rPr>
          <w:delText xml:space="preserve">ed </w:delText>
        </w:r>
      </w:del>
      <w:r w:rsidR="00F52F90" w:rsidRPr="00881428">
        <w:rPr>
          <w:rFonts w:ascii="Times New Roman" w:hAnsi="Times New Roman" w:cs="Times New Roman"/>
        </w:rPr>
        <w:t>team members to better address conflict</w:t>
      </w:r>
      <w:ins w:id="990" w:author="Christopher Lam" w:date="2015-07-17T15:35:00Z">
        <w:r w:rsidR="00051FEC">
          <w:rPr>
            <w:rFonts w:ascii="Times New Roman" w:hAnsi="Times New Roman" w:cs="Times New Roman"/>
          </w:rPr>
          <w:t>s</w:t>
        </w:r>
      </w:ins>
      <w:r w:rsidR="00F52F90" w:rsidRPr="00881428">
        <w:rPr>
          <w:rFonts w:ascii="Times New Roman" w:hAnsi="Times New Roman" w:cs="Times New Roman"/>
        </w:rPr>
        <w:t xml:space="preserve"> with maturity (Haney, Banks, &amp; Zimbardo, 1973). Furthermore, </w:t>
      </w:r>
      <w:r w:rsidR="00B23442" w:rsidRPr="00881428">
        <w:rPr>
          <w:rFonts w:ascii="Times New Roman" w:hAnsi="Times New Roman" w:cs="Times New Roman"/>
        </w:rPr>
        <w:t>a</w:t>
      </w:r>
      <w:r w:rsidR="00E02D37" w:rsidRPr="00881428">
        <w:rPr>
          <w:rFonts w:ascii="Times New Roman" w:hAnsi="Times New Roman" w:cs="Times New Roman"/>
        </w:rPr>
        <w:t xml:space="preserve"> </w:t>
      </w:r>
      <w:r w:rsidR="00B23442" w:rsidRPr="00881428">
        <w:rPr>
          <w:rFonts w:ascii="Times New Roman" w:hAnsi="Times New Roman" w:cs="Times New Roman"/>
        </w:rPr>
        <w:t>team member who is open</w:t>
      </w:r>
      <w:r w:rsidR="00F52F90" w:rsidRPr="00881428">
        <w:rPr>
          <w:rFonts w:ascii="Times New Roman" w:hAnsi="Times New Roman" w:cs="Times New Roman"/>
        </w:rPr>
        <w:t xml:space="preserve"> “evaluates threats more accurately and tolerate</w:t>
      </w:r>
      <w:r w:rsidR="00B23442" w:rsidRPr="00881428">
        <w:rPr>
          <w:rFonts w:ascii="Times New Roman" w:hAnsi="Times New Roman" w:cs="Times New Roman"/>
        </w:rPr>
        <w:t xml:space="preserve">s change more graciously” (Lowry et al., 2006, p. 635). </w:t>
      </w:r>
      <w:r w:rsidR="005D7842" w:rsidRPr="00881428">
        <w:rPr>
          <w:rFonts w:ascii="Times New Roman" w:hAnsi="Times New Roman" w:cs="Times New Roman"/>
        </w:rPr>
        <w:t xml:space="preserve">Therefore, the fact that MST training facilitated more open discussions is </w:t>
      </w:r>
      <w:r w:rsidR="005B3285" w:rsidRPr="00881428">
        <w:rPr>
          <w:rFonts w:ascii="Times New Roman" w:hAnsi="Times New Roman" w:cs="Times New Roman"/>
        </w:rPr>
        <w:t>important</w:t>
      </w:r>
      <w:ins w:id="991" w:author="Christopher Lam" w:date="2015-07-17T15:35:00Z">
        <w:r w:rsidR="00051FEC">
          <w:rPr>
            <w:rFonts w:ascii="Times New Roman" w:hAnsi="Times New Roman" w:cs="Times New Roman"/>
          </w:rPr>
          <w:t xml:space="preserve"> because </w:t>
        </w:r>
      </w:ins>
      <w:del w:id="992" w:author="Christopher Lam" w:date="2015-07-17T15:35:00Z">
        <w:r w:rsidR="005B3285" w:rsidRPr="00881428" w:rsidDel="00051FEC">
          <w:rPr>
            <w:rFonts w:ascii="Times New Roman" w:hAnsi="Times New Roman" w:cs="Times New Roman"/>
          </w:rPr>
          <w:delText>,</w:delText>
        </w:r>
        <w:r w:rsidR="005D7842" w:rsidRPr="00881428" w:rsidDel="00051FEC">
          <w:rPr>
            <w:rFonts w:ascii="Times New Roman" w:hAnsi="Times New Roman" w:cs="Times New Roman"/>
          </w:rPr>
          <w:delText xml:space="preserve"> as </w:delText>
        </w:r>
      </w:del>
      <w:r w:rsidR="005D7842" w:rsidRPr="00881428">
        <w:rPr>
          <w:rFonts w:ascii="Times New Roman" w:hAnsi="Times New Roman" w:cs="Times New Roman"/>
        </w:rPr>
        <w:t>openness is a quality that extends into the overall relational health of a team.</w:t>
      </w:r>
      <w:r w:rsidR="005B3285" w:rsidRPr="00881428">
        <w:rPr>
          <w:rFonts w:ascii="Times New Roman" w:hAnsi="Times New Roman" w:cs="Times New Roman"/>
        </w:rPr>
        <w:t xml:space="preserve"> </w:t>
      </w:r>
    </w:p>
    <w:p w14:paraId="1B0BD127" w14:textId="13492760" w:rsidR="00C21599" w:rsidRPr="00881428" w:rsidRDefault="00DB6714" w:rsidP="00C21599">
      <w:pPr>
        <w:spacing w:line="480" w:lineRule="auto"/>
        <w:ind w:left="0"/>
        <w:rPr>
          <w:rFonts w:ascii="Times New Roman" w:hAnsi="Times New Roman" w:cs="Times New Roman"/>
        </w:rPr>
      </w:pPr>
      <w:r w:rsidRPr="00881428">
        <w:rPr>
          <w:rFonts w:ascii="Times New Roman" w:hAnsi="Times New Roman" w:cs="Times New Roman"/>
        </w:rPr>
        <w:tab/>
      </w:r>
      <w:del w:id="993" w:author="Christopher Lam" w:date="2015-07-17T15:35:00Z">
        <w:r w:rsidR="00E02D37" w:rsidRPr="00881428" w:rsidDel="00051FEC">
          <w:rPr>
            <w:rFonts w:ascii="Times New Roman" w:hAnsi="Times New Roman" w:cs="Times New Roman"/>
          </w:rPr>
          <w:delText>I</w:delText>
        </w:r>
        <w:r w:rsidR="0077198A" w:rsidRPr="00881428" w:rsidDel="00051FEC">
          <w:rPr>
            <w:rFonts w:ascii="Times New Roman" w:hAnsi="Times New Roman" w:cs="Times New Roman"/>
          </w:rPr>
          <w:delText xml:space="preserve">t is </w:delText>
        </w:r>
        <w:r w:rsidR="00E02D37" w:rsidRPr="00881428" w:rsidDel="00051FEC">
          <w:rPr>
            <w:rFonts w:ascii="Times New Roman" w:hAnsi="Times New Roman" w:cs="Times New Roman"/>
          </w:rPr>
          <w:delText>also</w:delText>
        </w:r>
      </w:del>
      <w:ins w:id="994" w:author="Christopher Lam" w:date="2015-07-17T15:35:00Z">
        <w:r w:rsidR="00051FEC">
          <w:rPr>
            <w:rFonts w:ascii="Times New Roman" w:hAnsi="Times New Roman" w:cs="Times New Roman"/>
          </w:rPr>
          <w:t>Also</w:t>
        </w:r>
      </w:ins>
      <w:r w:rsidR="00E02D37" w:rsidRPr="00881428">
        <w:rPr>
          <w:rFonts w:ascii="Times New Roman" w:hAnsi="Times New Roman" w:cs="Times New Roman"/>
        </w:rPr>
        <w:t xml:space="preserve"> </w:t>
      </w:r>
      <w:r w:rsidR="0077198A" w:rsidRPr="00881428">
        <w:rPr>
          <w:rFonts w:ascii="Times New Roman" w:hAnsi="Times New Roman" w:cs="Times New Roman"/>
        </w:rPr>
        <w:t>worth</w:t>
      </w:r>
      <w:del w:id="995" w:author="Christopher Lam" w:date="2015-07-17T15:35:00Z">
        <w:r w:rsidR="0077198A" w:rsidRPr="00881428" w:rsidDel="00051FEC">
          <w:rPr>
            <w:rFonts w:ascii="Times New Roman" w:hAnsi="Times New Roman" w:cs="Times New Roman"/>
          </w:rPr>
          <w:delText>while</w:delText>
        </w:r>
      </w:del>
      <w:r w:rsidR="0077198A" w:rsidRPr="00881428">
        <w:rPr>
          <w:rFonts w:ascii="Times New Roman" w:hAnsi="Times New Roman" w:cs="Times New Roman"/>
        </w:rPr>
        <w:t xml:space="preserve"> </w:t>
      </w:r>
      <w:del w:id="996" w:author="Christopher Lam" w:date="2015-07-17T15:35:00Z">
        <w:r w:rsidR="0077198A" w:rsidRPr="00881428" w:rsidDel="00051FEC">
          <w:rPr>
            <w:rFonts w:ascii="Times New Roman" w:hAnsi="Times New Roman" w:cs="Times New Roman"/>
          </w:rPr>
          <w:delText>to di</w:delText>
        </w:r>
        <w:r w:rsidR="00C921C2" w:rsidRPr="00881428" w:rsidDel="00051FEC">
          <w:rPr>
            <w:rFonts w:ascii="Times New Roman" w:hAnsi="Times New Roman" w:cs="Times New Roman"/>
          </w:rPr>
          <w:delText>scuss</w:delText>
        </w:r>
      </w:del>
      <w:ins w:id="997" w:author="Christopher Lam" w:date="2015-07-17T15:35:00Z">
        <w:r w:rsidR="00051FEC">
          <w:rPr>
            <w:rFonts w:ascii="Times New Roman" w:hAnsi="Times New Roman" w:cs="Times New Roman"/>
          </w:rPr>
          <w:t>discussing are</w:t>
        </w:r>
      </w:ins>
      <w:r w:rsidR="00C921C2" w:rsidRPr="00881428">
        <w:rPr>
          <w:rFonts w:ascii="Times New Roman" w:hAnsi="Times New Roman" w:cs="Times New Roman"/>
        </w:rPr>
        <w:t xml:space="preserve"> non</w:t>
      </w:r>
      <w:del w:id="998" w:author="Christopher Lam" w:date="2015-07-17T15:35:00Z">
        <w:r w:rsidR="00C921C2" w:rsidRPr="00881428" w:rsidDel="00051FEC">
          <w:rPr>
            <w:rFonts w:ascii="Times New Roman" w:hAnsi="Times New Roman" w:cs="Times New Roman"/>
          </w:rPr>
          <w:delText>-</w:delText>
        </w:r>
      </w:del>
      <w:r w:rsidR="00C921C2" w:rsidRPr="00881428">
        <w:rPr>
          <w:rFonts w:ascii="Times New Roman" w:hAnsi="Times New Roman" w:cs="Times New Roman"/>
        </w:rPr>
        <w:t xml:space="preserve">significant findings, </w:t>
      </w:r>
      <w:r w:rsidR="0077198A" w:rsidRPr="00881428">
        <w:rPr>
          <w:rFonts w:ascii="Times New Roman" w:hAnsi="Times New Roman" w:cs="Times New Roman"/>
        </w:rPr>
        <w:t>which include</w:t>
      </w:r>
      <w:ins w:id="999" w:author="Christopher Lam" w:date="2015-07-17T15:36:00Z">
        <w:r w:rsidR="00051FEC">
          <w:rPr>
            <w:rFonts w:ascii="Times New Roman" w:hAnsi="Times New Roman" w:cs="Times New Roman"/>
          </w:rPr>
          <w:t>s</w:t>
        </w:r>
      </w:ins>
      <w:ins w:id="1000" w:author="Christopher Lam" w:date="2015-07-17T15:37:00Z">
        <w:r w:rsidR="00051FEC">
          <w:rPr>
            <w:rFonts w:ascii="Times New Roman" w:hAnsi="Times New Roman" w:cs="Times New Roman"/>
          </w:rPr>
          <w:t xml:space="preserve"> the finding that</w:t>
        </w:r>
      </w:ins>
      <w:del w:id="1001" w:author="Christopher Lam" w:date="2015-07-17T15:36:00Z">
        <w:r w:rsidR="0077198A" w:rsidRPr="00881428" w:rsidDel="00051FEC">
          <w:rPr>
            <w:rFonts w:ascii="Times New Roman" w:hAnsi="Times New Roman" w:cs="Times New Roman"/>
          </w:rPr>
          <w:delText>d</w:delText>
        </w:r>
      </w:del>
      <w:r w:rsidR="0077198A" w:rsidRPr="00881428">
        <w:rPr>
          <w:rFonts w:ascii="Times New Roman" w:hAnsi="Times New Roman" w:cs="Times New Roman"/>
        </w:rPr>
        <w:t xml:space="preserve"> </w:t>
      </w:r>
      <w:r w:rsidR="00FA02E2" w:rsidRPr="00881428">
        <w:rPr>
          <w:rFonts w:ascii="Times New Roman" w:hAnsi="Times New Roman" w:cs="Times New Roman"/>
        </w:rPr>
        <w:t xml:space="preserve">MST training </w:t>
      </w:r>
      <w:del w:id="1002" w:author="Christopher Lam" w:date="2015-07-17T15:36:00Z">
        <w:r w:rsidR="0077198A" w:rsidRPr="00881428" w:rsidDel="00051FEC">
          <w:rPr>
            <w:rFonts w:ascii="Times New Roman" w:hAnsi="Times New Roman" w:cs="Times New Roman"/>
          </w:rPr>
          <w:delText xml:space="preserve">having </w:delText>
        </w:r>
      </w:del>
      <w:ins w:id="1003" w:author="Christopher Lam" w:date="2015-07-17T15:36:00Z">
        <w:r w:rsidR="00051FEC">
          <w:rPr>
            <w:rFonts w:ascii="Times New Roman" w:hAnsi="Times New Roman" w:cs="Times New Roman"/>
          </w:rPr>
          <w:t>had</w:t>
        </w:r>
        <w:r w:rsidR="00051FEC" w:rsidRPr="00881428">
          <w:rPr>
            <w:rFonts w:ascii="Times New Roman" w:hAnsi="Times New Roman" w:cs="Times New Roman"/>
          </w:rPr>
          <w:t xml:space="preserve"> </w:t>
        </w:r>
      </w:ins>
      <w:r w:rsidR="0077198A" w:rsidRPr="00881428">
        <w:rPr>
          <w:rFonts w:ascii="Times New Roman" w:hAnsi="Times New Roman" w:cs="Times New Roman"/>
        </w:rPr>
        <w:t>no significant</w:t>
      </w:r>
      <w:r w:rsidR="00FA02E2" w:rsidRPr="00881428">
        <w:rPr>
          <w:rFonts w:ascii="Times New Roman" w:hAnsi="Times New Roman" w:cs="Times New Roman"/>
        </w:rPr>
        <w:t xml:space="preserve"> impact </w:t>
      </w:r>
      <w:r w:rsidR="0077198A" w:rsidRPr="00881428">
        <w:rPr>
          <w:rFonts w:ascii="Times New Roman" w:hAnsi="Times New Roman" w:cs="Times New Roman"/>
        </w:rPr>
        <w:t xml:space="preserve">on </w:t>
      </w:r>
      <w:ins w:id="1004" w:author="Christopher Lam" w:date="2015-07-17T15:36:00Z">
        <w:r w:rsidR="00051FEC">
          <w:rPr>
            <w:rFonts w:ascii="Times New Roman" w:hAnsi="Times New Roman" w:cs="Times New Roman"/>
          </w:rPr>
          <w:t xml:space="preserve">scores for </w:t>
        </w:r>
      </w:ins>
      <w:r w:rsidR="0077198A" w:rsidRPr="00881428">
        <w:rPr>
          <w:rFonts w:ascii="Times New Roman" w:hAnsi="Times New Roman" w:cs="Times New Roman"/>
        </w:rPr>
        <w:t>accuracy</w:t>
      </w:r>
      <w:ins w:id="1005" w:author="Christopher Lam" w:date="2015-07-17T15:36:00Z">
        <w:r w:rsidR="00051FEC">
          <w:rPr>
            <w:rFonts w:ascii="Times New Roman" w:hAnsi="Times New Roman" w:cs="Times New Roman"/>
          </w:rPr>
          <w:t xml:space="preserve"> (i.e.,</w:t>
        </w:r>
        <w:r w:rsidR="00051FEC" w:rsidRPr="00051FEC">
          <w:rPr>
            <w:rFonts w:ascii="Times New Roman" w:hAnsi="Times New Roman" w:cs="Times New Roman"/>
          </w:rPr>
          <w:t xml:space="preserve"> </w:t>
        </w:r>
        <w:r w:rsidR="00051FEC" w:rsidRPr="00881428">
          <w:rPr>
            <w:rFonts w:ascii="Times New Roman" w:hAnsi="Times New Roman" w:cs="Times New Roman"/>
          </w:rPr>
          <w:t>the degree to which information was correctly communicated</w:t>
        </w:r>
        <w:r w:rsidR="00051FEC">
          <w:rPr>
            <w:rFonts w:ascii="Times New Roman" w:hAnsi="Times New Roman" w:cs="Times New Roman"/>
          </w:rPr>
          <w:t>)</w:t>
        </w:r>
      </w:ins>
      <w:r w:rsidR="0077198A" w:rsidRPr="00881428">
        <w:rPr>
          <w:rFonts w:ascii="Times New Roman" w:hAnsi="Times New Roman" w:cs="Times New Roman"/>
        </w:rPr>
        <w:t>, appropriateness</w:t>
      </w:r>
      <w:r w:rsidR="00250DAD" w:rsidRPr="00881428">
        <w:rPr>
          <w:rFonts w:ascii="Times New Roman" w:hAnsi="Times New Roman" w:cs="Times New Roman"/>
        </w:rPr>
        <w:t>, and effectiveness</w:t>
      </w:r>
      <w:r w:rsidR="00FA02E2" w:rsidRPr="00881428">
        <w:rPr>
          <w:rFonts w:ascii="Times New Roman" w:hAnsi="Times New Roman" w:cs="Times New Roman"/>
        </w:rPr>
        <w:t xml:space="preserve">. </w:t>
      </w:r>
      <w:ins w:id="1006" w:author="Christopher Lam" w:date="2015-07-17T15:38:00Z">
        <w:r w:rsidR="00051FEC">
          <w:rPr>
            <w:rFonts w:ascii="Times New Roman" w:hAnsi="Times New Roman" w:cs="Times New Roman"/>
          </w:rPr>
          <w:t>B</w:t>
        </w:r>
        <w:r w:rsidR="00051FEC" w:rsidRPr="00881428">
          <w:rPr>
            <w:rFonts w:ascii="Times New Roman" w:hAnsi="Times New Roman" w:cs="Times New Roman"/>
          </w:rPr>
          <w:t>oth the training and control groups</w:t>
        </w:r>
        <w:r w:rsidR="00051FEC">
          <w:rPr>
            <w:rFonts w:ascii="Times New Roman" w:hAnsi="Times New Roman" w:cs="Times New Roman"/>
          </w:rPr>
          <w:t xml:space="preserve"> reported </w:t>
        </w:r>
      </w:ins>
      <w:del w:id="1007" w:author="Christopher Lam" w:date="2015-07-17T15:36:00Z">
        <w:r w:rsidR="00FE614B" w:rsidRPr="00881428" w:rsidDel="00051FEC">
          <w:rPr>
            <w:rFonts w:ascii="Times New Roman" w:hAnsi="Times New Roman" w:cs="Times New Roman"/>
          </w:rPr>
          <w:delText>Accuracy, as a reminder, measures the degree to which information was correctly communicated.</w:delText>
        </w:r>
        <w:r w:rsidR="00AF3283" w:rsidRPr="00881428" w:rsidDel="00051FEC">
          <w:rPr>
            <w:rFonts w:ascii="Times New Roman" w:hAnsi="Times New Roman" w:cs="Times New Roman"/>
          </w:rPr>
          <w:delText xml:space="preserve"> </w:delText>
        </w:r>
      </w:del>
      <w:del w:id="1008" w:author="Christopher Lam" w:date="2015-07-17T15:38:00Z">
        <w:r w:rsidR="00AF3283" w:rsidRPr="00881428" w:rsidDel="00051FEC">
          <w:rPr>
            <w:rFonts w:ascii="Times New Roman" w:hAnsi="Times New Roman" w:cs="Times New Roman"/>
          </w:rPr>
          <w:delText>T</w:delText>
        </w:r>
        <w:r w:rsidR="00923B79" w:rsidRPr="00881428" w:rsidDel="00051FEC">
          <w:rPr>
            <w:rFonts w:ascii="Times New Roman" w:hAnsi="Times New Roman" w:cs="Times New Roman"/>
          </w:rPr>
          <w:delText xml:space="preserve">his finding could be explained by the </w:delText>
        </w:r>
      </w:del>
      <w:r w:rsidR="00923B79" w:rsidRPr="00881428">
        <w:rPr>
          <w:rFonts w:ascii="Times New Roman" w:hAnsi="Times New Roman" w:cs="Times New Roman"/>
        </w:rPr>
        <w:t xml:space="preserve">relatively high levels of accuracy </w:t>
      </w:r>
      <w:del w:id="1009" w:author="Christopher Lam" w:date="2015-07-17T15:38:00Z">
        <w:r w:rsidR="00923B79" w:rsidRPr="00881428" w:rsidDel="00051FEC">
          <w:rPr>
            <w:rFonts w:ascii="Times New Roman" w:hAnsi="Times New Roman" w:cs="Times New Roman"/>
          </w:rPr>
          <w:delText xml:space="preserve">reported </w:delText>
        </w:r>
      </w:del>
      <w:ins w:id="1010" w:author="Christopher Lam" w:date="2015-07-17T15:38:00Z">
        <w:r w:rsidR="00051FEC">
          <w:rPr>
            <w:rFonts w:ascii="Times New Roman" w:hAnsi="Times New Roman" w:cs="Times New Roman"/>
          </w:rPr>
          <w:t>(</w:t>
        </w:r>
      </w:ins>
      <w:del w:id="1011" w:author="Christopher Lam" w:date="2015-07-17T15:38:00Z">
        <w:r w:rsidR="00923B79" w:rsidRPr="00881428" w:rsidDel="00051FEC">
          <w:rPr>
            <w:rFonts w:ascii="Times New Roman" w:hAnsi="Times New Roman" w:cs="Times New Roman"/>
          </w:rPr>
          <w:delText xml:space="preserve">by both </w:delText>
        </w:r>
        <w:r w:rsidR="000E6749" w:rsidRPr="00881428" w:rsidDel="00051FEC">
          <w:rPr>
            <w:rFonts w:ascii="Times New Roman" w:hAnsi="Times New Roman" w:cs="Times New Roman"/>
          </w:rPr>
          <w:delText>the training and control groups (</w:delText>
        </w:r>
      </w:del>
      <w:r w:rsidR="000E6749" w:rsidRPr="00881428">
        <w:rPr>
          <w:rFonts w:ascii="Times New Roman" w:hAnsi="Times New Roman" w:cs="Times New Roman"/>
          <w:i/>
        </w:rPr>
        <w:t xml:space="preserve">M </w:t>
      </w:r>
      <w:r w:rsidR="000E6749" w:rsidRPr="00881428">
        <w:rPr>
          <w:rFonts w:ascii="Times New Roman" w:hAnsi="Times New Roman" w:cs="Times New Roman"/>
        </w:rPr>
        <w:t xml:space="preserve">= 6.01 and </w:t>
      </w:r>
      <w:r w:rsidR="000E6749" w:rsidRPr="00881428">
        <w:rPr>
          <w:rFonts w:ascii="Times New Roman" w:hAnsi="Times New Roman" w:cs="Times New Roman"/>
          <w:i/>
        </w:rPr>
        <w:t xml:space="preserve">M </w:t>
      </w:r>
      <w:r w:rsidR="000E6749" w:rsidRPr="00881428">
        <w:rPr>
          <w:rFonts w:ascii="Times New Roman" w:hAnsi="Times New Roman" w:cs="Times New Roman"/>
        </w:rPr>
        <w:t>= 5.75, respectively)</w:t>
      </w:r>
      <w:r w:rsidR="00923B79" w:rsidRPr="00881428">
        <w:rPr>
          <w:rFonts w:ascii="Times New Roman" w:hAnsi="Times New Roman" w:cs="Times New Roman"/>
        </w:rPr>
        <w:t xml:space="preserve">. </w:t>
      </w:r>
      <w:r w:rsidR="00EC1728">
        <w:rPr>
          <w:rFonts w:ascii="Times New Roman" w:hAnsi="Times New Roman" w:cs="Times New Roman"/>
        </w:rPr>
        <w:t xml:space="preserve">This </w:t>
      </w:r>
      <w:ins w:id="1012" w:author="Christopher Lam" w:date="2015-07-17T15:38:00Z">
        <w:r w:rsidR="00051FEC">
          <w:rPr>
            <w:rFonts w:ascii="Times New Roman" w:hAnsi="Times New Roman" w:cs="Times New Roman"/>
          </w:rPr>
          <w:t xml:space="preserve">finding </w:t>
        </w:r>
      </w:ins>
      <w:r w:rsidR="00EC1728">
        <w:rPr>
          <w:rFonts w:ascii="Times New Roman" w:hAnsi="Times New Roman" w:cs="Times New Roman"/>
        </w:rPr>
        <w:t>might suggest that e</w:t>
      </w:r>
      <w:r w:rsidR="00FE614B" w:rsidRPr="00881428">
        <w:rPr>
          <w:rFonts w:ascii="Times New Roman" w:hAnsi="Times New Roman" w:cs="Times New Roman"/>
        </w:rPr>
        <w:t xml:space="preserve">ven if participants chose to communicate in a way that violated </w:t>
      </w:r>
      <w:r w:rsidR="00F02B14" w:rsidRPr="00881428">
        <w:rPr>
          <w:rFonts w:ascii="Times New Roman" w:hAnsi="Times New Roman" w:cs="Times New Roman"/>
        </w:rPr>
        <w:t>MST</w:t>
      </w:r>
      <w:r w:rsidR="00FE614B" w:rsidRPr="00881428">
        <w:rPr>
          <w:rFonts w:ascii="Times New Roman" w:hAnsi="Times New Roman" w:cs="Times New Roman"/>
        </w:rPr>
        <w:t xml:space="preserve">, </w:t>
      </w:r>
      <w:r w:rsidR="00AF3283" w:rsidRPr="00881428">
        <w:rPr>
          <w:rFonts w:ascii="Times New Roman" w:hAnsi="Times New Roman" w:cs="Times New Roman"/>
        </w:rPr>
        <w:t>information could still be accurate</w:t>
      </w:r>
      <w:r w:rsidR="00FE614B" w:rsidRPr="00881428">
        <w:rPr>
          <w:rFonts w:ascii="Times New Roman" w:hAnsi="Times New Roman" w:cs="Times New Roman"/>
        </w:rPr>
        <w:t xml:space="preserve">. </w:t>
      </w:r>
      <w:r w:rsidR="00923B79" w:rsidRPr="00881428">
        <w:rPr>
          <w:rFonts w:ascii="Times New Roman" w:hAnsi="Times New Roman" w:cs="Times New Roman"/>
        </w:rPr>
        <w:t>A</w:t>
      </w:r>
      <w:r w:rsidR="00AD0C0B" w:rsidRPr="00881428">
        <w:rPr>
          <w:rFonts w:ascii="Times New Roman" w:hAnsi="Times New Roman" w:cs="Times New Roman"/>
        </w:rPr>
        <w:t xml:space="preserve"> </w:t>
      </w:r>
      <w:r w:rsidR="00923B79" w:rsidRPr="00881428">
        <w:rPr>
          <w:rFonts w:ascii="Times New Roman" w:hAnsi="Times New Roman" w:cs="Times New Roman"/>
        </w:rPr>
        <w:t>similar</w:t>
      </w:r>
      <w:r w:rsidR="00AD0C0B" w:rsidRPr="00881428">
        <w:rPr>
          <w:rFonts w:ascii="Times New Roman" w:hAnsi="Times New Roman" w:cs="Times New Roman"/>
        </w:rPr>
        <w:t xml:space="preserve"> explanation </w:t>
      </w:r>
      <w:r w:rsidR="00F02B14" w:rsidRPr="00881428">
        <w:rPr>
          <w:rFonts w:ascii="Times New Roman" w:hAnsi="Times New Roman" w:cs="Times New Roman"/>
        </w:rPr>
        <w:t>may also hold</w:t>
      </w:r>
      <w:r w:rsidR="00AD0C0B" w:rsidRPr="00881428">
        <w:rPr>
          <w:rFonts w:ascii="Times New Roman" w:hAnsi="Times New Roman" w:cs="Times New Roman"/>
        </w:rPr>
        <w:t xml:space="preserve"> true for </w:t>
      </w:r>
      <w:r w:rsidR="00895210" w:rsidRPr="00881428">
        <w:rPr>
          <w:rFonts w:ascii="Times New Roman" w:hAnsi="Times New Roman" w:cs="Times New Roman"/>
        </w:rPr>
        <w:t>appropriateness</w:t>
      </w:r>
      <w:ins w:id="1013" w:author="Christopher Lam" w:date="2015-07-17T15:39:00Z">
        <w:r w:rsidR="00051FEC">
          <w:rPr>
            <w:rFonts w:ascii="Times New Roman" w:hAnsi="Times New Roman" w:cs="Times New Roman"/>
          </w:rPr>
          <w:t xml:space="preserve"> </w:t>
        </w:r>
      </w:ins>
      <w:del w:id="1014" w:author="Christopher Lam" w:date="2015-07-17T15:39:00Z">
        <w:r w:rsidR="00895210" w:rsidRPr="00881428" w:rsidDel="00051FEC">
          <w:rPr>
            <w:rFonts w:ascii="Times New Roman" w:hAnsi="Times New Roman" w:cs="Times New Roman"/>
          </w:rPr>
          <w:delText xml:space="preserve">, which </w:delText>
        </w:r>
      </w:del>
      <w:ins w:id="1015" w:author="Christopher Lam" w:date="2015-07-17T15:39:00Z">
        <w:r w:rsidR="00051FEC">
          <w:rPr>
            <w:rFonts w:ascii="Times New Roman" w:hAnsi="Times New Roman" w:cs="Times New Roman"/>
          </w:rPr>
          <w:t>(i.e.,</w:t>
        </w:r>
        <w:r w:rsidR="00051FEC" w:rsidRPr="00881428">
          <w:rPr>
            <w:rFonts w:ascii="Times New Roman" w:hAnsi="Times New Roman" w:cs="Times New Roman"/>
          </w:rPr>
          <w:t xml:space="preserve"> </w:t>
        </w:r>
      </w:ins>
      <w:del w:id="1016" w:author="Christopher Lam" w:date="2015-07-17T15:39:00Z">
        <w:r w:rsidR="00F02B14" w:rsidRPr="00881428" w:rsidDel="00051FEC">
          <w:rPr>
            <w:rFonts w:ascii="Times New Roman" w:hAnsi="Times New Roman" w:cs="Times New Roman"/>
          </w:rPr>
          <w:delText>measures</w:delText>
        </w:r>
        <w:r w:rsidR="00895210" w:rsidRPr="00881428" w:rsidDel="00051FEC">
          <w:rPr>
            <w:rFonts w:ascii="Times New Roman" w:hAnsi="Times New Roman" w:cs="Times New Roman"/>
          </w:rPr>
          <w:delText xml:space="preserve"> </w:delText>
        </w:r>
      </w:del>
      <w:r w:rsidR="00895210" w:rsidRPr="00881428">
        <w:rPr>
          <w:rFonts w:ascii="Times New Roman" w:hAnsi="Times New Roman" w:cs="Times New Roman"/>
        </w:rPr>
        <w:t xml:space="preserve">how </w:t>
      </w:r>
      <w:r w:rsidR="00921414" w:rsidRPr="00881428">
        <w:rPr>
          <w:rFonts w:ascii="Times New Roman" w:hAnsi="Times New Roman" w:cs="Times New Roman"/>
        </w:rPr>
        <w:t xml:space="preserve">suitable and applicable </w:t>
      </w:r>
      <w:r w:rsidR="00895210" w:rsidRPr="00881428">
        <w:rPr>
          <w:rFonts w:ascii="Times New Roman" w:hAnsi="Times New Roman" w:cs="Times New Roman"/>
        </w:rPr>
        <w:t>communications</w:t>
      </w:r>
      <w:r w:rsidR="00921414" w:rsidRPr="00881428">
        <w:rPr>
          <w:rFonts w:ascii="Times New Roman" w:hAnsi="Times New Roman" w:cs="Times New Roman"/>
        </w:rPr>
        <w:t xml:space="preserve"> were</w:t>
      </w:r>
      <w:ins w:id="1017" w:author="Christopher Lam" w:date="2015-07-17T15:39:00Z">
        <w:r w:rsidR="00051FEC">
          <w:rPr>
            <w:rFonts w:ascii="Times New Roman" w:hAnsi="Times New Roman" w:cs="Times New Roman"/>
          </w:rPr>
          <w:t>)</w:t>
        </w:r>
      </w:ins>
      <w:r w:rsidR="00895210" w:rsidRPr="00881428">
        <w:rPr>
          <w:rFonts w:ascii="Times New Roman" w:hAnsi="Times New Roman" w:cs="Times New Roman"/>
        </w:rPr>
        <w:t xml:space="preserve">. </w:t>
      </w:r>
      <w:r w:rsidR="00A96D96" w:rsidRPr="00881428">
        <w:rPr>
          <w:rFonts w:ascii="Times New Roman" w:hAnsi="Times New Roman" w:cs="Times New Roman"/>
        </w:rPr>
        <w:t>B</w:t>
      </w:r>
      <w:r w:rsidR="005566F5" w:rsidRPr="00881428">
        <w:rPr>
          <w:rFonts w:ascii="Times New Roman" w:hAnsi="Times New Roman" w:cs="Times New Roman"/>
        </w:rPr>
        <w:t>oth</w:t>
      </w:r>
      <w:r w:rsidR="00923B79" w:rsidRPr="00881428">
        <w:rPr>
          <w:rFonts w:ascii="Times New Roman" w:hAnsi="Times New Roman" w:cs="Times New Roman"/>
        </w:rPr>
        <w:t xml:space="preserve"> groups reported</w:t>
      </w:r>
      <w:r w:rsidR="00A96D96" w:rsidRPr="00881428">
        <w:rPr>
          <w:rFonts w:ascii="Times New Roman" w:hAnsi="Times New Roman" w:cs="Times New Roman"/>
        </w:rPr>
        <w:t xml:space="preserve"> high levels of appropriateness, which </w:t>
      </w:r>
      <w:del w:id="1018" w:author="Christopher Lam" w:date="2015-07-17T15:39:00Z">
        <w:r w:rsidR="00A96D96" w:rsidRPr="00881428" w:rsidDel="000448DC">
          <w:rPr>
            <w:rFonts w:ascii="Times New Roman" w:hAnsi="Times New Roman" w:cs="Times New Roman"/>
          </w:rPr>
          <w:delText xml:space="preserve">might </w:delText>
        </w:r>
      </w:del>
      <w:ins w:id="1019" w:author="Christopher Lam" w:date="2015-07-17T15:39:00Z">
        <w:r w:rsidR="000448DC">
          <w:rPr>
            <w:rFonts w:ascii="Times New Roman" w:hAnsi="Times New Roman" w:cs="Times New Roman"/>
          </w:rPr>
          <w:t>suggests</w:t>
        </w:r>
        <w:r w:rsidR="000448DC" w:rsidRPr="00881428">
          <w:rPr>
            <w:rFonts w:ascii="Times New Roman" w:hAnsi="Times New Roman" w:cs="Times New Roman"/>
          </w:rPr>
          <w:t xml:space="preserve"> </w:t>
        </w:r>
      </w:ins>
      <w:del w:id="1020" w:author="Christopher Lam" w:date="2015-07-17T15:39:00Z">
        <w:r w:rsidR="00A96D96" w:rsidRPr="00881428" w:rsidDel="000448DC">
          <w:rPr>
            <w:rFonts w:ascii="Times New Roman" w:hAnsi="Times New Roman" w:cs="Times New Roman"/>
          </w:rPr>
          <w:delText xml:space="preserve">suggest </w:delText>
        </w:r>
      </w:del>
      <w:r w:rsidR="00A96D96" w:rsidRPr="00881428">
        <w:rPr>
          <w:rFonts w:ascii="Times New Roman" w:hAnsi="Times New Roman" w:cs="Times New Roman"/>
        </w:rPr>
        <w:t>that</w:t>
      </w:r>
      <w:r w:rsidR="00923B79" w:rsidRPr="00881428">
        <w:rPr>
          <w:rFonts w:ascii="Times New Roman" w:hAnsi="Times New Roman" w:cs="Times New Roman"/>
        </w:rPr>
        <w:t xml:space="preserve"> a</w:t>
      </w:r>
      <w:r w:rsidR="00895210" w:rsidRPr="00881428">
        <w:rPr>
          <w:rFonts w:ascii="Times New Roman" w:hAnsi="Times New Roman" w:cs="Times New Roman"/>
        </w:rPr>
        <w:t xml:space="preserve"> violation of </w:t>
      </w:r>
      <w:r w:rsidR="00F02B14" w:rsidRPr="00881428">
        <w:rPr>
          <w:rFonts w:ascii="Times New Roman" w:hAnsi="Times New Roman" w:cs="Times New Roman"/>
        </w:rPr>
        <w:t>MST</w:t>
      </w:r>
      <w:r w:rsidR="00895210" w:rsidRPr="00881428">
        <w:rPr>
          <w:rFonts w:ascii="Times New Roman" w:hAnsi="Times New Roman" w:cs="Times New Roman"/>
        </w:rPr>
        <w:t xml:space="preserve"> might not </w:t>
      </w:r>
      <w:r w:rsidR="00D25219" w:rsidRPr="00881428">
        <w:rPr>
          <w:rFonts w:ascii="Times New Roman" w:hAnsi="Times New Roman" w:cs="Times New Roman"/>
        </w:rPr>
        <w:t>necessarily</w:t>
      </w:r>
      <w:r w:rsidR="005566F5" w:rsidRPr="00881428">
        <w:rPr>
          <w:rFonts w:ascii="Times New Roman" w:hAnsi="Times New Roman" w:cs="Times New Roman"/>
        </w:rPr>
        <w:t xml:space="preserve"> </w:t>
      </w:r>
      <w:r w:rsidR="000B329C" w:rsidRPr="00881428">
        <w:rPr>
          <w:rFonts w:ascii="Times New Roman" w:hAnsi="Times New Roman" w:cs="Times New Roman"/>
        </w:rPr>
        <w:t xml:space="preserve">cause </w:t>
      </w:r>
      <w:r w:rsidR="00921414" w:rsidRPr="00881428">
        <w:rPr>
          <w:rFonts w:ascii="Times New Roman" w:hAnsi="Times New Roman" w:cs="Times New Roman"/>
        </w:rPr>
        <w:t>inappropriate</w:t>
      </w:r>
      <w:r w:rsidR="00D25219" w:rsidRPr="00881428">
        <w:rPr>
          <w:rFonts w:ascii="Times New Roman" w:hAnsi="Times New Roman" w:cs="Times New Roman"/>
        </w:rPr>
        <w:t xml:space="preserve"> </w:t>
      </w:r>
      <w:r w:rsidR="00921414" w:rsidRPr="00881428">
        <w:rPr>
          <w:rFonts w:ascii="Times New Roman" w:hAnsi="Times New Roman" w:cs="Times New Roman"/>
        </w:rPr>
        <w:t>communication</w:t>
      </w:r>
      <w:r w:rsidR="00D25219" w:rsidRPr="00881428">
        <w:rPr>
          <w:rFonts w:ascii="Times New Roman" w:hAnsi="Times New Roman" w:cs="Times New Roman"/>
        </w:rPr>
        <w:t>.</w:t>
      </w:r>
      <w:r w:rsidR="00025016" w:rsidRPr="00881428">
        <w:rPr>
          <w:rFonts w:ascii="Times New Roman" w:hAnsi="Times New Roman" w:cs="Times New Roman"/>
        </w:rPr>
        <w:t xml:space="preserve"> </w:t>
      </w:r>
      <w:r w:rsidR="00025016" w:rsidRPr="00881428">
        <w:rPr>
          <w:rFonts w:ascii="Times New Roman" w:hAnsi="Times New Roman" w:cs="Times New Roman"/>
        </w:rPr>
        <w:tab/>
      </w:r>
    </w:p>
    <w:p w14:paraId="354AA66D" w14:textId="399DBDCA" w:rsidR="008E118E" w:rsidRPr="00881428" w:rsidRDefault="00C21599" w:rsidP="008E118E">
      <w:pPr>
        <w:spacing w:line="480" w:lineRule="auto"/>
        <w:ind w:left="0"/>
        <w:rPr>
          <w:rFonts w:ascii="Times New Roman" w:hAnsi="Times New Roman" w:cs="Times New Roman"/>
        </w:rPr>
      </w:pPr>
      <w:r w:rsidRPr="00881428">
        <w:rPr>
          <w:rFonts w:ascii="Times New Roman" w:hAnsi="Times New Roman" w:cs="Times New Roman"/>
        </w:rPr>
        <w:tab/>
      </w:r>
      <w:r w:rsidR="00D564FD" w:rsidRPr="00881428">
        <w:rPr>
          <w:rFonts w:ascii="Times New Roman" w:hAnsi="Times New Roman" w:cs="Times New Roman"/>
        </w:rPr>
        <w:t xml:space="preserve">A final </w:t>
      </w:r>
      <w:r w:rsidR="001F1489" w:rsidRPr="00881428">
        <w:rPr>
          <w:rFonts w:ascii="Times New Roman" w:hAnsi="Times New Roman" w:cs="Times New Roman"/>
        </w:rPr>
        <w:t>non</w:t>
      </w:r>
      <w:del w:id="1021" w:author="Christopher Lam" w:date="2015-07-17T15:39:00Z">
        <w:r w:rsidR="001F1489" w:rsidRPr="00881428" w:rsidDel="000448DC">
          <w:rPr>
            <w:rFonts w:ascii="Times New Roman" w:hAnsi="Times New Roman" w:cs="Times New Roman"/>
          </w:rPr>
          <w:delText>-</w:delText>
        </w:r>
      </w:del>
      <w:r w:rsidR="001F1489" w:rsidRPr="00881428">
        <w:rPr>
          <w:rFonts w:ascii="Times New Roman" w:hAnsi="Times New Roman" w:cs="Times New Roman"/>
        </w:rPr>
        <w:t xml:space="preserve">significant finding </w:t>
      </w:r>
      <w:r w:rsidR="00D564FD" w:rsidRPr="00881428">
        <w:rPr>
          <w:rFonts w:ascii="Times New Roman" w:hAnsi="Times New Roman" w:cs="Times New Roman"/>
        </w:rPr>
        <w:t xml:space="preserve">worth discussing </w:t>
      </w:r>
      <w:r w:rsidR="001F1489" w:rsidRPr="00881428">
        <w:rPr>
          <w:rFonts w:ascii="Times New Roman" w:hAnsi="Times New Roman" w:cs="Times New Roman"/>
        </w:rPr>
        <w:t>is</w:t>
      </w:r>
      <w:r w:rsidR="00895210" w:rsidRPr="00881428">
        <w:rPr>
          <w:rFonts w:ascii="Times New Roman" w:hAnsi="Times New Roman" w:cs="Times New Roman"/>
        </w:rPr>
        <w:t xml:space="preserve"> that </w:t>
      </w:r>
      <w:r w:rsidR="001F1489" w:rsidRPr="00881428">
        <w:rPr>
          <w:rFonts w:ascii="Times New Roman" w:hAnsi="Times New Roman" w:cs="Times New Roman"/>
        </w:rPr>
        <w:t xml:space="preserve">MST training did not </w:t>
      </w:r>
      <w:del w:id="1022" w:author="Christopher Lam" w:date="2015-07-17T15:39:00Z">
        <w:r w:rsidR="001F1489" w:rsidRPr="00881428" w:rsidDel="000448DC">
          <w:rPr>
            <w:rFonts w:ascii="Times New Roman" w:hAnsi="Times New Roman" w:cs="Times New Roman"/>
          </w:rPr>
          <w:delText xml:space="preserve">impact </w:delText>
        </w:r>
      </w:del>
      <w:ins w:id="1023" w:author="Christopher Lam" w:date="2015-07-17T15:39:00Z">
        <w:r w:rsidR="000448DC">
          <w:rPr>
            <w:rFonts w:ascii="Times New Roman" w:hAnsi="Times New Roman" w:cs="Times New Roman"/>
          </w:rPr>
          <w:t>affect scores for</w:t>
        </w:r>
        <w:r w:rsidR="000448DC" w:rsidRPr="00881428">
          <w:rPr>
            <w:rFonts w:ascii="Times New Roman" w:hAnsi="Times New Roman" w:cs="Times New Roman"/>
          </w:rPr>
          <w:t xml:space="preserve"> </w:t>
        </w:r>
      </w:ins>
      <w:r w:rsidR="00895210" w:rsidRPr="00881428">
        <w:rPr>
          <w:rFonts w:ascii="Times New Roman" w:hAnsi="Times New Roman" w:cs="Times New Roman"/>
        </w:rPr>
        <w:t>overall group effectiveness</w:t>
      </w:r>
      <w:r w:rsidR="00D2605E" w:rsidRPr="00881428">
        <w:rPr>
          <w:rFonts w:ascii="Times New Roman" w:hAnsi="Times New Roman" w:cs="Times New Roman"/>
        </w:rPr>
        <w:t xml:space="preserve">. </w:t>
      </w:r>
      <w:r w:rsidR="00D564FD" w:rsidRPr="00881428">
        <w:rPr>
          <w:rFonts w:ascii="Times New Roman" w:hAnsi="Times New Roman" w:cs="Times New Roman"/>
        </w:rPr>
        <w:t>There may be a few explanations for this</w:t>
      </w:r>
      <w:ins w:id="1024" w:author="Christopher Lam" w:date="2015-07-17T15:39:00Z">
        <w:r w:rsidR="000448DC">
          <w:rPr>
            <w:rFonts w:ascii="Times New Roman" w:hAnsi="Times New Roman" w:cs="Times New Roman"/>
          </w:rPr>
          <w:t xml:space="preserve"> finding</w:t>
        </w:r>
      </w:ins>
      <w:r w:rsidR="00D564FD" w:rsidRPr="00881428">
        <w:rPr>
          <w:rFonts w:ascii="Times New Roman" w:hAnsi="Times New Roman" w:cs="Times New Roman"/>
        </w:rPr>
        <w:t xml:space="preserve">. </w:t>
      </w:r>
      <w:r w:rsidR="00D2605E" w:rsidRPr="00881428">
        <w:rPr>
          <w:rFonts w:ascii="Times New Roman" w:hAnsi="Times New Roman" w:cs="Times New Roman"/>
        </w:rPr>
        <w:t xml:space="preserve">First, </w:t>
      </w:r>
      <w:r w:rsidR="001C447E" w:rsidRPr="00881428">
        <w:rPr>
          <w:rFonts w:ascii="Times New Roman" w:hAnsi="Times New Roman" w:cs="Times New Roman"/>
        </w:rPr>
        <w:t>the overall mean scores were very high for both experimental (</w:t>
      </w:r>
      <w:r w:rsidR="001C447E" w:rsidRPr="00881428">
        <w:rPr>
          <w:rFonts w:ascii="Times New Roman" w:hAnsi="Times New Roman" w:cs="Times New Roman"/>
          <w:i/>
        </w:rPr>
        <w:t xml:space="preserve">M = </w:t>
      </w:r>
      <w:r w:rsidR="001C447E" w:rsidRPr="00881428">
        <w:rPr>
          <w:rFonts w:ascii="Times New Roman" w:hAnsi="Times New Roman" w:cs="Times New Roman"/>
        </w:rPr>
        <w:t>6.23) and control (</w:t>
      </w:r>
      <w:r w:rsidR="001C447E" w:rsidRPr="00881428">
        <w:rPr>
          <w:rFonts w:ascii="Times New Roman" w:hAnsi="Times New Roman" w:cs="Times New Roman"/>
          <w:i/>
        </w:rPr>
        <w:t xml:space="preserve">M </w:t>
      </w:r>
      <w:r w:rsidR="001C447E" w:rsidRPr="00881428">
        <w:rPr>
          <w:rFonts w:ascii="Times New Roman" w:hAnsi="Times New Roman" w:cs="Times New Roman"/>
        </w:rPr>
        <w:t>= 6.06) groups. Per</w:t>
      </w:r>
      <w:r w:rsidR="00CC66B1" w:rsidRPr="00881428">
        <w:rPr>
          <w:rFonts w:ascii="Times New Roman" w:hAnsi="Times New Roman" w:cs="Times New Roman"/>
        </w:rPr>
        <w:t xml:space="preserve">haps </w:t>
      </w:r>
      <w:r w:rsidR="00370928" w:rsidRPr="00881428">
        <w:rPr>
          <w:rFonts w:ascii="Times New Roman" w:hAnsi="Times New Roman" w:cs="Times New Roman"/>
        </w:rPr>
        <w:t xml:space="preserve">responses </w:t>
      </w:r>
      <w:r w:rsidR="00CC66B1" w:rsidRPr="00881428">
        <w:rPr>
          <w:rFonts w:ascii="Times New Roman" w:hAnsi="Times New Roman" w:cs="Times New Roman"/>
        </w:rPr>
        <w:t>w</w:t>
      </w:r>
      <w:r w:rsidR="00370928" w:rsidRPr="00881428">
        <w:rPr>
          <w:rFonts w:ascii="Times New Roman" w:hAnsi="Times New Roman" w:cs="Times New Roman"/>
        </w:rPr>
        <w:t>ere</w:t>
      </w:r>
      <w:r w:rsidR="00CC66B1" w:rsidRPr="00881428">
        <w:rPr>
          <w:rFonts w:ascii="Times New Roman" w:hAnsi="Times New Roman" w:cs="Times New Roman"/>
        </w:rPr>
        <w:t xml:space="preserve"> skewed positively because participants </w:t>
      </w:r>
      <w:r w:rsidR="008C19B8" w:rsidRPr="00881428">
        <w:rPr>
          <w:rFonts w:ascii="Times New Roman" w:hAnsi="Times New Roman" w:cs="Times New Roman"/>
        </w:rPr>
        <w:t xml:space="preserve">were generally </w:t>
      </w:r>
      <w:r w:rsidR="00DA3EC4" w:rsidRPr="00881428">
        <w:rPr>
          <w:rFonts w:ascii="Times New Roman" w:hAnsi="Times New Roman" w:cs="Times New Roman"/>
        </w:rPr>
        <w:t>satisfied</w:t>
      </w:r>
      <w:ins w:id="1025" w:author="Christopher Lam" w:date="2015-07-17T15:39:00Z">
        <w:r w:rsidR="000448DC">
          <w:rPr>
            <w:rFonts w:ascii="Times New Roman" w:hAnsi="Times New Roman" w:cs="Times New Roman"/>
          </w:rPr>
          <w:t xml:space="preserve"> </w:t>
        </w:r>
      </w:ins>
      <w:del w:id="1026" w:author="Christopher Lam" w:date="2015-07-17T15:39:00Z">
        <w:r w:rsidR="00DA3EC4" w:rsidRPr="00881428" w:rsidDel="000448DC">
          <w:rPr>
            <w:rFonts w:ascii="Times New Roman" w:hAnsi="Times New Roman" w:cs="Times New Roman"/>
          </w:rPr>
          <w:delText>,</w:delText>
        </w:r>
        <w:r w:rsidR="008C19B8" w:rsidRPr="00881428" w:rsidDel="000448DC">
          <w:rPr>
            <w:rFonts w:ascii="Times New Roman" w:hAnsi="Times New Roman" w:cs="Times New Roman"/>
          </w:rPr>
          <w:delText xml:space="preserve"> </w:delText>
        </w:r>
        <w:r w:rsidR="00DA3EC4" w:rsidRPr="00881428" w:rsidDel="000448DC">
          <w:rPr>
            <w:rFonts w:ascii="Times New Roman" w:hAnsi="Times New Roman" w:cs="Times New Roman"/>
          </w:rPr>
          <w:delText>as</w:delText>
        </w:r>
      </w:del>
      <w:ins w:id="1027" w:author="Christopher Lam" w:date="2015-07-22T13:44:00Z">
        <w:r w:rsidR="008B423B">
          <w:rPr>
            <w:rFonts w:ascii="Times New Roman" w:hAnsi="Times New Roman" w:cs="Times New Roman"/>
          </w:rPr>
          <w:t>because</w:t>
        </w:r>
      </w:ins>
      <w:r w:rsidR="008C19B8" w:rsidRPr="00881428">
        <w:rPr>
          <w:rFonts w:ascii="Times New Roman" w:hAnsi="Times New Roman" w:cs="Times New Roman"/>
        </w:rPr>
        <w:t xml:space="preserve"> </w:t>
      </w:r>
      <w:r w:rsidR="007A6B6B" w:rsidRPr="00881428">
        <w:rPr>
          <w:rFonts w:ascii="Times New Roman" w:hAnsi="Times New Roman" w:cs="Times New Roman"/>
        </w:rPr>
        <w:t>they</w:t>
      </w:r>
      <w:r w:rsidR="008C19B8" w:rsidRPr="00881428">
        <w:rPr>
          <w:rFonts w:ascii="Times New Roman" w:hAnsi="Times New Roman" w:cs="Times New Roman"/>
        </w:rPr>
        <w:t xml:space="preserve"> had </w:t>
      </w:r>
      <w:r w:rsidR="00FF2617" w:rsidRPr="00881428">
        <w:rPr>
          <w:rFonts w:ascii="Times New Roman" w:hAnsi="Times New Roman" w:cs="Times New Roman"/>
        </w:rPr>
        <w:t xml:space="preserve">just </w:t>
      </w:r>
      <w:r w:rsidR="007A6B6B" w:rsidRPr="00881428">
        <w:rPr>
          <w:rFonts w:ascii="Times New Roman" w:hAnsi="Times New Roman" w:cs="Times New Roman"/>
        </w:rPr>
        <w:t xml:space="preserve">submitted </w:t>
      </w:r>
      <w:r w:rsidR="008C19B8" w:rsidRPr="00881428">
        <w:rPr>
          <w:rFonts w:ascii="Times New Roman" w:hAnsi="Times New Roman" w:cs="Times New Roman"/>
        </w:rPr>
        <w:t>the</w:t>
      </w:r>
      <w:r w:rsidR="007A6B6B" w:rsidRPr="00881428">
        <w:rPr>
          <w:rFonts w:ascii="Times New Roman" w:hAnsi="Times New Roman" w:cs="Times New Roman"/>
        </w:rPr>
        <w:t>ir</w:t>
      </w:r>
      <w:r w:rsidR="008C19B8" w:rsidRPr="00881428">
        <w:rPr>
          <w:rFonts w:ascii="Times New Roman" w:hAnsi="Times New Roman" w:cs="Times New Roman"/>
        </w:rPr>
        <w:t xml:space="preserve"> project</w:t>
      </w:r>
      <w:r w:rsidR="007A6B6B" w:rsidRPr="00881428">
        <w:rPr>
          <w:rFonts w:ascii="Times New Roman" w:hAnsi="Times New Roman" w:cs="Times New Roman"/>
        </w:rPr>
        <w:t>s.</w:t>
      </w:r>
      <w:r w:rsidR="008C19B8" w:rsidRPr="00881428">
        <w:rPr>
          <w:rFonts w:ascii="Times New Roman" w:hAnsi="Times New Roman" w:cs="Times New Roman"/>
        </w:rPr>
        <w:t xml:space="preserve"> </w:t>
      </w:r>
      <w:r w:rsidR="001C636F" w:rsidRPr="00881428">
        <w:rPr>
          <w:rFonts w:ascii="Times New Roman" w:hAnsi="Times New Roman" w:cs="Times New Roman"/>
        </w:rPr>
        <w:t>Additionally, both instructors provided their students with some (albeit limited) instruction on teamwork. One instructor required all students to read a chapter on teamwork from a technical communication textbook</w:t>
      </w:r>
      <w:r w:rsidR="00A50799" w:rsidRPr="00881428">
        <w:rPr>
          <w:rFonts w:ascii="Times New Roman" w:hAnsi="Times New Roman" w:cs="Times New Roman"/>
        </w:rPr>
        <w:t>, and t</w:t>
      </w:r>
      <w:r w:rsidR="001C636F" w:rsidRPr="00881428">
        <w:rPr>
          <w:rFonts w:ascii="Times New Roman" w:hAnsi="Times New Roman" w:cs="Times New Roman"/>
        </w:rPr>
        <w:t>he other instructor encouraged students to assign team roles</w:t>
      </w:r>
      <w:r w:rsidR="00A50799" w:rsidRPr="00881428">
        <w:rPr>
          <w:rFonts w:ascii="Times New Roman" w:hAnsi="Times New Roman" w:cs="Times New Roman"/>
        </w:rPr>
        <w:t xml:space="preserve"> and implement</w:t>
      </w:r>
      <w:ins w:id="1028" w:author="Christopher Lam" w:date="2015-07-17T15:39:00Z">
        <w:r w:rsidR="000448DC">
          <w:rPr>
            <w:rFonts w:ascii="Times New Roman" w:hAnsi="Times New Roman" w:cs="Times New Roman"/>
          </w:rPr>
          <w:t xml:space="preserve"> </w:t>
        </w:r>
      </w:ins>
      <w:del w:id="1029" w:author="Christopher Lam" w:date="2015-07-17T15:39:00Z">
        <w:r w:rsidR="00A50799" w:rsidRPr="00881428" w:rsidDel="000448DC">
          <w:rPr>
            <w:rFonts w:ascii="Times New Roman" w:hAnsi="Times New Roman" w:cs="Times New Roman"/>
          </w:rPr>
          <w:delText xml:space="preserve">ed </w:delText>
        </w:r>
      </w:del>
      <w:r w:rsidR="00A50799" w:rsidRPr="00881428">
        <w:rPr>
          <w:rFonts w:ascii="Times New Roman" w:hAnsi="Times New Roman" w:cs="Times New Roman"/>
        </w:rPr>
        <w:t>peer evaluations</w:t>
      </w:r>
      <w:r w:rsidR="001C636F" w:rsidRPr="00881428">
        <w:rPr>
          <w:rFonts w:ascii="Times New Roman" w:hAnsi="Times New Roman" w:cs="Times New Roman"/>
        </w:rPr>
        <w:t>. This</w:t>
      </w:r>
      <w:r w:rsidR="00370928" w:rsidRPr="00881428">
        <w:rPr>
          <w:rFonts w:ascii="Times New Roman" w:hAnsi="Times New Roman" w:cs="Times New Roman"/>
        </w:rPr>
        <w:t xml:space="preserve"> </w:t>
      </w:r>
      <w:r w:rsidR="004E3947" w:rsidRPr="00881428">
        <w:rPr>
          <w:rFonts w:ascii="Times New Roman" w:hAnsi="Times New Roman" w:cs="Times New Roman"/>
        </w:rPr>
        <w:t>instruction</w:t>
      </w:r>
      <w:r w:rsidR="001C636F" w:rsidRPr="00881428">
        <w:rPr>
          <w:rFonts w:ascii="Times New Roman" w:hAnsi="Times New Roman" w:cs="Times New Roman"/>
        </w:rPr>
        <w:t xml:space="preserve"> </w:t>
      </w:r>
      <w:r w:rsidR="00A50799" w:rsidRPr="00881428">
        <w:rPr>
          <w:rFonts w:ascii="Times New Roman" w:hAnsi="Times New Roman" w:cs="Times New Roman"/>
        </w:rPr>
        <w:t>may</w:t>
      </w:r>
      <w:r w:rsidR="001C636F" w:rsidRPr="00881428">
        <w:rPr>
          <w:rFonts w:ascii="Times New Roman" w:hAnsi="Times New Roman" w:cs="Times New Roman"/>
        </w:rPr>
        <w:t xml:space="preserve"> have </w:t>
      </w:r>
      <w:r w:rsidR="00CC0568">
        <w:rPr>
          <w:rFonts w:ascii="Times New Roman" w:hAnsi="Times New Roman" w:cs="Times New Roman"/>
        </w:rPr>
        <w:t>played a role in</w:t>
      </w:r>
      <w:r w:rsidR="002C1FAC">
        <w:rPr>
          <w:rFonts w:ascii="Times New Roman" w:hAnsi="Times New Roman" w:cs="Times New Roman"/>
        </w:rPr>
        <w:t xml:space="preserve"> the generally high </w:t>
      </w:r>
      <w:del w:id="1030" w:author="Christopher Lam" w:date="2015-07-17T15:40:00Z">
        <w:r w:rsidR="002C1FAC" w:rsidDel="000448DC">
          <w:rPr>
            <w:rFonts w:ascii="Times New Roman" w:hAnsi="Times New Roman" w:cs="Times New Roman"/>
          </w:rPr>
          <w:delText>level</w:delText>
        </w:r>
      </w:del>
      <w:r w:rsidR="002C1FAC">
        <w:rPr>
          <w:rFonts w:ascii="Times New Roman" w:hAnsi="Times New Roman" w:cs="Times New Roman"/>
        </w:rPr>
        <w:t>s</w:t>
      </w:r>
      <w:ins w:id="1031" w:author="Christopher Lam" w:date="2015-07-17T15:40:00Z">
        <w:r w:rsidR="000448DC">
          <w:rPr>
            <w:rFonts w:ascii="Times New Roman" w:hAnsi="Times New Roman" w:cs="Times New Roman"/>
          </w:rPr>
          <w:t>cores for</w:t>
        </w:r>
      </w:ins>
      <w:r w:rsidR="001C636F" w:rsidRPr="00881428">
        <w:rPr>
          <w:rFonts w:ascii="Times New Roman" w:hAnsi="Times New Roman" w:cs="Times New Roman"/>
        </w:rPr>
        <w:t xml:space="preserve"> </w:t>
      </w:r>
      <w:r w:rsidR="00CC0568">
        <w:rPr>
          <w:rFonts w:ascii="Times New Roman" w:hAnsi="Times New Roman" w:cs="Times New Roman"/>
        </w:rPr>
        <w:t>group effectiveness</w:t>
      </w:r>
      <w:r w:rsidR="001C636F" w:rsidRPr="00881428">
        <w:rPr>
          <w:rFonts w:ascii="Times New Roman" w:hAnsi="Times New Roman" w:cs="Times New Roman"/>
        </w:rPr>
        <w:t xml:space="preserve">. </w:t>
      </w:r>
    </w:p>
    <w:p w14:paraId="1606A00F" w14:textId="77777777" w:rsidR="000448DC" w:rsidRDefault="000448DC" w:rsidP="008E118E">
      <w:pPr>
        <w:spacing w:line="480" w:lineRule="auto"/>
        <w:ind w:left="0"/>
        <w:rPr>
          <w:ins w:id="1032" w:author="Christopher Lam" w:date="2015-07-17T15:40:00Z"/>
          <w:rFonts w:ascii="Times New Roman" w:hAnsi="Times New Roman" w:cs="Times New Roman"/>
          <w:b/>
        </w:rPr>
      </w:pPr>
    </w:p>
    <w:p w14:paraId="1F9894CC" w14:textId="77777777" w:rsidR="008E118E" w:rsidRPr="00881428" w:rsidRDefault="00F16726" w:rsidP="008E118E">
      <w:pPr>
        <w:spacing w:line="480" w:lineRule="auto"/>
        <w:ind w:left="0"/>
        <w:rPr>
          <w:rFonts w:ascii="Times New Roman" w:hAnsi="Times New Roman" w:cs="Times New Roman"/>
        </w:rPr>
      </w:pPr>
      <w:r w:rsidRPr="00881428">
        <w:rPr>
          <w:rFonts w:ascii="Times New Roman" w:hAnsi="Times New Roman" w:cs="Times New Roman"/>
          <w:b/>
        </w:rPr>
        <w:t>Pedagogical Implications</w:t>
      </w:r>
      <w:r w:rsidR="0071643C" w:rsidRPr="00881428">
        <w:rPr>
          <w:rFonts w:ascii="Times New Roman" w:hAnsi="Times New Roman" w:cs="Times New Roman"/>
        </w:rPr>
        <w:t xml:space="preserve"> </w:t>
      </w:r>
    </w:p>
    <w:p w14:paraId="067F59E0" w14:textId="1D540497" w:rsidR="001E2C95" w:rsidRDefault="008E118E" w:rsidP="001E2C95">
      <w:pPr>
        <w:spacing w:line="480" w:lineRule="auto"/>
        <w:ind w:left="0"/>
        <w:rPr>
          <w:ins w:id="1033" w:author="Christopher Lam" w:date="2015-07-17T15:40:00Z"/>
          <w:rFonts w:ascii="Times New Roman" w:hAnsi="Times New Roman" w:cs="Times New Roman"/>
        </w:rPr>
      </w:pPr>
      <w:del w:id="1034" w:author="Christopher Lam" w:date="2015-07-17T15:40:00Z">
        <w:r w:rsidRPr="00881428" w:rsidDel="00990ED9">
          <w:rPr>
            <w:rFonts w:ascii="Times New Roman" w:hAnsi="Times New Roman" w:cs="Times New Roman"/>
          </w:rPr>
          <w:tab/>
        </w:r>
      </w:del>
      <w:r w:rsidR="00C353CD">
        <w:rPr>
          <w:rFonts w:ascii="Times New Roman" w:hAnsi="Times New Roman" w:cs="Times New Roman"/>
        </w:rPr>
        <w:t xml:space="preserve">MST </w:t>
      </w:r>
      <w:r w:rsidR="008F05B8">
        <w:rPr>
          <w:rFonts w:ascii="Times New Roman" w:hAnsi="Times New Roman" w:cs="Times New Roman"/>
        </w:rPr>
        <w:t xml:space="preserve">provides </w:t>
      </w:r>
      <w:r w:rsidR="00C353CD">
        <w:rPr>
          <w:rFonts w:ascii="Times New Roman" w:hAnsi="Times New Roman" w:cs="Times New Roman"/>
        </w:rPr>
        <w:t>a useful framework for instructors</w:t>
      </w:r>
      <w:r w:rsidR="00541E4C" w:rsidRPr="00881428">
        <w:rPr>
          <w:rFonts w:ascii="Times New Roman" w:hAnsi="Times New Roman" w:cs="Times New Roman"/>
        </w:rPr>
        <w:t xml:space="preserve">. </w:t>
      </w:r>
      <w:r w:rsidR="005E675B" w:rsidRPr="00881428">
        <w:rPr>
          <w:rFonts w:ascii="Times New Roman" w:hAnsi="Times New Roman" w:cs="Times New Roman"/>
        </w:rPr>
        <w:t xml:space="preserve">Of course, </w:t>
      </w:r>
      <w:r w:rsidR="00670DD7" w:rsidRPr="00881428">
        <w:rPr>
          <w:rFonts w:ascii="Times New Roman" w:hAnsi="Times New Roman" w:cs="Times New Roman"/>
        </w:rPr>
        <w:t>MST training should</w:t>
      </w:r>
      <w:r w:rsidR="00977A97" w:rsidRPr="00881428">
        <w:rPr>
          <w:rFonts w:ascii="Times New Roman" w:hAnsi="Times New Roman" w:cs="Times New Roman"/>
        </w:rPr>
        <w:t xml:space="preserve"> </w:t>
      </w:r>
      <w:r w:rsidR="00C611BB" w:rsidRPr="00881428">
        <w:rPr>
          <w:rFonts w:ascii="Times New Roman" w:hAnsi="Times New Roman" w:cs="Times New Roman"/>
        </w:rPr>
        <w:t>not</w:t>
      </w:r>
      <w:r w:rsidR="005E675B" w:rsidRPr="00881428">
        <w:rPr>
          <w:rFonts w:ascii="Times New Roman" w:hAnsi="Times New Roman" w:cs="Times New Roman"/>
        </w:rPr>
        <w:t xml:space="preserve"> </w:t>
      </w:r>
      <w:r w:rsidR="00670DD7" w:rsidRPr="00881428">
        <w:rPr>
          <w:rFonts w:ascii="Times New Roman" w:hAnsi="Times New Roman" w:cs="Times New Roman"/>
        </w:rPr>
        <w:t xml:space="preserve">be the sole mechanism in which students are </w:t>
      </w:r>
      <w:r w:rsidR="00C7584D" w:rsidRPr="00881428">
        <w:rPr>
          <w:rFonts w:ascii="Times New Roman" w:hAnsi="Times New Roman" w:cs="Times New Roman"/>
        </w:rPr>
        <w:t>prepared for</w:t>
      </w:r>
      <w:r w:rsidR="00670DD7" w:rsidRPr="00881428">
        <w:rPr>
          <w:rFonts w:ascii="Times New Roman" w:hAnsi="Times New Roman" w:cs="Times New Roman"/>
        </w:rPr>
        <w:t xml:space="preserve"> teamwork. Instead</w:t>
      </w:r>
      <w:r w:rsidR="00C611BB" w:rsidRPr="00881428">
        <w:rPr>
          <w:rFonts w:ascii="Times New Roman" w:hAnsi="Times New Roman" w:cs="Times New Roman"/>
        </w:rPr>
        <w:t>, instructors</w:t>
      </w:r>
      <w:r w:rsidR="00670DD7" w:rsidRPr="00881428">
        <w:rPr>
          <w:rFonts w:ascii="Times New Roman" w:hAnsi="Times New Roman" w:cs="Times New Roman"/>
        </w:rPr>
        <w:t xml:space="preserve"> should consider integrating principles of MST i</w:t>
      </w:r>
      <w:r w:rsidR="00C353CD">
        <w:rPr>
          <w:rFonts w:ascii="Times New Roman" w:hAnsi="Times New Roman" w:cs="Times New Roman"/>
        </w:rPr>
        <w:t xml:space="preserve">nto existing training paradigms </w:t>
      </w:r>
      <w:del w:id="1035" w:author="Christopher Lam" w:date="2015-07-17T15:40:00Z">
        <w:r w:rsidR="00C353CD" w:rsidDel="00990ED9">
          <w:rPr>
            <w:rFonts w:ascii="Times New Roman" w:hAnsi="Times New Roman" w:cs="Times New Roman"/>
          </w:rPr>
          <w:delText>like</w:delText>
        </w:r>
        <w:r w:rsidR="00670DD7" w:rsidRPr="00881428" w:rsidDel="00990ED9">
          <w:rPr>
            <w:rFonts w:ascii="Times New Roman" w:hAnsi="Times New Roman" w:cs="Times New Roman"/>
          </w:rPr>
          <w:delText xml:space="preserve"> </w:delText>
        </w:r>
      </w:del>
      <w:ins w:id="1036" w:author="Christopher Lam" w:date="2015-07-17T15:40:00Z">
        <w:r w:rsidR="00990ED9">
          <w:rPr>
            <w:rFonts w:ascii="Times New Roman" w:hAnsi="Times New Roman" w:cs="Times New Roman"/>
          </w:rPr>
          <w:t>such as</w:t>
        </w:r>
        <w:r w:rsidR="00990ED9" w:rsidRPr="00881428">
          <w:rPr>
            <w:rFonts w:ascii="Times New Roman" w:hAnsi="Times New Roman" w:cs="Times New Roman"/>
          </w:rPr>
          <w:t xml:space="preserve"> </w:t>
        </w:r>
      </w:ins>
      <w:r w:rsidR="00A44724" w:rsidRPr="00881428">
        <w:rPr>
          <w:rFonts w:ascii="Times New Roman" w:hAnsi="Times New Roman" w:cs="Times New Roman"/>
        </w:rPr>
        <w:t>Wolfe</w:t>
      </w:r>
      <w:r w:rsidR="003B70CD" w:rsidRPr="00881428">
        <w:rPr>
          <w:rFonts w:ascii="Times New Roman" w:hAnsi="Times New Roman" w:cs="Times New Roman"/>
        </w:rPr>
        <w:t xml:space="preserve">’s </w:t>
      </w:r>
      <w:r w:rsidR="00A44724" w:rsidRPr="00881428">
        <w:rPr>
          <w:rFonts w:ascii="Times New Roman" w:hAnsi="Times New Roman" w:cs="Times New Roman"/>
        </w:rPr>
        <w:t xml:space="preserve">(2010) </w:t>
      </w:r>
      <w:r w:rsidR="003B70CD" w:rsidRPr="00881428">
        <w:rPr>
          <w:rFonts w:ascii="Times New Roman" w:hAnsi="Times New Roman" w:cs="Times New Roman"/>
        </w:rPr>
        <w:t xml:space="preserve">textbook </w:t>
      </w:r>
      <w:r w:rsidR="00632C00" w:rsidRPr="00881428">
        <w:rPr>
          <w:rFonts w:ascii="Times New Roman" w:hAnsi="Times New Roman" w:cs="Times New Roman"/>
        </w:rPr>
        <w:t>and chapters from Hunzer</w:t>
      </w:r>
      <w:ins w:id="1037" w:author="Christopher Lam" w:date="2015-07-17T15:40:00Z">
        <w:r w:rsidR="00990ED9">
          <w:rPr>
            <w:rFonts w:ascii="Times New Roman" w:hAnsi="Times New Roman" w:cs="Times New Roman"/>
          </w:rPr>
          <w:t>’s</w:t>
        </w:r>
      </w:ins>
      <w:r w:rsidR="00977A97" w:rsidRPr="00881428">
        <w:rPr>
          <w:rFonts w:ascii="Times New Roman" w:hAnsi="Times New Roman" w:cs="Times New Roman"/>
        </w:rPr>
        <w:t xml:space="preserve"> </w:t>
      </w:r>
      <w:r w:rsidR="00C353CD">
        <w:rPr>
          <w:rFonts w:ascii="Times New Roman" w:hAnsi="Times New Roman" w:cs="Times New Roman"/>
        </w:rPr>
        <w:t>(2012)</w:t>
      </w:r>
      <w:ins w:id="1038" w:author="Christopher Lam" w:date="2015-07-17T15:40:00Z">
        <w:r w:rsidR="00990ED9">
          <w:rPr>
            <w:rFonts w:ascii="Times New Roman" w:hAnsi="Times New Roman" w:cs="Times New Roman"/>
          </w:rPr>
          <w:t xml:space="preserve"> book</w:t>
        </w:r>
      </w:ins>
      <w:r w:rsidR="00C353CD">
        <w:rPr>
          <w:rFonts w:ascii="Times New Roman" w:hAnsi="Times New Roman" w:cs="Times New Roman"/>
        </w:rPr>
        <w:t xml:space="preserve">. </w:t>
      </w:r>
      <w:del w:id="1039" w:author="Christopher Lam" w:date="2015-07-17T15:40:00Z">
        <w:r w:rsidR="00271F28" w:rsidRPr="00881428" w:rsidDel="00990ED9">
          <w:rPr>
            <w:rFonts w:ascii="Times New Roman" w:hAnsi="Times New Roman" w:cs="Times New Roman"/>
          </w:rPr>
          <w:delText>I provide</w:delText>
        </w:r>
      </w:del>
      <w:ins w:id="1040" w:author="Christopher Lam" w:date="2015-07-17T15:40:00Z">
        <w:r w:rsidR="00990ED9">
          <w:rPr>
            <w:rFonts w:ascii="Times New Roman" w:hAnsi="Times New Roman" w:cs="Times New Roman"/>
          </w:rPr>
          <w:t>Here are five</w:t>
        </w:r>
      </w:ins>
      <w:r w:rsidR="00271F28" w:rsidRPr="00881428">
        <w:rPr>
          <w:rFonts w:ascii="Times New Roman" w:hAnsi="Times New Roman" w:cs="Times New Roman"/>
        </w:rPr>
        <w:t xml:space="preserve"> </w:t>
      </w:r>
      <w:del w:id="1041" w:author="Christopher Lam" w:date="2015-07-17T15:40:00Z">
        <w:r w:rsidR="00FD1A6D" w:rsidRPr="00881428" w:rsidDel="00990ED9">
          <w:rPr>
            <w:rFonts w:ascii="Times New Roman" w:hAnsi="Times New Roman" w:cs="Times New Roman"/>
          </w:rPr>
          <w:delText xml:space="preserve">six </w:delText>
        </w:r>
      </w:del>
      <w:r w:rsidR="00B05E10" w:rsidRPr="00881428">
        <w:rPr>
          <w:rFonts w:ascii="Times New Roman" w:hAnsi="Times New Roman" w:cs="Times New Roman"/>
        </w:rPr>
        <w:t>practical</w:t>
      </w:r>
      <w:r w:rsidR="00271F28" w:rsidRPr="00881428">
        <w:rPr>
          <w:rFonts w:ascii="Times New Roman" w:hAnsi="Times New Roman" w:cs="Times New Roman"/>
        </w:rPr>
        <w:t xml:space="preserve"> </w:t>
      </w:r>
      <w:r w:rsidR="00C7584D" w:rsidRPr="00881428">
        <w:rPr>
          <w:rFonts w:ascii="Times New Roman" w:hAnsi="Times New Roman" w:cs="Times New Roman"/>
        </w:rPr>
        <w:t xml:space="preserve">ways </w:t>
      </w:r>
      <w:ins w:id="1042" w:author="Christopher Lam" w:date="2015-07-17T15:40:00Z">
        <w:r w:rsidR="00990ED9">
          <w:rPr>
            <w:rFonts w:ascii="Times New Roman" w:hAnsi="Times New Roman" w:cs="Times New Roman"/>
          </w:rPr>
          <w:t xml:space="preserve">that </w:t>
        </w:r>
      </w:ins>
      <w:r w:rsidR="00C7584D" w:rsidRPr="00881428">
        <w:rPr>
          <w:rFonts w:ascii="Times New Roman" w:hAnsi="Times New Roman" w:cs="Times New Roman"/>
        </w:rPr>
        <w:t xml:space="preserve">instructors </w:t>
      </w:r>
      <w:r w:rsidR="00200107" w:rsidRPr="00881428">
        <w:rPr>
          <w:rFonts w:ascii="Times New Roman" w:hAnsi="Times New Roman" w:cs="Times New Roman"/>
        </w:rPr>
        <w:t>can</w:t>
      </w:r>
      <w:r w:rsidR="00C7584D" w:rsidRPr="00881428">
        <w:rPr>
          <w:rFonts w:ascii="Times New Roman" w:hAnsi="Times New Roman" w:cs="Times New Roman"/>
        </w:rPr>
        <w:t xml:space="preserve"> consider</w:t>
      </w:r>
      <w:r w:rsidR="00271F28" w:rsidRPr="00881428">
        <w:rPr>
          <w:rFonts w:ascii="Times New Roman" w:hAnsi="Times New Roman" w:cs="Times New Roman"/>
        </w:rPr>
        <w:t xml:space="preserve"> </w:t>
      </w:r>
      <w:r w:rsidR="00200107" w:rsidRPr="00881428">
        <w:rPr>
          <w:rFonts w:ascii="Times New Roman" w:hAnsi="Times New Roman" w:cs="Times New Roman"/>
        </w:rPr>
        <w:t>integrating</w:t>
      </w:r>
      <w:r w:rsidR="0022056C" w:rsidRPr="00881428">
        <w:rPr>
          <w:rFonts w:ascii="Times New Roman" w:hAnsi="Times New Roman" w:cs="Times New Roman"/>
        </w:rPr>
        <w:t xml:space="preserve"> </w:t>
      </w:r>
      <w:r w:rsidR="00C7584D" w:rsidRPr="00881428">
        <w:rPr>
          <w:rFonts w:ascii="Times New Roman" w:hAnsi="Times New Roman" w:cs="Times New Roman"/>
        </w:rPr>
        <w:t>MST</w:t>
      </w:r>
      <w:r w:rsidR="00271F28" w:rsidRPr="00881428">
        <w:rPr>
          <w:rFonts w:ascii="Times New Roman" w:hAnsi="Times New Roman" w:cs="Times New Roman"/>
        </w:rPr>
        <w:t xml:space="preserve"> into existing teamwork paradigms</w:t>
      </w:r>
      <w:r w:rsidR="00BE06C2" w:rsidRPr="00881428">
        <w:rPr>
          <w:rFonts w:ascii="Times New Roman" w:hAnsi="Times New Roman" w:cs="Times New Roman"/>
        </w:rPr>
        <w:t>.</w:t>
      </w:r>
    </w:p>
    <w:p w14:paraId="3B40DDFC" w14:textId="77777777" w:rsidR="00990ED9" w:rsidRDefault="00990ED9" w:rsidP="001E2C95">
      <w:pPr>
        <w:spacing w:line="480" w:lineRule="auto"/>
        <w:ind w:left="0"/>
        <w:rPr>
          <w:rFonts w:ascii="Times New Roman" w:hAnsi="Times New Roman" w:cs="Times New Roman"/>
        </w:rPr>
      </w:pPr>
    </w:p>
    <w:p w14:paraId="77007B08" w14:textId="69139718" w:rsidR="001E2C95" w:rsidRDefault="001E2C95" w:rsidP="001E2C95">
      <w:pPr>
        <w:spacing w:line="480" w:lineRule="auto"/>
        <w:ind w:left="0"/>
        <w:rPr>
          <w:rFonts w:ascii="Times New Roman" w:hAnsi="Times New Roman" w:cs="Times New Roman"/>
        </w:rPr>
      </w:pPr>
      <w:r>
        <w:rPr>
          <w:rFonts w:ascii="Times New Roman" w:hAnsi="Times New Roman" w:cs="Times New Roman"/>
        </w:rPr>
        <w:tab/>
      </w:r>
      <w:r w:rsidR="00FD1A6D" w:rsidRPr="00990ED9">
        <w:rPr>
          <w:rFonts w:ascii="Times New Roman" w:hAnsi="Times New Roman" w:cs="Times New Roman"/>
          <w:b/>
          <w:i/>
          <w:rPrChange w:id="1043" w:author="Christopher Lam" w:date="2015-07-17T15:40:00Z">
            <w:rPr>
              <w:rFonts w:ascii="Times New Roman" w:hAnsi="Times New Roman" w:cs="Times New Roman"/>
              <w:b/>
            </w:rPr>
          </w:rPrChange>
        </w:rPr>
        <w:t xml:space="preserve">1. </w:t>
      </w:r>
      <w:r w:rsidR="00B6427B" w:rsidRPr="00990ED9">
        <w:rPr>
          <w:rFonts w:ascii="Times New Roman" w:hAnsi="Times New Roman" w:cs="Times New Roman"/>
          <w:b/>
          <w:i/>
          <w:rPrChange w:id="1044" w:author="Christopher Lam" w:date="2015-07-17T15:40:00Z">
            <w:rPr>
              <w:rFonts w:ascii="Times New Roman" w:hAnsi="Times New Roman" w:cs="Times New Roman"/>
              <w:b/>
            </w:rPr>
          </w:rPrChange>
        </w:rPr>
        <w:t>Create a</w:t>
      </w:r>
      <w:r w:rsidR="000B0939" w:rsidRPr="00990ED9">
        <w:rPr>
          <w:rFonts w:ascii="Times New Roman" w:hAnsi="Times New Roman" w:cs="Times New Roman"/>
          <w:b/>
          <w:i/>
          <w:rPrChange w:id="1045" w:author="Christopher Lam" w:date="2015-07-17T15:40:00Z">
            <w:rPr>
              <w:rFonts w:ascii="Times New Roman" w:hAnsi="Times New Roman" w:cs="Times New Roman"/>
              <w:b/>
            </w:rPr>
          </w:rPrChange>
        </w:rPr>
        <w:t xml:space="preserve"> team</w:t>
      </w:r>
      <w:r w:rsidR="00B6427B" w:rsidRPr="00990ED9">
        <w:rPr>
          <w:rFonts w:ascii="Times New Roman" w:hAnsi="Times New Roman" w:cs="Times New Roman"/>
          <w:b/>
          <w:i/>
          <w:rPrChange w:id="1046" w:author="Christopher Lam" w:date="2015-07-17T15:40:00Z">
            <w:rPr>
              <w:rFonts w:ascii="Times New Roman" w:hAnsi="Times New Roman" w:cs="Times New Roman"/>
              <w:b/>
            </w:rPr>
          </w:rPrChange>
        </w:rPr>
        <w:t xml:space="preserve"> media choice plan</w:t>
      </w:r>
      <w:r w:rsidR="00AB7382" w:rsidRPr="00881428">
        <w:rPr>
          <w:rFonts w:ascii="Times New Roman" w:hAnsi="Times New Roman" w:cs="Times New Roman"/>
        </w:rPr>
        <w:t xml:space="preserve">. </w:t>
      </w:r>
      <w:r w:rsidR="001175BB" w:rsidRPr="00881428">
        <w:rPr>
          <w:rFonts w:ascii="Times New Roman" w:hAnsi="Times New Roman" w:cs="Times New Roman"/>
        </w:rPr>
        <w:t>Wolfe (2010) articulate</w:t>
      </w:r>
      <w:ins w:id="1047" w:author="Christopher Lam" w:date="2015-07-17T15:40:00Z">
        <w:r w:rsidR="00990ED9">
          <w:rPr>
            <w:rFonts w:ascii="Times New Roman" w:hAnsi="Times New Roman" w:cs="Times New Roman"/>
          </w:rPr>
          <w:t xml:space="preserve">d </w:t>
        </w:r>
      </w:ins>
      <w:del w:id="1048" w:author="Christopher Lam" w:date="2015-07-17T15:40:00Z">
        <w:r w:rsidR="001175BB" w:rsidRPr="00881428" w:rsidDel="00990ED9">
          <w:rPr>
            <w:rFonts w:ascii="Times New Roman" w:hAnsi="Times New Roman" w:cs="Times New Roman"/>
          </w:rPr>
          <w:delText xml:space="preserve">s </w:delText>
        </w:r>
      </w:del>
      <w:r w:rsidR="001175BB" w:rsidRPr="00881428">
        <w:rPr>
          <w:rFonts w:ascii="Times New Roman" w:hAnsi="Times New Roman" w:cs="Times New Roman"/>
        </w:rPr>
        <w:t xml:space="preserve">the importance of </w:t>
      </w:r>
      <w:r w:rsidR="00EE615D" w:rsidRPr="00881428">
        <w:rPr>
          <w:rFonts w:ascii="Times New Roman" w:hAnsi="Times New Roman" w:cs="Times New Roman"/>
        </w:rPr>
        <w:t xml:space="preserve">project </w:t>
      </w:r>
      <w:r w:rsidR="001175BB" w:rsidRPr="00881428">
        <w:rPr>
          <w:rFonts w:ascii="Times New Roman" w:hAnsi="Times New Roman" w:cs="Times New Roman"/>
        </w:rPr>
        <w:t xml:space="preserve">planning when she </w:t>
      </w:r>
      <w:del w:id="1049" w:author="Christopher Lam" w:date="2015-07-17T15:41:00Z">
        <w:r w:rsidR="001175BB" w:rsidRPr="00881428" w:rsidDel="00990ED9">
          <w:rPr>
            <w:rFonts w:ascii="Times New Roman" w:hAnsi="Times New Roman" w:cs="Times New Roman"/>
          </w:rPr>
          <w:delText xml:space="preserve">writes </w:delText>
        </w:r>
      </w:del>
      <w:ins w:id="1050" w:author="Christopher Lam" w:date="2015-07-17T15:41:00Z">
        <w:r w:rsidR="00990ED9">
          <w:rPr>
            <w:rFonts w:ascii="Times New Roman" w:hAnsi="Times New Roman" w:cs="Times New Roman"/>
          </w:rPr>
          <w:t>pointed out that</w:t>
        </w:r>
        <w:r w:rsidR="00990ED9" w:rsidRPr="00881428">
          <w:rPr>
            <w:rFonts w:ascii="Times New Roman" w:hAnsi="Times New Roman" w:cs="Times New Roman"/>
          </w:rPr>
          <w:t xml:space="preserve"> </w:t>
        </w:r>
      </w:ins>
      <w:del w:id="1051" w:author="Christopher Lam" w:date="2015-07-17T15:41:00Z">
        <w:r w:rsidR="001175BB" w:rsidRPr="00881428" w:rsidDel="00990ED9">
          <w:rPr>
            <w:rFonts w:ascii="Times New Roman" w:hAnsi="Times New Roman" w:cs="Times New Roman"/>
          </w:rPr>
          <w:delText xml:space="preserve">that </w:delText>
        </w:r>
      </w:del>
      <w:r w:rsidR="001175BB" w:rsidRPr="00881428">
        <w:rPr>
          <w:rFonts w:ascii="Times New Roman" w:hAnsi="Times New Roman" w:cs="Times New Roman"/>
        </w:rPr>
        <w:t>a “team that spends an hour at the very beginning of the project discussing goals, expectations, and team norms can save substantial time and stress later on in the project” (p. 28).</w:t>
      </w:r>
      <w:r w:rsidR="009A6E9C" w:rsidRPr="00881428">
        <w:rPr>
          <w:rFonts w:ascii="Times New Roman" w:hAnsi="Times New Roman" w:cs="Times New Roman"/>
        </w:rPr>
        <w:t xml:space="preserve"> </w:t>
      </w:r>
      <w:r w:rsidR="008B7F4E" w:rsidRPr="00881428">
        <w:rPr>
          <w:rFonts w:ascii="Times New Roman" w:hAnsi="Times New Roman" w:cs="Times New Roman"/>
        </w:rPr>
        <w:t>She suggest</w:t>
      </w:r>
      <w:ins w:id="1052" w:author="Christopher Lam" w:date="2015-07-17T15:41:00Z">
        <w:r w:rsidR="00990ED9">
          <w:rPr>
            <w:rFonts w:ascii="Times New Roman" w:hAnsi="Times New Roman" w:cs="Times New Roman"/>
          </w:rPr>
          <w:t>ed</w:t>
        </w:r>
      </w:ins>
      <w:del w:id="1053" w:author="Christopher Lam" w:date="2015-07-17T15:41:00Z">
        <w:r w:rsidR="008B7F4E" w:rsidRPr="00881428" w:rsidDel="00990ED9">
          <w:rPr>
            <w:rFonts w:ascii="Times New Roman" w:hAnsi="Times New Roman" w:cs="Times New Roman"/>
          </w:rPr>
          <w:delText>s</w:delText>
        </w:r>
      </w:del>
      <w:r w:rsidR="008B7F4E" w:rsidRPr="00881428">
        <w:rPr>
          <w:rFonts w:ascii="Times New Roman" w:hAnsi="Times New Roman" w:cs="Times New Roman"/>
        </w:rPr>
        <w:t xml:space="preserve"> creating a team charter that outlines goals, commitments, and potential problems.</w:t>
      </w:r>
      <w:r w:rsidR="008D362C" w:rsidRPr="00881428">
        <w:rPr>
          <w:rFonts w:ascii="Times New Roman" w:hAnsi="Times New Roman" w:cs="Times New Roman"/>
        </w:rPr>
        <w:t xml:space="preserve"> </w:t>
      </w:r>
      <w:del w:id="1054" w:author="Christopher Lam" w:date="2015-07-17T15:41:00Z">
        <w:r w:rsidR="00EE615D" w:rsidRPr="00881428" w:rsidDel="00990ED9">
          <w:rPr>
            <w:rFonts w:ascii="Times New Roman" w:hAnsi="Times New Roman" w:cs="Times New Roman"/>
          </w:rPr>
          <w:delText xml:space="preserve">Since </w:delText>
        </w:r>
      </w:del>
      <w:ins w:id="1055" w:author="Christopher Lam" w:date="2015-07-17T15:41:00Z">
        <w:r w:rsidR="00990ED9">
          <w:rPr>
            <w:rFonts w:ascii="Times New Roman" w:hAnsi="Times New Roman" w:cs="Times New Roman"/>
          </w:rPr>
          <w:t>Because</w:t>
        </w:r>
        <w:r w:rsidR="00990ED9" w:rsidRPr="00881428">
          <w:rPr>
            <w:rFonts w:ascii="Times New Roman" w:hAnsi="Times New Roman" w:cs="Times New Roman"/>
          </w:rPr>
          <w:t xml:space="preserve"> </w:t>
        </w:r>
      </w:ins>
      <w:r w:rsidR="00EE615D" w:rsidRPr="00881428">
        <w:rPr>
          <w:rFonts w:ascii="Times New Roman" w:hAnsi="Times New Roman" w:cs="Times New Roman"/>
        </w:rPr>
        <w:t xml:space="preserve">students will already be considering expectations during </w:t>
      </w:r>
      <w:r w:rsidR="000402F7" w:rsidRPr="00881428">
        <w:rPr>
          <w:rFonts w:ascii="Times New Roman" w:hAnsi="Times New Roman" w:cs="Times New Roman"/>
        </w:rPr>
        <w:t xml:space="preserve">this </w:t>
      </w:r>
      <w:r w:rsidR="00414532">
        <w:rPr>
          <w:rFonts w:ascii="Times New Roman" w:hAnsi="Times New Roman" w:cs="Times New Roman"/>
        </w:rPr>
        <w:t>exercise</w:t>
      </w:r>
      <w:r w:rsidR="00BD3882" w:rsidRPr="00881428">
        <w:rPr>
          <w:rFonts w:ascii="Times New Roman" w:hAnsi="Times New Roman" w:cs="Times New Roman"/>
        </w:rPr>
        <w:t xml:space="preserve">, </w:t>
      </w:r>
      <w:r w:rsidR="001175BB" w:rsidRPr="00881428">
        <w:rPr>
          <w:rFonts w:ascii="Times New Roman" w:hAnsi="Times New Roman" w:cs="Times New Roman"/>
        </w:rPr>
        <w:t xml:space="preserve">it may be beneficial to </w:t>
      </w:r>
      <w:r w:rsidR="000402F7" w:rsidRPr="00881428">
        <w:rPr>
          <w:rFonts w:ascii="Times New Roman" w:hAnsi="Times New Roman" w:cs="Times New Roman"/>
        </w:rPr>
        <w:t>have</w:t>
      </w:r>
      <w:r w:rsidR="008B7F4E" w:rsidRPr="00881428">
        <w:rPr>
          <w:rFonts w:ascii="Times New Roman" w:hAnsi="Times New Roman" w:cs="Times New Roman"/>
        </w:rPr>
        <w:t xml:space="preserve"> </w:t>
      </w:r>
      <w:del w:id="1056" w:author="Christopher Lam" w:date="2015-07-17T15:41:00Z">
        <w:r w:rsidR="008B7F4E" w:rsidRPr="00881428" w:rsidDel="00990ED9">
          <w:rPr>
            <w:rFonts w:ascii="Times New Roman" w:hAnsi="Times New Roman" w:cs="Times New Roman"/>
          </w:rPr>
          <w:delText xml:space="preserve">students </w:delText>
        </w:r>
      </w:del>
      <w:ins w:id="1057" w:author="Christopher Lam" w:date="2015-07-17T15:41:00Z">
        <w:r w:rsidR="00990ED9">
          <w:rPr>
            <w:rFonts w:ascii="Times New Roman" w:hAnsi="Times New Roman" w:cs="Times New Roman"/>
          </w:rPr>
          <w:t>them</w:t>
        </w:r>
        <w:r w:rsidR="00990ED9" w:rsidRPr="00881428">
          <w:rPr>
            <w:rFonts w:ascii="Times New Roman" w:hAnsi="Times New Roman" w:cs="Times New Roman"/>
          </w:rPr>
          <w:t xml:space="preserve"> </w:t>
        </w:r>
      </w:ins>
      <w:r w:rsidR="008B7F4E" w:rsidRPr="00881428">
        <w:rPr>
          <w:rFonts w:ascii="Times New Roman" w:hAnsi="Times New Roman" w:cs="Times New Roman"/>
        </w:rPr>
        <w:t>complete</w:t>
      </w:r>
      <w:r w:rsidR="00BD3882" w:rsidRPr="00881428">
        <w:rPr>
          <w:rFonts w:ascii="Times New Roman" w:hAnsi="Times New Roman" w:cs="Times New Roman"/>
        </w:rPr>
        <w:t xml:space="preserve"> a</w:t>
      </w:r>
      <w:r w:rsidR="00CA5098" w:rsidRPr="00881428">
        <w:rPr>
          <w:rFonts w:ascii="Times New Roman" w:hAnsi="Times New Roman" w:cs="Times New Roman"/>
        </w:rPr>
        <w:t xml:space="preserve"> </w:t>
      </w:r>
      <w:r w:rsidR="00360A86" w:rsidRPr="00881428">
        <w:rPr>
          <w:rFonts w:ascii="Times New Roman" w:hAnsi="Times New Roman" w:cs="Times New Roman"/>
        </w:rPr>
        <w:t>media</w:t>
      </w:r>
      <w:ins w:id="1058" w:author="Christopher Lam" w:date="2015-07-17T15:41:00Z">
        <w:r w:rsidR="00990ED9">
          <w:rPr>
            <w:rFonts w:ascii="Times New Roman" w:hAnsi="Times New Roman" w:cs="Times New Roman"/>
          </w:rPr>
          <w:t>-</w:t>
        </w:r>
      </w:ins>
      <w:del w:id="1059" w:author="Christopher Lam" w:date="2015-07-17T15:41:00Z">
        <w:r w:rsidR="00360A86" w:rsidRPr="00881428" w:rsidDel="00990ED9">
          <w:rPr>
            <w:rFonts w:ascii="Times New Roman" w:hAnsi="Times New Roman" w:cs="Times New Roman"/>
          </w:rPr>
          <w:delText xml:space="preserve"> </w:delText>
        </w:r>
      </w:del>
      <w:r w:rsidR="00360A86" w:rsidRPr="00881428">
        <w:rPr>
          <w:rFonts w:ascii="Times New Roman" w:hAnsi="Times New Roman" w:cs="Times New Roman"/>
        </w:rPr>
        <w:t>choice</w:t>
      </w:r>
      <w:r w:rsidR="0072562B" w:rsidRPr="00881428">
        <w:rPr>
          <w:rFonts w:ascii="Times New Roman" w:hAnsi="Times New Roman" w:cs="Times New Roman"/>
        </w:rPr>
        <w:t xml:space="preserve"> </w:t>
      </w:r>
      <w:r w:rsidR="00B6427B" w:rsidRPr="00881428">
        <w:rPr>
          <w:rFonts w:ascii="Times New Roman" w:hAnsi="Times New Roman" w:cs="Times New Roman"/>
        </w:rPr>
        <w:t>plan</w:t>
      </w:r>
      <w:r w:rsidR="0072562B" w:rsidRPr="00881428">
        <w:rPr>
          <w:rFonts w:ascii="Times New Roman" w:hAnsi="Times New Roman" w:cs="Times New Roman"/>
        </w:rPr>
        <w:t xml:space="preserve"> </w:t>
      </w:r>
      <w:r w:rsidR="001175BB" w:rsidRPr="00881428">
        <w:rPr>
          <w:rFonts w:ascii="Times New Roman" w:hAnsi="Times New Roman" w:cs="Times New Roman"/>
        </w:rPr>
        <w:t xml:space="preserve">that </w:t>
      </w:r>
      <w:r w:rsidR="00BD3882" w:rsidRPr="00881428">
        <w:rPr>
          <w:rFonts w:ascii="Times New Roman" w:hAnsi="Times New Roman" w:cs="Times New Roman"/>
        </w:rPr>
        <w:t xml:space="preserve">can </w:t>
      </w:r>
      <w:del w:id="1060" w:author="Christopher Lam" w:date="2015-07-17T15:41:00Z">
        <w:r w:rsidR="00BD3882" w:rsidRPr="00881428" w:rsidDel="00990ED9">
          <w:rPr>
            <w:rFonts w:ascii="Times New Roman" w:hAnsi="Times New Roman" w:cs="Times New Roman"/>
          </w:rPr>
          <w:delText xml:space="preserve">aid </w:delText>
        </w:r>
      </w:del>
      <w:ins w:id="1061" w:author="Christopher Lam" w:date="2015-07-17T15:41:00Z">
        <w:r w:rsidR="00990ED9">
          <w:rPr>
            <w:rFonts w:ascii="Times New Roman" w:hAnsi="Times New Roman" w:cs="Times New Roman"/>
          </w:rPr>
          <w:t>help them</w:t>
        </w:r>
        <w:r w:rsidR="00990ED9" w:rsidRPr="00881428">
          <w:rPr>
            <w:rFonts w:ascii="Times New Roman" w:hAnsi="Times New Roman" w:cs="Times New Roman"/>
          </w:rPr>
          <w:t xml:space="preserve"> </w:t>
        </w:r>
        <w:r w:rsidR="00990ED9">
          <w:rPr>
            <w:rFonts w:ascii="Times New Roman" w:hAnsi="Times New Roman" w:cs="Times New Roman"/>
          </w:rPr>
          <w:t xml:space="preserve">prepare </w:t>
        </w:r>
      </w:ins>
      <w:del w:id="1062" w:author="Christopher Lam" w:date="2015-07-17T15:41:00Z">
        <w:r w:rsidR="00BD3882" w:rsidRPr="00881428" w:rsidDel="00990ED9">
          <w:rPr>
            <w:rFonts w:ascii="Times New Roman" w:hAnsi="Times New Roman" w:cs="Times New Roman"/>
          </w:rPr>
          <w:delText xml:space="preserve">in preparing students </w:delText>
        </w:r>
      </w:del>
      <w:r w:rsidR="00BD3882" w:rsidRPr="00881428">
        <w:rPr>
          <w:rFonts w:ascii="Times New Roman" w:hAnsi="Times New Roman" w:cs="Times New Roman"/>
        </w:rPr>
        <w:t xml:space="preserve">for effective media </w:t>
      </w:r>
      <w:r w:rsidR="000402F7" w:rsidRPr="00881428">
        <w:rPr>
          <w:rFonts w:ascii="Times New Roman" w:hAnsi="Times New Roman" w:cs="Times New Roman"/>
        </w:rPr>
        <w:t>use</w:t>
      </w:r>
      <w:r w:rsidR="005E675B" w:rsidRPr="00881428">
        <w:rPr>
          <w:rFonts w:ascii="Times New Roman" w:hAnsi="Times New Roman" w:cs="Times New Roman"/>
        </w:rPr>
        <w:t>. The media</w:t>
      </w:r>
      <w:ins w:id="1063" w:author="Christopher Lam" w:date="2015-07-17T15:41:00Z">
        <w:r w:rsidR="00990ED9">
          <w:rPr>
            <w:rFonts w:ascii="Times New Roman" w:hAnsi="Times New Roman" w:cs="Times New Roman"/>
          </w:rPr>
          <w:t>-</w:t>
        </w:r>
      </w:ins>
      <w:del w:id="1064" w:author="Christopher Lam" w:date="2015-07-17T15:41:00Z">
        <w:r w:rsidR="008B7F4E" w:rsidRPr="00881428" w:rsidDel="00990ED9">
          <w:rPr>
            <w:rFonts w:ascii="Times New Roman" w:hAnsi="Times New Roman" w:cs="Times New Roman"/>
          </w:rPr>
          <w:delText xml:space="preserve"> </w:delText>
        </w:r>
      </w:del>
      <w:r w:rsidR="008B7F4E" w:rsidRPr="00881428">
        <w:rPr>
          <w:rFonts w:ascii="Times New Roman" w:hAnsi="Times New Roman" w:cs="Times New Roman"/>
        </w:rPr>
        <w:t xml:space="preserve">choice planning </w:t>
      </w:r>
      <w:del w:id="1065" w:author="Christopher Lam" w:date="2015-07-17T15:41:00Z">
        <w:r w:rsidR="005E675B" w:rsidRPr="00881428" w:rsidDel="00990ED9">
          <w:rPr>
            <w:rFonts w:ascii="Times New Roman" w:hAnsi="Times New Roman" w:cs="Times New Roman"/>
          </w:rPr>
          <w:delText xml:space="preserve">process </w:delText>
        </w:r>
      </w:del>
      <w:r w:rsidR="008B7F4E" w:rsidRPr="00881428">
        <w:rPr>
          <w:rFonts w:ascii="Times New Roman" w:hAnsi="Times New Roman" w:cs="Times New Roman"/>
        </w:rPr>
        <w:t xml:space="preserve">should be more about discussing </w:t>
      </w:r>
      <w:del w:id="1066" w:author="Christopher Lam" w:date="2015-07-17T15:41:00Z">
        <w:r w:rsidR="008B7F4E" w:rsidRPr="00881428" w:rsidDel="00990ED9">
          <w:rPr>
            <w:rFonts w:ascii="Times New Roman" w:hAnsi="Times New Roman" w:cs="Times New Roman"/>
          </w:rPr>
          <w:delText>and less about</w:delText>
        </w:r>
      </w:del>
      <w:ins w:id="1067" w:author="Christopher Lam" w:date="2015-07-17T15:41:00Z">
        <w:r w:rsidR="00990ED9">
          <w:rPr>
            <w:rFonts w:ascii="Times New Roman" w:hAnsi="Times New Roman" w:cs="Times New Roman"/>
          </w:rPr>
          <w:t>than</w:t>
        </w:r>
      </w:ins>
      <w:r w:rsidR="008B7F4E" w:rsidRPr="00881428">
        <w:rPr>
          <w:rFonts w:ascii="Times New Roman" w:hAnsi="Times New Roman" w:cs="Times New Roman"/>
        </w:rPr>
        <w:t xml:space="preserve"> writing</w:t>
      </w:r>
      <w:ins w:id="1068" w:author="Christopher Lam" w:date="2015-07-17T15:41:00Z">
        <w:r w:rsidR="00990ED9">
          <w:rPr>
            <w:rFonts w:ascii="Times New Roman" w:hAnsi="Times New Roman" w:cs="Times New Roman"/>
          </w:rPr>
          <w:t xml:space="preserve"> the plan</w:t>
        </w:r>
      </w:ins>
      <w:del w:id="1069" w:author="Christopher Lam" w:date="2015-07-17T15:41:00Z">
        <w:r w:rsidR="008B7F4E" w:rsidRPr="00881428" w:rsidDel="00990ED9">
          <w:rPr>
            <w:rFonts w:ascii="Times New Roman" w:hAnsi="Times New Roman" w:cs="Times New Roman"/>
          </w:rPr>
          <w:delText xml:space="preserve">, </w:delText>
        </w:r>
      </w:del>
      <w:del w:id="1070" w:author="Christopher Lam" w:date="2015-07-17T15:42:00Z">
        <w:r w:rsidR="008B7F4E" w:rsidRPr="00881428" w:rsidDel="00990ED9">
          <w:rPr>
            <w:rFonts w:ascii="Times New Roman" w:hAnsi="Times New Roman" w:cs="Times New Roman"/>
          </w:rPr>
          <w:delText xml:space="preserve">as Wolfe points out is also the </w:delText>
        </w:r>
        <w:r w:rsidR="00561765" w:rsidRPr="00881428" w:rsidDel="00990ED9">
          <w:rPr>
            <w:rFonts w:ascii="Times New Roman" w:hAnsi="Times New Roman" w:cs="Times New Roman"/>
          </w:rPr>
          <w:delText>purpose</w:delText>
        </w:r>
        <w:r w:rsidR="008B7F4E" w:rsidRPr="00881428" w:rsidDel="00990ED9">
          <w:rPr>
            <w:rFonts w:ascii="Times New Roman" w:hAnsi="Times New Roman" w:cs="Times New Roman"/>
          </w:rPr>
          <w:delText xml:space="preserve"> of </w:delText>
        </w:r>
        <w:r w:rsidR="000402F7" w:rsidRPr="00881428" w:rsidDel="00990ED9">
          <w:rPr>
            <w:rFonts w:ascii="Times New Roman" w:hAnsi="Times New Roman" w:cs="Times New Roman"/>
          </w:rPr>
          <w:delText>the</w:delText>
        </w:r>
        <w:r w:rsidR="008B7F4E" w:rsidRPr="00881428" w:rsidDel="00990ED9">
          <w:rPr>
            <w:rFonts w:ascii="Times New Roman" w:hAnsi="Times New Roman" w:cs="Times New Roman"/>
          </w:rPr>
          <w:delText xml:space="preserve"> team charter</w:delText>
        </w:r>
        <w:r w:rsidR="000402F7" w:rsidRPr="00881428" w:rsidDel="00990ED9">
          <w:rPr>
            <w:rFonts w:ascii="Times New Roman" w:hAnsi="Times New Roman" w:cs="Times New Roman"/>
          </w:rPr>
          <w:delText xml:space="preserve"> as well</w:delText>
        </w:r>
        <w:r w:rsidR="008B7F4E" w:rsidRPr="00881428" w:rsidDel="00990ED9">
          <w:rPr>
            <w:rFonts w:ascii="Times New Roman" w:hAnsi="Times New Roman" w:cs="Times New Roman"/>
          </w:rPr>
          <w:delText xml:space="preserve">. </w:delText>
        </w:r>
        <w:r w:rsidDel="00990ED9">
          <w:rPr>
            <w:rFonts w:ascii="Times New Roman" w:hAnsi="Times New Roman" w:cs="Times New Roman"/>
          </w:rPr>
          <w:tab/>
        </w:r>
      </w:del>
    </w:p>
    <w:p w14:paraId="6F531673" w14:textId="632DF99F" w:rsidR="0072562B" w:rsidRPr="00881428" w:rsidRDefault="001E2C95" w:rsidP="001E2C95">
      <w:pPr>
        <w:spacing w:line="480" w:lineRule="auto"/>
        <w:ind w:left="0"/>
        <w:rPr>
          <w:rFonts w:ascii="Times New Roman" w:hAnsi="Times New Roman" w:cs="Times New Roman"/>
        </w:rPr>
      </w:pPr>
      <w:r>
        <w:rPr>
          <w:rFonts w:ascii="Times New Roman" w:hAnsi="Times New Roman" w:cs="Times New Roman"/>
        </w:rPr>
        <w:tab/>
      </w:r>
      <w:r w:rsidR="00747FE0" w:rsidRPr="00881428">
        <w:rPr>
          <w:rFonts w:ascii="Times New Roman" w:hAnsi="Times New Roman" w:cs="Times New Roman"/>
        </w:rPr>
        <w:t xml:space="preserve">The plan that I </w:t>
      </w:r>
      <w:r w:rsidR="00163181" w:rsidRPr="00881428">
        <w:rPr>
          <w:rFonts w:ascii="Times New Roman" w:hAnsi="Times New Roman" w:cs="Times New Roman"/>
        </w:rPr>
        <w:t>use</w:t>
      </w:r>
      <w:r w:rsidR="00747FE0" w:rsidRPr="00881428">
        <w:rPr>
          <w:rFonts w:ascii="Times New Roman" w:hAnsi="Times New Roman" w:cs="Times New Roman"/>
        </w:rPr>
        <w:t xml:space="preserve"> </w:t>
      </w:r>
      <w:r w:rsidR="00372433" w:rsidRPr="00881428">
        <w:rPr>
          <w:rFonts w:ascii="Times New Roman" w:hAnsi="Times New Roman" w:cs="Times New Roman"/>
        </w:rPr>
        <w:t>is a table with rows that outline</w:t>
      </w:r>
      <w:r w:rsidR="00B6427B" w:rsidRPr="00881428">
        <w:rPr>
          <w:rFonts w:ascii="Times New Roman" w:hAnsi="Times New Roman" w:cs="Times New Roman"/>
        </w:rPr>
        <w:t xml:space="preserve"> common </w:t>
      </w:r>
      <w:r w:rsidR="00747FE0" w:rsidRPr="00881428">
        <w:rPr>
          <w:rFonts w:ascii="Times New Roman" w:hAnsi="Times New Roman" w:cs="Times New Roman"/>
        </w:rPr>
        <w:t>communication tasks</w:t>
      </w:r>
      <w:r w:rsidR="00B6427B" w:rsidRPr="00881428">
        <w:rPr>
          <w:rFonts w:ascii="Times New Roman" w:hAnsi="Times New Roman" w:cs="Times New Roman"/>
        </w:rPr>
        <w:t xml:space="preserve"> </w:t>
      </w:r>
      <w:del w:id="1071" w:author="Christopher Lam" w:date="2015-07-17T15:42:00Z">
        <w:r w:rsidR="00747FE0" w:rsidRPr="00881428" w:rsidDel="00990ED9">
          <w:rPr>
            <w:rFonts w:ascii="Times New Roman" w:hAnsi="Times New Roman" w:cs="Times New Roman"/>
          </w:rPr>
          <w:delText xml:space="preserve">like </w:delText>
        </w:r>
      </w:del>
      <w:ins w:id="1072" w:author="Christopher Lam" w:date="2015-07-17T15:42:00Z">
        <w:r w:rsidR="00990ED9">
          <w:rPr>
            <w:rFonts w:ascii="Times New Roman" w:hAnsi="Times New Roman" w:cs="Times New Roman"/>
          </w:rPr>
          <w:t xml:space="preserve">such as </w:t>
        </w:r>
      </w:ins>
      <w:r w:rsidR="00747FE0" w:rsidRPr="00881428">
        <w:rPr>
          <w:rFonts w:ascii="Times New Roman" w:hAnsi="Times New Roman" w:cs="Times New Roman"/>
        </w:rPr>
        <w:t xml:space="preserve">simple </w:t>
      </w:r>
      <w:r w:rsidR="00812F2E" w:rsidRPr="00881428">
        <w:rPr>
          <w:rFonts w:ascii="Times New Roman" w:hAnsi="Times New Roman" w:cs="Times New Roman"/>
        </w:rPr>
        <w:t xml:space="preserve">conveyance </w:t>
      </w:r>
      <w:r w:rsidR="00747FE0" w:rsidRPr="00881428">
        <w:rPr>
          <w:rFonts w:ascii="Times New Roman" w:hAnsi="Times New Roman" w:cs="Times New Roman"/>
        </w:rPr>
        <w:t xml:space="preserve">messages (e.g., scheduling), complex </w:t>
      </w:r>
      <w:r w:rsidR="00812F2E" w:rsidRPr="00881428">
        <w:rPr>
          <w:rFonts w:ascii="Times New Roman" w:hAnsi="Times New Roman" w:cs="Times New Roman"/>
        </w:rPr>
        <w:t xml:space="preserve">convergence </w:t>
      </w:r>
      <w:r w:rsidR="00747FE0" w:rsidRPr="00881428">
        <w:rPr>
          <w:rFonts w:ascii="Times New Roman" w:hAnsi="Times New Roman" w:cs="Times New Roman"/>
        </w:rPr>
        <w:t xml:space="preserve">messages (e.g., suggestions for revision), </w:t>
      </w:r>
      <w:r w:rsidR="0034696C" w:rsidRPr="00881428">
        <w:rPr>
          <w:rFonts w:ascii="Times New Roman" w:hAnsi="Times New Roman" w:cs="Times New Roman"/>
        </w:rPr>
        <w:t>or</w:t>
      </w:r>
      <w:r w:rsidR="00747FE0" w:rsidRPr="00881428">
        <w:rPr>
          <w:rFonts w:ascii="Times New Roman" w:hAnsi="Times New Roman" w:cs="Times New Roman"/>
        </w:rPr>
        <w:t xml:space="preserve"> </w:t>
      </w:r>
      <w:r w:rsidR="00812F2E" w:rsidRPr="00881428">
        <w:rPr>
          <w:rFonts w:ascii="Times New Roman" w:hAnsi="Times New Roman" w:cs="Times New Roman"/>
        </w:rPr>
        <w:t xml:space="preserve">synchronous </w:t>
      </w:r>
      <w:r w:rsidR="00747FE0" w:rsidRPr="00881428">
        <w:rPr>
          <w:rFonts w:ascii="Times New Roman" w:hAnsi="Times New Roman" w:cs="Times New Roman"/>
        </w:rPr>
        <w:t>collaboration (e.g., group discussions</w:t>
      </w:r>
      <w:r w:rsidR="00812F2E" w:rsidRPr="00881428">
        <w:rPr>
          <w:rFonts w:ascii="Times New Roman" w:hAnsi="Times New Roman" w:cs="Times New Roman"/>
        </w:rPr>
        <w:t xml:space="preserve"> or authoring</w:t>
      </w:r>
      <w:r w:rsidR="00747FE0" w:rsidRPr="00881428">
        <w:rPr>
          <w:rFonts w:ascii="Times New Roman" w:hAnsi="Times New Roman" w:cs="Times New Roman"/>
        </w:rPr>
        <w:t>).</w:t>
      </w:r>
      <w:r w:rsidR="00372433" w:rsidRPr="00881428">
        <w:rPr>
          <w:rFonts w:ascii="Times New Roman" w:hAnsi="Times New Roman" w:cs="Times New Roman"/>
        </w:rPr>
        <w:t xml:space="preserve"> </w:t>
      </w:r>
      <w:r w:rsidR="00EE615D" w:rsidRPr="00881428">
        <w:rPr>
          <w:rFonts w:ascii="Times New Roman" w:hAnsi="Times New Roman" w:cs="Times New Roman"/>
        </w:rPr>
        <w:t xml:space="preserve">Students or instructors </w:t>
      </w:r>
      <w:r w:rsidR="00372433" w:rsidRPr="00881428">
        <w:rPr>
          <w:rFonts w:ascii="Times New Roman" w:hAnsi="Times New Roman" w:cs="Times New Roman"/>
        </w:rPr>
        <w:t>can alter these tasks</w:t>
      </w:r>
      <w:r w:rsidR="00EE615D" w:rsidRPr="00881428">
        <w:rPr>
          <w:rFonts w:ascii="Times New Roman" w:hAnsi="Times New Roman" w:cs="Times New Roman"/>
        </w:rPr>
        <w:t xml:space="preserve"> in any way that is beneficial to the project</w:t>
      </w:r>
      <w:r w:rsidR="00372433" w:rsidRPr="00881428">
        <w:rPr>
          <w:rFonts w:ascii="Times New Roman" w:hAnsi="Times New Roman" w:cs="Times New Roman"/>
        </w:rPr>
        <w:t xml:space="preserve">. I </w:t>
      </w:r>
      <w:r w:rsidR="00CA5098" w:rsidRPr="00881428">
        <w:rPr>
          <w:rFonts w:ascii="Times New Roman" w:hAnsi="Times New Roman" w:cs="Times New Roman"/>
        </w:rPr>
        <w:t xml:space="preserve">also </w:t>
      </w:r>
      <w:r w:rsidR="009A7CFC" w:rsidRPr="00881428">
        <w:rPr>
          <w:rFonts w:ascii="Times New Roman" w:hAnsi="Times New Roman" w:cs="Times New Roman"/>
        </w:rPr>
        <w:t>provide</w:t>
      </w:r>
      <w:r w:rsidR="00372433" w:rsidRPr="00881428">
        <w:rPr>
          <w:rFonts w:ascii="Times New Roman" w:hAnsi="Times New Roman" w:cs="Times New Roman"/>
        </w:rPr>
        <w:t xml:space="preserve"> blank rows in the table for students to </w:t>
      </w:r>
      <w:r w:rsidR="00EE615D" w:rsidRPr="00881428">
        <w:rPr>
          <w:rFonts w:ascii="Times New Roman" w:hAnsi="Times New Roman" w:cs="Times New Roman"/>
        </w:rPr>
        <w:t>add</w:t>
      </w:r>
      <w:r w:rsidR="005E675B" w:rsidRPr="00881428">
        <w:rPr>
          <w:rFonts w:ascii="Times New Roman" w:hAnsi="Times New Roman" w:cs="Times New Roman"/>
        </w:rPr>
        <w:t xml:space="preserve"> their own</w:t>
      </w:r>
      <w:r w:rsidR="00372433" w:rsidRPr="00881428">
        <w:rPr>
          <w:rFonts w:ascii="Times New Roman" w:hAnsi="Times New Roman" w:cs="Times New Roman"/>
        </w:rPr>
        <w:t xml:space="preserve"> tasks. </w:t>
      </w:r>
      <w:r w:rsidR="00A06737">
        <w:rPr>
          <w:rFonts w:ascii="Times New Roman" w:hAnsi="Times New Roman" w:cs="Times New Roman"/>
        </w:rPr>
        <w:t>Students can then discuss and agree upon a medium or medi</w:t>
      </w:r>
      <w:ins w:id="1073" w:author="Christopher Lam" w:date="2015-07-17T15:42:00Z">
        <w:r w:rsidR="00990ED9">
          <w:rPr>
            <w:rFonts w:ascii="Times New Roman" w:hAnsi="Times New Roman" w:cs="Times New Roman"/>
          </w:rPr>
          <w:t xml:space="preserve">a </w:t>
        </w:r>
      </w:ins>
      <w:del w:id="1074" w:author="Christopher Lam" w:date="2015-07-17T15:42:00Z">
        <w:r w:rsidR="00A06737" w:rsidDel="00990ED9">
          <w:rPr>
            <w:rFonts w:ascii="Times New Roman" w:hAnsi="Times New Roman" w:cs="Times New Roman"/>
          </w:rPr>
          <w:delText xml:space="preserve">ums </w:delText>
        </w:r>
      </w:del>
      <w:r w:rsidR="00A06737">
        <w:rPr>
          <w:rFonts w:ascii="Times New Roman" w:hAnsi="Times New Roman" w:cs="Times New Roman"/>
        </w:rPr>
        <w:t xml:space="preserve">for each communication task. </w:t>
      </w:r>
      <w:r w:rsidR="00700C55">
        <w:rPr>
          <w:rFonts w:ascii="Times New Roman" w:hAnsi="Times New Roman" w:cs="Times New Roman"/>
        </w:rPr>
        <w:t xml:space="preserve">The plan </w:t>
      </w:r>
      <w:r w:rsidR="00CA5098" w:rsidRPr="00881428">
        <w:rPr>
          <w:rFonts w:ascii="Times New Roman" w:hAnsi="Times New Roman" w:cs="Times New Roman"/>
        </w:rPr>
        <w:t xml:space="preserve">is useful in the planning stage, but also can be referenced </w:t>
      </w:r>
      <w:r w:rsidR="00EE615D" w:rsidRPr="00881428">
        <w:rPr>
          <w:rFonts w:ascii="Times New Roman" w:hAnsi="Times New Roman" w:cs="Times New Roman"/>
        </w:rPr>
        <w:t xml:space="preserve">if </w:t>
      </w:r>
      <w:r w:rsidR="00CA5098" w:rsidRPr="00881428">
        <w:rPr>
          <w:rFonts w:ascii="Times New Roman" w:hAnsi="Times New Roman" w:cs="Times New Roman"/>
        </w:rPr>
        <w:t>communication begins to break</w:t>
      </w:r>
      <w:ins w:id="1075" w:author="Christopher Lam" w:date="2015-07-17T15:42:00Z">
        <w:r w:rsidR="00990ED9">
          <w:rPr>
            <w:rFonts w:ascii="Times New Roman" w:hAnsi="Times New Roman" w:cs="Times New Roman"/>
          </w:rPr>
          <w:t xml:space="preserve"> </w:t>
        </w:r>
      </w:ins>
      <w:r w:rsidR="00CA5098" w:rsidRPr="00881428">
        <w:rPr>
          <w:rFonts w:ascii="Times New Roman" w:hAnsi="Times New Roman" w:cs="Times New Roman"/>
        </w:rPr>
        <w:t>down throughout a project</w:t>
      </w:r>
      <w:r w:rsidR="006E3FCC" w:rsidRPr="00881428">
        <w:rPr>
          <w:rFonts w:ascii="Times New Roman" w:hAnsi="Times New Roman" w:cs="Times New Roman"/>
        </w:rPr>
        <w:t>.</w:t>
      </w:r>
      <w:r w:rsidR="00882EE1" w:rsidRPr="00881428">
        <w:rPr>
          <w:rFonts w:ascii="Times New Roman" w:hAnsi="Times New Roman" w:cs="Times New Roman"/>
        </w:rPr>
        <w:t xml:space="preserve"> </w:t>
      </w:r>
    </w:p>
    <w:p w14:paraId="389ED2B5" w14:textId="77777777" w:rsidR="00990ED9" w:rsidRDefault="0072562B" w:rsidP="00C646FB">
      <w:pPr>
        <w:keepNext/>
        <w:spacing w:line="480" w:lineRule="auto"/>
        <w:ind w:left="0"/>
        <w:rPr>
          <w:ins w:id="1076" w:author="Christopher Lam" w:date="2015-07-17T15:42:00Z"/>
          <w:rFonts w:ascii="Times New Roman" w:hAnsi="Times New Roman" w:cs="Times New Roman"/>
        </w:rPr>
      </w:pPr>
      <w:r w:rsidRPr="00881428">
        <w:rPr>
          <w:rFonts w:ascii="Times New Roman" w:hAnsi="Times New Roman" w:cs="Times New Roman"/>
        </w:rPr>
        <w:tab/>
      </w:r>
    </w:p>
    <w:p w14:paraId="5FCFD720" w14:textId="496D2408" w:rsidR="001F307B" w:rsidRPr="00881428" w:rsidRDefault="00FD1A6D">
      <w:pPr>
        <w:keepNext/>
        <w:spacing w:line="480" w:lineRule="auto"/>
        <w:ind w:left="0" w:firstLine="720"/>
        <w:rPr>
          <w:rFonts w:ascii="Times New Roman" w:hAnsi="Times New Roman" w:cs="Times New Roman"/>
        </w:rPr>
        <w:pPrChange w:id="1077" w:author="Christopher Lam" w:date="2015-07-17T15:42:00Z">
          <w:pPr>
            <w:keepNext/>
            <w:spacing w:line="480" w:lineRule="auto"/>
            <w:ind w:left="0"/>
          </w:pPr>
        </w:pPrChange>
      </w:pPr>
      <w:r w:rsidRPr="00990ED9">
        <w:rPr>
          <w:rFonts w:ascii="Times New Roman" w:hAnsi="Times New Roman" w:cs="Times New Roman"/>
          <w:b/>
          <w:i/>
          <w:rPrChange w:id="1078" w:author="Christopher Lam" w:date="2015-07-17T15:42:00Z">
            <w:rPr>
              <w:rFonts w:ascii="Times New Roman" w:hAnsi="Times New Roman" w:cs="Times New Roman"/>
              <w:b/>
            </w:rPr>
          </w:rPrChange>
        </w:rPr>
        <w:t xml:space="preserve">2. </w:t>
      </w:r>
      <w:r w:rsidR="00C756A2" w:rsidRPr="00990ED9">
        <w:rPr>
          <w:rFonts w:ascii="Times New Roman" w:hAnsi="Times New Roman" w:cs="Times New Roman"/>
          <w:b/>
          <w:i/>
          <w:rPrChange w:id="1079" w:author="Christopher Lam" w:date="2015-07-17T15:42:00Z">
            <w:rPr>
              <w:rFonts w:ascii="Times New Roman" w:hAnsi="Times New Roman" w:cs="Times New Roman"/>
              <w:b/>
            </w:rPr>
          </w:rPrChange>
        </w:rPr>
        <w:t>Incorporate</w:t>
      </w:r>
      <w:r w:rsidR="000B0939" w:rsidRPr="00990ED9">
        <w:rPr>
          <w:rFonts w:ascii="Times New Roman" w:hAnsi="Times New Roman" w:cs="Times New Roman"/>
          <w:b/>
          <w:i/>
          <w:rPrChange w:id="1080" w:author="Christopher Lam" w:date="2015-07-17T15:42:00Z">
            <w:rPr>
              <w:rFonts w:ascii="Times New Roman" w:hAnsi="Times New Roman" w:cs="Times New Roman"/>
              <w:b/>
            </w:rPr>
          </w:rPrChange>
        </w:rPr>
        <w:t xml:space="preserve"> </w:t>
      </w:r>
      <w:r w:rsidR="00221202" w:rsidRPr="00990ED9">
        <w:rPr>
          <w:rFonts w:ascii="Times New Roman" w:hAnsi="Times New Roman" w:cs="Times New Roman"/>
          <w:b/>
          <w:i/>
          <w:rPrChange w:id="1081" w:author="Christopher Lam" w:date="2015-07-17T15:42:00Z">
            <w:rPr>
              <w:rFonts w:ascii="Times New Roman" w:hAnsi="Times New Roman" w:cs="Times New Roman"/>
              <w:b/>
            </w:rPr>
          </w:rPrChange>
        </w:rPr>
        <w:t xml:space="preserve">a </w:t>
      </w:r>
      <w:ins w:id="1082" w:author="Christopher Lam" w:date="2015-07-17T15:42:00Z">
        <w:r w:rsidR="00DB7E66">
          <w:rPr>
            <w:rFonts w:ascii="Times New Roman" w:hAnsi="Times New Roman" w:cs="Times New Roman"/>
            <w:b/>
            <w:i/>
          </w:rPr>
          <w:t xml:space="preserve">media-choice plan for the </w:t>
        </w:r>
      </w:ins>
      <w:r w:rsidR="00221202" w:rsidRPr="00990ED9">
        <w:rPr>
          <w:rFonts w:ascii="Times New Roman" w:hAnsi="Times New Roman" w:cs="Times New Roman"/>
          <w:b/>
          <w:i/>
          <w:rPrChange w:id="1083" w:author="Christopher Lam" w:date="2015-07-17T15:42:00Z">
            <w:rPr>
              <w:rFonts w:ascii="Times New Roman" w:hAnsi="Times New Roman" w:cs="Times New Roman"/>
              <w:b/>
            </w:rPr>
          </w:rPrChange>
        </w:rPr>
        <w:t>project manager</w:t>
      </w:r>
      <w:del w:id="1084" w:author="Christopher Lam" w:date="2015-07-17T15:42:00Z">
        <w:r w:rsidR="000B0939" w:rsidRPr="00990ED9" w:rsidDel="00DB7E66">
          <w:rPr>
            <w:rFonts w:ascii="Times New Roman" w:hAnsi="Times New Roman" w:cs="Times New Roman"/>
            <w:b/>
            <w:i/>
            <w:rPrChange w:id="1085" w:author="Christopher Lam" w:date="2015-07-17T15:42:00Z">
              <w:rPr>
                <w:rFonts w:ascii="Times New Roman" w:hAnsi="Times New Roman" w:cs="Times New Roman"/>
                <w:b/>
              </w:rPr>
            </w:rPrChange>
          </w:rPr>
          <w:delText xml:space="preserve"> media choice plan</w:delText>
        </w:r>
      </w:del>
      <w:r w:rsidR="000C10F4" w:rsidRPr="00881428">
        <w:rPr>
          <w:rFonts w:ascii="Times New Roman" w:hAnsi="Times New Roman" w:cs="Times New Roman"/>
          <w:b/>
        </w:rPr>
        <w:t xml:space="preserve">. </w:t>
      </w:r>
      <w:del w:id="1086" w:author="Christopher Lam" w:date="2015-07-17T15:42:00Z">
        <w:r w:rsidR="00C77156" w:rsidRPr="00881428" w:rsidDel="00DB7E66">
          <w:rPr>
            <w:rFonts w:ascii="Times New Roman" w:hAnsi="Times New Roman" w:cs="Times New Roman"/>
          </w:rPr>
          <w:delText xml:space="preserve"> </w:delText>
        </w:r>
      </w:del>
      <w:r w:rsidR="00EE615D" w:rsidRPr="00881428">
        <w:rPr>
          <w:rFonts w:ascii="Times New Roman" w:hAnsi="Times New Roman" w:cs="Times New Roman"/>
        </w:rPr>
        <w:t>Assigning</w:t>
      </w:r>
      <w:r w:rsidR="00C77156" w:rsidRPr="00881428">
        <w:rPr>
          <w:rFonts w:ascii="Times New Roman" w:hAnsi="Times New Roman" w:cs="Times New Roman"/>
        </w:rPr>
        <w:t xml:space="preserve"> team roles</w:t>
      </w:r>
      <w:r w:rsidR="00EE615D" w:rsidRPr="00881428">
        <w:rPr>
          <w:rFonts w:ascii="Times New Roman" w:hAnsi="Times New Roman" w:cs="Times New Roman"/>
        </w:rPr>
        <w:t xml:space="preserve"> is </w:t>
      </w:r>
      <w:r w:rsidR="00C9252D" w:rsidRPr="00881428">
        <w:rPr>
          <w:rFonts w:ascii="Times New Roman" w:hAnsi="Times New Roman" w:cs="Times New Roman"/>
        </w:rPr>
        <w:t>a</w:t>
      </w:r>
      <w:r w:rsidR="00EE615D" w:rsidRPr="00881428">
        <w:rPr>
          <w:rFonts w:ascii="Times New Roman" w:hAnsi="Times New Roman" w:cs="Times New Roman"/>
        </w:rPr>
        <w:t>n</w:t>
      </w:r>
      <w:r w:rsidR="00160B53" w:rsidRPr="00881428">
        <w:rPr>
          <w:rFonts w:ascii="Times New Roman" w:hAnsi="Times New Roman" w:cs="Times New Roman"/>
        </w:rPr>
        <w:t xml:space="preserve"> important factor in </w:t>
      </w:r>
      <w:ins w:id="1087" w:author="Christopher Lam" w:date="2015-07-17T15:42:00Z">
        <w:r w:rsidR="00DB7E66">
          <w:rPr>
            <w:rFonts w:ascii="Times New Roman" w:hAnsi="Times New Roman" w:cs="Times New Roman"/>
          </w:rPr>
          <w:t xml:space="preserve">the </w:t>
        </w:r>
      </w:ins>
      <w:r w:rsidR="00160B53" w:rsidRPr="00881428">
        <w:rPr>
          <w:rFonts w:ascii="Times New Roman" w:hAnsi="Times New Roman" w:cs="Times New Roman"/>
        </w:rPr>
        <w:t xml:space="preserve">equitable distribution </w:t>
      </w:r>
      <w:r w:rsidR="003B70CD" w:rsidRPr="00881428">
        <w:rPr>
          <w:rFonts w:ascii="Times New Roman" w:hAnsi="Times New Roman" w:cs="Times New Roman"/>
        </w:rPr>
        <w:t xml:space="preserve">of work </w:t>
      </w:r>
      <w:r w:rsidR="001128E7" w:rsidRPr="00881428">
        <w:rPr>
          <w:rFonts w:ascii="Times New Roman" w:hAnsi="Times New Roman" w:cs="Times New Roman"/>
        </w:rPr>
        <w:t>(</w:t>
      </w:r>
      <w:r w:rsidR="00160B53" w:rsidRPr="00881428">
        <w:rPr>
          <w:rFonts w:ascii="Times New Roman" w:hAnsi="Times New Roman" w:cs="Times New Roman"/>
        </w:rPr>
        <w:t xml:space="preserve">Wolfe, </w:t>
      </w:r>
      <w:r w:rsidR="001128E7" w:rsidRPr="00881428">
        <w:rPr>
          <w:rFonts w:ascii="Times New Roman" w:hAnsi="Times New Roman" w:cs="Times New Roman"/>
        </w:rPr>
        <w:t>2010).</w:t>
      </w:r>
      <w:r w:rsidR="002865DC" w:rsidRPr="00881428">
        <w:rPr>
          <w:rFonts w:ascii="Times New Roman" w:hAnsi="Times New Roman" w:cs="Times New Roman"/>
        </w:rPr>
        <w:t xml:space="preserve"> </w:t>
      </w:r>
      <w:r w:rsidR="0083359E">
        <w:rPr>
          <w:rFonts w:ascii="Times New Roman" w:hAnsi="Times New Roman" w:cs="Times New Roman"/>
        </w:rPr>
        <w:t xml:space="preserve">In particular, </w:t>
      </w:r>
      <w:r w:rsidR="00221202" w:rsidRPr="00881428">
        <w:rPr>
          <w:rFonts w:ascii="Times New Roman" w:hAnsi="Times New Roman" w:cs="Times New Roman"/>
        </w:rPr>
        <w:t xml:space="preserve">Wolfe </w:t>
      </w:r>
      <w:r w:rsidR="00EE615D" w:rsidRPr="00881428">
        <w:rPr>
          <w:rFonts w:ascii="Times New Roman" w:hAnsi="Times New Roman" w:cs="Times New Roman"/>
        </w:rPr>
        <w:t>outline</w:t>
      </w:r>
      <w:ins w:id="1088" w:author="Christopher Lam" w:date="2015-07-17T15:43:00Z">
        <w:r w:rsidR="003E65AF">
          <w:rPr>
            <w:rFonts w:ascii="Times New Roman" w:hAnsi="Times New Roman" w:cs="Times New Roman"/>
          </w:rPr>
          <w:t>d</w:t>
        </w:r>
      </w:ins>
      <w:del w:id="1089" w:author="Christopher Lam" w:date="2015-07-17T15:43:00Z">
        <w:r w:rsidR="00EE615D" w:rsidRPr="00881428" w:rsidDel="003E65AF">
          <w:rPr>
            <w:rFonts w:ascii="Times New Roman" w:hAnsi="Times New Roman" w:cs="Times New Roman"/>
          </w:rPr>
          <w:delText>s</w:delText>
        </w:r>
      </w:del>
      <w:r w:rsidR="00AB21AC" w:rsidRPr="00881428">
        <w:rPr>
          <w:rFonts w:ascii="Times New Roman" w:hAnsi="Times New Roman" w:cs="Times New Roman"/>
        </w:rPr>
        <w:t xml:space="preserve"> the</w:t>
      </w:r>
      <w:r w:rsidR="002927BC" w:rsidRPr="00881428">
        <w:rPr>
          <w:rFonts w:ascii="Times New Roman" w:hAnsi="Times New Roman" w:cs="Times New Roman"/>
        </w:rPr>
        <w:t xml:space="preserve"> </w:t>
      </w:r>
      <w:r w:rsidR="00EE615D" w:rsidRPr="00881428">
        <w:rPr>
          <w:rFonts w:ascii="Times New Roman" w:hAnsi="Times New Roman" w:cs="Times New Roman"/>
        </w:rPr>
        <w:t xml:space="preserve">importance of the </w:t>
      </w:r>
      <w:r w:rsidR="002927BC" w:rsidRPr="00881428">
        <w:rPr>
          <w:rFonts w:ascii="Times New Roman" w:hAnsi="Times New Roman" w:cs="Times New Roman"/>
        </w:rPr>
        <w:t>project manager</w:t>
      </w:r>
      <w:r w:rsidR="00AB21AC" w:rsidRPr="00881428">
        <w:rPr>
          <w:rFonts w:ascii="Times New Roman" w:hAnsi="Times New Roman" w:cs="Times New Roman"/>
        </w:rPr>
        <w:t xml:space="preserve"> position, but</w:t>
      </w:r>
      <w:r w:rsidR="0083359E">
        <w:rPr>
          <w:rFonts w:ascii="Times New Roman" w:hAnsi="Times New Roman" w:cs="Times New Roman"/>
        </w:rPr>
        <w:t xml:space="preserve"> she</w:t>
      </w:r>
      <w:r w:rsidR="00AB21AC" w:rsidRPr="00881428">
        <w:rPr>
          <w:rFonts w:ascii="Times New Roman" w:hAnsi="Times New Roman" w:cs="Times New Roman"/>
        </w:rPr>
        <w:t xml:space="preserve"> argue</w:t>
      </w:r>
      <w:ins w:id="1090" w:author="Christopher Lam" w:date="2015-07-17T15:43:00Z">
        <w:r w:rsidR="003E65AF">
          <w:rPr>
            <w:rFonts w:ascii="Times New Roman" w:hAnsi="Times New Roman" w:cs="Times New Roman"/>
          </w:rPr>
          <w:t>d</w:t>
        </w:r>
      </w:ins>
      <w:del w:id="1091" w:author="Christopher Lam" w:date="2015-07-17T15:43:00Z">
        <w:r w:rsidR="00AB21AC" w:rsidRPr="00881428" w:rsidDel="003E65AF">
          <w:rPr>
            <w:rFonts w:ascii="Times New Roman" w:hAnsi="Times New Roman" w:cs="Times New Roman"/>
          </w:rPr>
          <w:delText>s</w:delText>
        </w:r>
      </w:del>
      <w:r w:rsidR="00AB21AC" w:rsidRPr="00881428">
        <w:rPr>
          <w:rFonts w:ascii="Times New Roman" w:hAnsi="Times New Roman" w:cs="Times New Roman"/>
        </w:rPr>
        <w:t xml:space="preserve"> that students often misconstrue a project manager to be a boss or dictator. </w:t>
      </w:r>
      <w:r w:rsidR="0083359E">
        <w:rPr>
          <w:rFonts w:ascii="Times New Roman" w:hAnsi="Times New Roman" w:cs="Times New Roman"/>
        </w:rPr>
        <w:t>In reality</w:t>
      </w:r>
      <w:r w:rsidR="00AB21AC" w:rsidRPr="00881428">
        <w:rPr>
          <w:rFonts w:ascii="Times New Roman" w:hAnsi="Times New Roman" w:cs="Times New Roman"/>
        </w:rPr>
        <w:t>, the project manager’s primary role is “keeping the project on course” (p. 13</w:t>
      </w:r>
      <w:r w:rsidR="00905419" w:rsidRPr="00881428">
        <w:rPr>
          <w:rFonts w:ascii="Times New Roman" w:hAnsi="Times New Roman" w:cs="Times New Roman"/>
        </w:rPr>
        <w:t xml:space="preserve">), which often means </w:t>
      </w:r>
      <w:ins w:id="1092" w:author="Christopher Lam" w:date="2015-07-17T15:43:00Z">
        <w:r w:rsidR="00D160D9">
          <w:rPr>
            <w:rFonts w:ascii="Times New Roman" w:hAnsi="Times New Roman" w:cs="Times New Roman"/>
          </w:rPr>
          <w:t xml:space="preserve">that </w:t>
        </w:r>
      </w:ins>
      <w:r w:rsidR="00905419" w:rsidRPr="00881428">
        <w:rPr>
          <w:rFonts w:ascii="Times New Roman" w:hAnsi="Times New Roman" w:cs="Times New Roman"/>
        </w:rPr>
        <w:t>the project manager</w:t>
      </w:r>
      <w:r w:rsidR="00221202" w:rsidRPr="00881428">
        <w:rPr>
          <w:rFonts w:ascii="Times New Roman" w:hAnsi="Times New Roman" w:cs="Times New Roman"/>
        </w:rPr>
        <w:t xml:space="preserve"> becomes the primary communicator </w:t>
      </w:r>
      <w:r w:rsidR="00905419" w:rsidRPr="00881428">
        <w:rPr>
          <w:rFonts w:ascii="Times New Roman" w:hAnsi="Times New Roman" w:cs="Times New Roman"/>
        </w:rPr>
        <w:t>and coordinator</w:t>
      </w:r>
      <w:r w:rsidR="00221202" w:rsidRPr="00881428">
        <w:rPr>
          <w:rFonts w:ascii="Times New Roman" w:hAnsi="Times New Roman" w:cs="Times New Roman"/>
        </w:rPr>
        <w:t>.</w:t>
      </w:r>
      <w:r w:rsidR="00EE615D" w:rsidRPr="00881428">
        <w:rPr>
          <w:rFonts w:ascii="Times New Roman" w:hAnsi="Times New Roman" w:cs="Times New Roman"/>
        </w:rPr>
        <w:t xml:space="preserve"> As such,</w:t>
      </w:r>
      <w:r w:rsidR="00221202" w:rsidRPr="00881428">
        <w:rPr>
          <w:rFonts w:ascii="Times New Roman" w:hAnsi="Times New Roman" w:cs="Times New Roman"/>
        </w:rPr>
        <w:t xml:space="preserve"> I require</w:t>
      </w:r>
      <w:r w:rsidR="002927BC" w:rsidRPr="00881428">
        <w:rPr>
          <w:rFonts w:ascii="Times New Roman" w:hAnsi="Times New Roman" w:cs="Times New Roman"/>
        </w:rPr>
        <w:t xml:space="preserve"> project managers </w:t>
      </w:r>
      <w:r w:rsidR="00267B25" w:rsidRPr="00881428">
        <w:rPr>
          <w:rFonts w:ascii="Times New Roman" w:hAnsi="Times New Roman" w:cs="Times New Roman"/>
        </w:rPr>
        <w:t xml:space="preserve">to </w:t>
      </w:r>
      <w:r w:rsidR="009D272A" w:rsidRPr="00881428">
        <w:rPr>
          <w:rFonts w:ascii="Times New Roman" w:hAnsi="Times New Roman" w:cs="Times New Roman"/>
        </w:rPr>
        <w:t>think through and complete a separate</w:t>
      </w:r>
      <w:r w:rsidR="002927BC" w:rsidRPr="00881428">
        <w:rPr>
          <w:rFonts w:ascii="Times New Roman" w:hAnsi="Times New Roman" w:cs="Times New Roman"/>
        </w:rPr>
        <w:t xml:space="preserve"> media</w:t>
      </w:r>
      <w:ins w:id="1093" w:author="Christopher Lam" w:date="2015-07-17T15:43:00Z">
        <w:r w:rsidR="00D160D9">
          <w:rPr>
            <w:rFonts w:ascii="Times New Roman" w:hAnsi="Times New Roman" w:cs="Times New Roman"/>
          </w:rPr>
          <w:t>-</w:t>
        </w:r>
      </w:ins>
      <w:del w:id="1094" w:author="Christopher Lam" w:date="2015-07-17T15:43:00Z">
        <w:r w:rsidR="002927BC" w:rsidRPr="00881428" w:rsidDel="00D160D9">
          <w:rPr>
            <w:rFonts w:ascii="Times New Roman" w:hAnsi="Times New Roman" w:cs="Times New Roman"/>
          </w:rPr>
          <w:delText xml:space="preserve"> </w:delText>
        </w:r>
      </w:del>
      <w:r w:rsidR="002927BC" w:rsidRPr="00881428">
        <w:rPr>
          <w:rFonts w:ascii="Times New Roman" w:hAnsi="Times New Roman" w:cs="Times New Roman"/>
        </w:rPr>
        <w:t>choice plan that focuses spe</w:t>
      </w:r>
      <w:r w:rsidR="00F5476C" w:rsidRPr="00881428">
        <w:rPr>
          <w:rFonts w:ascii="Times New Roman" w:hAnsi="Times New Roman" w:cs="Times New Roman"/>
        </w:rPr>
        <w:t>cifically on tasks</w:t>
      </w:r>
      <w:r w:rsidR="009D272A" w:rsidRPr="00881428">
        <w:rPr>
          <w:rFonts w:ascii="Times New Roman" w:hAnsi="Times New Roman" w:cs="Times New Roman"/>
        </w:rPr>
        <w:t xml:space="preserve"> and scenarios</w:t>
      </w:r>
      <w:r w:rsidR="00F5476C" w:rsidRPr="00881428">
        <w:rPr>
          <w:rFonts w:ascii="Times New Roman" w:hAnsi="Times New Roman" w:cs="Times New Roman"/>
        </w:rPr>
        <w:t xml:space="preserve"> unique to their role</w:t>
      </w:r>
      <w:r w:rsidR="002927BC" w:rsidRPr="00881428">
        <w:rPr>
          <w:rFonts w:ascii="Times New Roman" w:hAnsi="Times New Roman" w:cs="Times New Roman"/>
        </w:rPr>
        <w:t>.</w:t>
      </w:r>
      <w:r w:rsidR="00B90517" w:rsidRPr="00881428">
        <w:rPr>
          <w:rFonts w:ascii="Times New Roman" w:hAnsi="Times New Roman" w:cs="Times New Roman"/>
        </w:rPr>
        <w:t xml:space="preserve"> </w:t>
      </w:r>
      <w:r w:rsidR="00CA5098" w:rsidRPr="00881428">
        <w:rPr>
          <w:rFonts w:ascii="Times New Roman" w:hAnsi="Times New Roman" w:cs="Times New Roman"/>
        </w:rPr>
        <w:t xml:space="preserve">For </w:t>
      </w:r>
      <w:r w:rsidR="00EE615D" w:rsidRPr="00881428">
        <w:rPr>
          <w:rFonts w:ascii="Times New Roman" w:hAnsi="Times New Roman" w:cs="Times New Roman"/>
        </w:rPr>
        <w:t>instance</w:t>
      </w:r>
      <w:r w:rsidR="00CA5098" w:rsidRPr="00881428">
        <w:rPr>
          <w:rFonts w:ascii="Times New Roman" w:hAnsi="Times New Roman" w:cs="Times New Roman"/>
        </w:rPr>
        <w:t>, i</w:t>
      </w:r>
      <w:r w:rsidR="00DA6AC5" w:rsidRPr="00881428">
        <w:rPr>
          <w:rFonts w:ascii="Times New Roman" w:hAnsi="Times New Roman" w:cs="Times New Roman"/>
        </w:rPr>
        <w:t xml:space="preserve">f a </w:t>
      </w:r>
      <w:r w:rsidR="00CA5098" w:rsidRPr="00881428">
        <w:rPr>
          <w:rFonts w:ascii="Times New Roman" w:hAnsi="Times New Roman" w:cs="Times New Roman"/>
        </w:rPr>
        <w:t>project manager</w:t>
      </w:r>
      <w:r w:rsidR="00DA6AC5" w:rsidRPr="00881428">
        <w:rPr>
          <w:rFonts w:ascii="Times New Roman" w:hAnsi="Times New Roman" w:cs="Times New Roman"/>
        </w:rPr>
        <w:t xml:space="preserve"> </w:t>
      </w:r>
      <w:r w:rsidR="00B90517" w:rsidRPr="00881428">
        <w:rPr>
          <w:rFonts w:ascii="Times New Roman" w:hAnsi="Times New Roman" w:cs="Times New Roman"/>
        </w:rPr>
        <w:t>needs to send</w:t>
      </w:r>
      <w:r w:rsidR="00A44A6C" w:rsidRPr="00881428">
        <w:rPr>
          <w:rFonts w:ascii="Times New Roman" w:hAnsi="Times New Roman" w:cs="Times New Roman"/>
        </w:rPr>
        <w:t xml:space="preserve"> a deadline reminder to team members</w:t>
      </w:r>
      <w:r w:rsidR="00437255" w:rsidRPr="00881428">
        <w:rPr>
          <w:rFonts w:ascii="Times New Roman" w:hAnsi="Times New Roman" w:cs="Times New Roman"/>
        </w:rPr>
        <w:t xml:space="preserve"> (conveyance process)</w:t>
      </w:r>
      <w:r w:rsidR="00A44A6C" w:rsidRPr="00881428">
        <w:rPr>
          <w:rFonts w:ascii="Times New Roman" w:hAnsi="Times New Roman" w:cs="Times New Roman"/>
        </w:rPr>
        <w:t xml:space="preserve">, </w:t>
      </w:r>
      <w:r w:rsidR="00437255" w:rsidRPr="00881428">
        <w:rPr>
          <w:rFonts w:ascii="Times New Roman" w:hAnsi="Times New Roman" w:cs="Times New Roman"/>
        </w:rPr>
        <w:t>they</w:t>
      </w:r>
      <w:r w:rsidR="00A44A6C" w:rsidRPr="00881428">
        <w:rPr>
          <w:rFonts w:ascii="Times New Roman" w:hAnsi="Times New Roman" w:cs="Times New Roman"/>
        </w:rPr>
        <w:t xml:space="preserve"> should </w:t>
      </w:r>
      <w:r w:rsidR="00437255" w:rsidRPr="00881428">
        <w:rPr>
          <w:rFonts w:ascii="Times New Roman" w:hAnsi="Times New Roman" w:cs="Times New Roman"/>
        </w:rPr>
        <w:t>consider</w:t>
      </w:r>
      <w:r w:rsidR="00A44A6C" w:rsidRPr="00881428">
        <w:rPr>
          <w:rFonts w:ascii="Times New Roman" w:hAnsi="Times New Roman" w:cs="Times New Roman"/>
        </w:rPr>
        <w:t xml:space="preserve"> </w:t>
      </w:r>
      <w:ins w:id="1095" w:author="Christopher Lam" w:date="2015-07-17T15:43:00Z">
        <w:r w:rsidR="00D160D9">
          <w:rPr>
            <w:rFonts w:ascii="Times New Roman" w:hAnsi="Times New Roman" w:cs="Times New Roman"/>
          </w:rPr>
          <w:t xml:space="preserve">using </w:t>
        </w:r>
      </w:ins>
      <w:r w:rsidR="00A44A6C" w:rsidRPr="00881428">
        <w:rPr>
          <w:rFonts w:ascii="Times New Roman" w:hAnsi="Times New Roman" w:cs="Times New Roman"/>
        </w:rPr>
        <w:t>a medium high in reprocessability</w:t>
      </w:r>
      <w:r w:rsidR="009C03E1" w:rsidRPr="00881428">
        <w:rPr>
          <w:rFonts w:ascii="Times New Roman" w:hAnsi="Times New Roman" w:cs="Times New Roman"/>
        </w:rPr>
        <w:t xml:space="preserve"> (so all team members can refer back to the date)</w:t>
      </w:r>
      <w:r w:rsidR="00A44A6C" w:rsidRPr="00881428">
        <w:rPr>
          <w:rFonts w:ascii="Times New Roman" w:hAnsi="Times New Roman" w:cs="Times New Roman"/>
        </w:rPr>
        <w:t>.</w:t>
      </w:r>
      <w:r w:rsidR="008D362C" w:rsidRPr="00881428">
        <w:rPr>
          <w:rFonts w:ascii="Times New Roman" w:hAnsi="Times New Roman" w:cs="Times New Roman"/>
        </w:rPr>
        <w:t xml:space="preserve"> In </w:t>
      </w:r>
      <w:del w:id="1096" w:author="Christopher Lam" w:date="2015-07-17T15:43:00Z">
        <w:r w:rsidR="008D362C" w:rsidRPr="00881428" w:rsidDel="00D160D9">
          <w:rPr>
            <w:rFonts w:ascii="Times New Roman" w:hAnsi="Times New Roman" w:cs="Times New Roman"/>
          </w:rPr>
          <w:delText xml:space="preserve">this </w:delText>
        </w:r>
      </w:del>
      <w:ins w:id="1097" w:author="Christopher Lam" w:date="2015-07-17T15:43:00Z">
        <w:r w:rsidR="00D160D9">
          <w:rPr>
            <w:rFonts w:ascii="Times New Roman" w:hAnsi="Times New Roman" w:cs="Times New Roman"/>
          </w:rPr>
          <w:t>that</w:t>
        </w:r>
        <w:r w:rsidR="00D160D9" w:rsidRPr="00881428">
          <w:rPr>
            <w:rFonts w:ascii="Times New Roman" w:hAnsi="Times New Roman" w:cs="Times New Roman"/>
          </w:rPr>
          <w:t xml:space="preserve"> </w:t>
        </w:r>
      </w:ins>
      <w:r w:rsidR="008D362C" w:rsidRPr="00881428">
        <w:rPr>
          <w:rFonts w:ascii="Times New Roman" w:hAnsi="Times New Roman" w:cs="Times New Roman"/>
        </w:rPr>
        <w:t xml:space="preserve">case, a </w:t>
      </w:r>
      <w:r w:rsidR="001C54C9" w:rsidRPr="00881428">
        <w:rPr>
          <w:rFonts w:ascii="Times New Roman" w:hAnsi="Times New Roman" w:cs="Times New Roman"/>
        </w:rPr>
        <w:t xml:space="preserve">group </w:t>
      </w:r>
      <w:r w:rsidR="00B90517" w:rsidRPr="00881428">
        <w:rPr>
          <w:rFonts w:ascii="Times New Roman" w:hAnsi="Times New Roman" w:cs="Times New Roman"/>
        </w:rPr>
        <w:t xml:space="preserve">text or phone call </w:t>
      </w:r>
      <w:r w:rsidR="0083359E">
        <w:rPr>
          <w:rFonts w:ascii="Times New Roman" w:hAnsi="Times New Roman" w:cs="Times New Roman"/>
        </w:rPr>
        <w:t>is not</w:t>
      </w:r>
      <w:r w:rsidR="001C54C9" w:rsidRPr="00881428">
        <w:rPr>
          <w:rFonts w:ascii="Times New Roman" w:hAnsi="Times New Roman" w:cs="Times New Roman"/>
        </w:rPr>
        <w:t xml:space="preserve"> </w:t>
      </w:r>
      <w:r w:rsidR="00905419" w:rsidRPr="00881428">
        <w:rPr>
          <w:rFonts w:ascii="Times New Roman" w:hAnsi="Times New Roman" w:cs="Times New Roman"/>
        </w:rPr>
        <w:t xml:space="preserve">as reprocessable as </w:t>
      </w:r>
      <w:r w:rsidR="001C54C9" w:rsidRPr="00881428">
        <w:rPr>
          <w:rFonts w:ascii="Times New Roman" w:hAnsi="Times New Roman" w:cs="Times New Roman"/>
        </w:rPr>
        <w:t>an e</w:t>
      </w:r>
      <w:ins w:id="1098" w:author="Christopher Lam" w:date="2015-07-17T15:43:00Z">
        <w:r w:rsidR="00D160D9">
          <w:rPr>
            <w:rFonts w:ascii="Times New Roman" w:hAnsi="Times New Roman" w:cs="Times New Roman"/>
          </w:rPr>
          <w:t>-</w:t>
        </w:r>
      </w:ins>
      <w:r w:rsidR="001C54C9" w:rsidRPr="00881428">
        <w:rPr>
          <w:rFonts w:ascii="Times New Roman" w:hAnsi="Times New Roman" w:cs="Times New Roman"/>
        </w:rPr>
        <w:t>mail</w:t>
      </w:r>
      <w:r w:rsidR="00B90517" w:rsidRPr="00881428">
        <w:rPr>
          <w:rFonts w:ascii="Times New Roman" w:hAnsi="Times New Roman" w:cs="Times New Roman"/>
        </w:rPr>
        <w:t xml:space="preserve"> or calendar reminder</w:t>
      </w:r>
      <w:r w:rsidR="001C54C9" w:rsidRPr="00881428">
        <w:rPr>
          <w:rFonts w:ascii="Times New Roman" w:hAnsi="Times New Roman" w:cs="Times New Roman"/>
        </w:rPr>
        <w:t xml:space="preserve">. If the deadline is urgent, the </w:t>
      </w:r>
      <w:r w:rsidR="00B90517" w:rsidRPr="00881428">
        <w:rPr>
          <w:rFonts w:ascii="Times New Roman" w:hAnsi="Times New Roman" w:cs="Times New Roman"/>
        </w:rPr>
        <w:t>project manager</w:t>
      </w:r>
      <w:r w:rsidR="001C54C9" w:rsidRPr="00881428">
        <w:rPr>
          <w:rFonts w:ascii="Times New Roman" w:hAnsi="Times New Roman" w:cs="Times New Roman"/>
        </w:rPr>
        <w:t xml:space="preserve"> must </w:t>
      </w:r>
      <w:r w:rsidR="00864684" w:rsidRPr="00881428">
        <w:rPr>
          <w:rFonts w:ascii="Times New Roman" w:hAnsi="Times New Roman" w:cs="Times New Roman"/>
        </w:rPr>
        <w:t>also</w:t>
      </w:r>
      <w:r w:rsidR="009F4AF9" w:rsidRPr="00881428">
        <w:rPr>
          <w:rFonts w:ascii="Times New Roman" w:hAnsi="Times New Roman" w:cs="Times New Roman"/>
        </w:rPr>
        <w:t xml:space="preserve"> </w:t>
      </w:r>
      <w:r w:rsidR="00B90517" w:rsidRPr="00881428">
        <w:rPr>
          <w:rFonts w:ascii="Times New Roman" w:hAnsi="Times New Roman" w:cs="Times New Roman"/>
        </w:rPr>
        <w:t>consider</w:t>
      </w:r>
      <w:r w:rsidR="009F4AF9" w:rsidRPr="00881428">
        <w:rPr>
          <w:rFonts w:ascii="Times New Roman" w:hAnsi="Times New Roman" w:cs="Times New Roman"/>
        </w:rPr>
        <w:t xml:space="preserve"> </w:t>
      </w:r>
      <w:r w:rsidR="00E32948" w:rsidRPr="00881428">
        <w:rPr>
          <w:rFonts w:ascii="Times New Roman" w:hAnsi="Times New Roman" w:cs="Times New Roman"/>
        </w:rPr>
        <w:t>transmission velocity</w:t>
      </w:r>
      <w:r w:rsidR="00B90517" w:rsidRPr="00881428">
        <w:rPr>
          <w:rFonts w:ascii="Times New Roman" w:hAnsi="Times New Roman" w:cs="Times New Roman"/>
        </w:rPr>
        <w:t>,</w:t>
      </w:r>
      <w:r w:rsidR="00A43D3D" w:rsidRPr="00881428">
        <w:rPr>
          <w:rFonts w:ascii="Times New Roman" w:hAnsi="Times New Roman" w:cs="Times New Roman"/>
        </w:rPr>
        <w:t xml:space="preserve"> </w:t>
      </w:r>
      <w:r w:rsidR="00905419" w:rsidRPr="00881428">
        <w:rPr>
          <w:rFonts w:ascii="Times New Roman" w:hAnsi="Times New Roman" w:cs="Times New Roman"/>
        </w:rPr>
        <w:t xml:space="preserve">which might require an </w:t>
      </w:r>
      <w:r w:rsidR="009F4AF9" w:rsidRPr="00881428">
        <w:rPr>
          <w:rFonts w:ascii="Times New Roman" w:hAnsi="Times New Roman" w:cs="Times New Roman"/>
        </w:rPr>
        <w:t>e</w:t>
      </w:r>
      <w:ins w:id="1099" w:author="Christopher Lam" w:date="2015-07-17T15:43:00Z">
        <w:r w:rsidR="00D160D9">
          <w:rPr>
            <w:rFonts w:ascii="Times New Roman" w:hAnsi="Times New Roman" w:cs="Times New Roman"/>
          </w:rPr>
          <w:t>-</w:t>
        </w:r>
      </w:ins>
      <w:r w:rsidR="009F4AF9" w:rsidRPr="00881428">
        <w:rPr>
          <w:rFonts w:ascii="Times New Roman" w:hAnsi="Times New Roman" w:cs="Times New Roman"/>
        </w:rPr>
        <w:t xml:space="preserve">mail reminder </w:t>
      </w:r>
      <w:r w:rsidR="00905419" w:rsidRPr="00881428">
        <w:rPr>
          <w:rFonts w:ascii="Times New Roman" w:hAnsi="Times New Roman" w:cs="Times New Roman"/>
        </w:rPr>
        <w:t>and</w:t>
      </w:r>
      <w:r w:rsidR="009F4AF9" w:rsidRPr="00881428">
        <w:rPr>
          <w:rFonts w:ascii="Times New Roman" w:hAnsi="Times New Roman" w:cs="Times New Roman"/>
        </w:rPr>
        <w:t xml:space="preserve"> text message </w:t>
      </w:r>
      <w:r w:rsidR="00905419" w:rsidRPr="00881428">
        <w:rPr>
          <w:rFonts w:ascii="Times New Roman" w:hAnsi="Times New Roman" w:cs="Times New Roman"/>
        </w:rPr>
        <w:t>instead of</w:t>
      </w:r>
      <w:r w:rsidR="006A4AF4" w:rsidRPr="00881428">
        <w:rPr>
          <w:rFonts w:ascii="Times New Roman" w:hAnsi="Times New Roman" w:cs="Times New Roman"/>
        </w:rPr>
        <w:t xml:space="preserve"> communicating via just one medium. </w:t>
      </w:r>
      <w:r w:rsidR="00EE615D" w:rsidRPr="00881428">
        <w:rPr>
          <w:rFonts w:ascii="Times New Roman" w:hAnsi="Times New Roman" w:cs="Times New Roman"/>
        </w:rPr>
        <w:t>This media plan does not replace the need for an overall project schedule</w:t>
      </w:r>
      <w:r w:rsidR="00790633" w:rsidRPr="00881428">
        <w:rPr>
          <w:rFonts w:ascii="Times New Roman" w:hAnsi="Times New Roman" w:cs="Times New Roman"/>
        </w:rPr>
        <w:t xml:space="preserve">, but </w:t>
      </w:r>
      <w:r w:rsidR="00EE615D" w:rsidRPr="00881428">
        <w:rPr>
          <w:rFonts w:ascii="Times New Roman" w:hAnsi="Times New Roman" w:cs="Times New Roman"/>
        </w:rPr>
        <w:t xml:space="preserve">in </w:t>
      </w:r>
      <w:ins w:id="1100" w:author="Christopher Lam" w:date="2015-07-17T15:44:00Z">
        <w:r w:rsidR="00D160D9">
          <w:rPr>
            <w:rFonts w:ascii="Times New Roman" w:hAnsi="Times New Roman" w:cs="Times New Roman"/>
          </w:rPr>
          <w:t xml:space="preserve">the </w:t>
        </w:r>
      </w:ins>
      <w:r w:rsidR="00EE615D" w:rsidRPr="00881428">
        <w:rPr>
          <w:rFonts w:ascii="Times New Roman" w:hAnsi="Times New Roman" w:cs="Times New Roman"/>
        </w:rPr>
        <w:t>inevitable case</w:t>
      </w:r>
      <w:del w:id="1101" w:author="Christopher Lam" w:date="2015-07-17T15:44:00Z">
        <w:r w:rsidR="00EE615D" w:rsidRPr="00881428" w:rsidDel="00D160D9">
          <w:rPr>
            <w:rFonts w:ascii="Times New Roman" w:hAnsi="Times New Roman" w:cs="Times New Roman"/>
          </w:rPr>
          <w:delText>s</w:delText>
        </w:r>
      </w:del>
      <w:r w:rsidR="00EE615D" w:rsidRPr="00881428">
        <w:rPr>
          <w:rFonts w:ascii="Times New Roman" w:hAnsi="Times New Roman" w:cs="Times New Roman"/>
        </w:rPr>
        <w:t xml:space="preserve"> of </w:t>
      </w:r>
      <w:ins w:id="1102" w:author="Christopher Lam" w:date="2015-07-17T15:44:00Z">
        <w:r w:rsidR="00D160D9">
          <w:rPr>
            <w:rFonts w:ascii="Times New Roman" w:hAnsi="Times New Roman" w:cs="Times New Roman"/>
          </w:rPr>
          <w:t xml:space="preserve">an </w:t>
        </w:r>
      </w:ins>
      <w:r w:rsidR="00EE615D" w:rsidRPr="00881428">
        <w:rPr>
          <w:rFonts w:ascii="Times New Roman" w:hAnsi="Times New Roman" w:cs="Times New Roman"/>
        </w:rPr>
        <w:t>impromptu coordination task</w:t>
      </w:r>
      <w:del w:id="1103" w:author="Christopher Lam" w:date="2015-07-17T15:44:00Z">
        <w:r w:rsidR="00EE615D" w:rsidRPr="00881428" w:rsidDel="00D160D9">
          <w:rPr>
            <w:rFonts w:ascii="Times New Roman" w:hAnsi="Times New Roman" w:cs="Times New Roman"/>
          </w:rPr>
          <w:delText>s</w:delText>
        </w:r>
      </w:del>
      <w:r w:rsidR="00EE615D" w:rsidRPr="00881428">
        <w:rPr>
          <w:rFonts w:ascii="Times New Roman" w:hAnsi="Times New Roman" w:cs="Times New Roman"/>
        </w:rPr>
        <w:t xml:space="preserve">, </w:t>
      </w:r>
      <w:r w:rsidR="004E0803" w:rsidRPr="00881428">
        <w:rPr>
          <w:rFonts w:ascii="Times New Roman" w:hAnsi="Times New Roman" w:cs="Times New Roman"/>
        </w:rPr>
        <w:t xml:space="preserve">the </w:t>
      </w:r>
      <w:r w:rsidR="00EE615D" w:rsidRPr="00881428">
        <w:rPr>
          <w:rFonts w:ascii="Times New Roman" w:hAnsi="Times New Roman" w:cs="Times New Roman"/>
        </w:rPr>
        <w:t xml:space="preserve">plan for project managers </w:t>
      </w:r>
      <w:r w:rsidR="004E0803" w:rsidRPr="00881428">
        <w:rPr>
          <w:rFonts w:ascii="Times New Roman" w:hAnsi="Times New Roman" w:cs="Times New Roman"/>
        </w:rPr>
        <w:t>could</w:t>
      </w:r>
      <w:r w:rsidR="00EE615D" w:rsidRPr="00881428">
        <w:rPr>
          <w:rFonts w:ascii="Times New Roman" w:hAnsi="Times New Roman" w:cs="Times New Roman"/>
        </w:rPr>
        <w:t xml:space="preserve"> </w:t>
      </w:r>
      <w:r w:rsidR="00630BD2" w:rsidRPr="00881428">
        <w:rPr>
          <w:rFonts w:ascii="Times New Roman" w:hAnsi="Times New Roman" w:cs="Times New Roman"/>
        </w:rPr>
        <w:t xml:space="preserve">prevent miscommunication. </w:t>
      </w:r>
    </w:p>
    <w:p w14:paraId="7B0C30B4" w14:textId="77777777" w:rsidR="00D160D9" w:rsidRDefault="001F307B" w:rsidP="00C646FB">
      <w:pPr>
        <w:keepNext/>
        <w:spacing w:line="480" w:lineRule="auto"/>
        <w:ind w:left="0"/>
        <w:rPr>
          <w:ins w:id="1104" w:author="Christopher Lam" w:date="2015-07-17T15:44:00Z"/>
          <w:rFonts w:ascii="Times New Roman" w:hAnsi="Times New Roman" w:cs="Times New Roman"/>
        </w:rPr>
      </w:pPr>
      <w:r w:rsidRPr="00881428">
        <w:rPr>
          <w:rFonts w:ascii="Times New Roman" w:hAnsi="Times New Roman" w:cs="Times New Roman"/>
        </w:rPr>
        <w:tab/>
      </w:r>
    </w:p>
    <w:p w14:paraId="0CE7A8CD" w14:textId="61791904" w:rsidR="000A5507" w:rsidRPr="00881428" w:rsidRDefault="00FD1A6D">
      <w:pPr>
        <w:keepNext/>
        <w:spacing w:line="480" w:lineRule="auto"/>
        <w:ind w:left="0" w:firstLine="720"/>
        <w:rPr>
          <w:rFonts w:ascii="Times New Roman" w:hAnsi="Times New Roman" w:cs="Times New Roman"/>
        </w:rPr>
        <w:pPrChange w:id="1105" w:author="Christopher Lam" w:date="2015-07-17T15:44:00Z">
          <w:pPr>
            <w:keepNext/>
            <w:spacing w:line="480" w:lineRule="auto"/>
            <w:ind w:left="0"/>
          </w:pPr>
        </w:pPrChange>
      </w:pPr>
      <w:r w:rsidRPr="00D160D9">
        <w:rPr>
          <w:rFonts w:ascii="Times New Roman" w:hAnsi="Times New Roman" w:cs="Times New Roman"/>
          <w:b/>
          <w:i/>
          <w:rPrChange w:id="1106" w:author="Christopher Lam" w:date="2015-07-17T15:44:00Z">
            <w:rPr>
              <w:rFonts w:ascii="Times New Roman" w:hAnsi="Times New Roman" w:cs="Times New Roman"/>
              <w:b/>
            </w:rPr>
          </w:rPrChange>
        </w:rPr>
        <w:t xml:space="preserve">3. </w:t>
      </w:r>
      <w:r w:rsidR="001F307B" w:rsidRPr="00D160D9">
        <w:rPr>
          <w:rFonts w:ascii="Times New Roman" w:hAnsi="Times New Roman" w:cs="Times New Roman"/>
          <w:b/>
          <w:i/>
          <w:rPrChange w:id="1107" w:author="Christopher Lam" w:date="2015-07-17T15:44:00Z">
            <w:rPr>
              <w:rFonts w:ascii="Times New Roman" w:hAnsi="Times New Roman" w:cs="Times New Roman"/>
              <w:b/>
            </w:rPr>
          </w:rPrChange>
        </w:rPr>
        <w:t>Use the media</w:t>
      </w:r>
      <w:ins w:id="1108" w:author="Christopher Lam" w:date="2015-07-17T15:44:00Z">
        <w:r w:rsidR="00D160D9" w:rsidRPr="00D160D9">
          <w:rPr>
            <w:rFonts w:ascii="Times New Roman" w:hAnsi="Times New Roman" w:cs="Times New Roman"/>
            <w:b/>
            <w:i/>
            <w:rPrChange w:id="1109" w:author="Christopher Lam" w:date="2015-07-17T15:44:00Z">
              <w:rPr>
                <w:rFonts w:ascii="Times New Roman" w:hAnsi="Times New Roman" w:cs="Times New Roman"/>
                <w:b/>
              </w:rPr>
            </w:rPrChange>
          </w:rPr>
          <w:t>-</w:t>
        </w:r>
      </w:ins>
      <w:del w:id="1110" w:author="Christopher Lam" w:date="2015-07-17T15:44:00Z">
        <w:r w:rsidR="001F307B" w:rsidRPr="00D160D9" w:rsidDel="00D160D9">
          <w:rPr>
            <w:rFonts w:ascii="Times New Roman" w:hAnsi="Times New Roman" w:cs="Times New Roman"/>
            <w:b/>
            <w:i/>
            <w:rPrChange w:id="1111" w:author="Christopher Lam" w:date="2015-07-17T15:44:00Z">
              <w:rPr>
                <w:rFonts w:ascii="Times New Roman" w:hAnsi="Times New Roman" w:cs="Times New Roman"/>
                <w:b/>
              </w:rPr>
            </w:rPrChange>
          </w:rPr>
          <w:delText xml:space="preserve"> </w:delText>
        </w:r>
      </w:del>
      <w:r w:rsidR="001F307B" w:rsidRPr="00D160D9">
        <w:rPr>
          <w:rFonts w:ascii="Times New Roman" w:hAnsi="Times New Roman" w:cs="Times New Roman"/>
          <w:b/>
          <w:i/>
          <w:rPrChange w:id="1112" w:author="Christopher Lam" w:date="2015-07-17T15:44:00Z">
            <w:rPr>
              <w:rFonts w:ascii="Times New Roman" w:hAnsi="Times New Roman" w:cs="Times New Roman"/>
              <w:b/>
            </w:rPr>
          </w:rPrChange>
        </w:rPr>
        <w:t xml:space="preserve">fit behavior scale </w:t>
      </w:r>
      <w:r w:rsidR="00600AD0" w:rsidRPr="00D160D9">
        <w:rPr>
          <w:rFonts w:ascii="Times New Roman" w:hAnsi="Times New Roman" w:cs="Times New Roman"/>
          <w:b/>
          <w:i/>
          <w:rPrChange w:id="1113" w:author="Christopher Lam" w:date="2015-07-17T15:44:00Z">
            <w:rPr>
              <w:rFonts w:ascii="Times New Roman" w:hAnsi="Times New Roman" w:cs="Times New Roman"/>
              <w:b/>
            </w:rPr>
          </w:rPrChange>
        </w:rPr>
        <w:t>and MST framework to</w:t>
      </w:r>
      <w:r w:rsidR="0063443B" w:rsidRPr="00D160D9">
        <w:rPr>
          <w:rFonts w:ascii="Times New Roman" w:hAnsi="Times New Roman" w:cs="Times New Roman"/>
          <w:b/>
          <w:i/>
          <w:rPrChange w:id="1114" w:author="Christopher Lam" w:date="2015-07-17T15:44:00Z">
            <w:rPr>
              <w:rFonts w:ascii="Times New Roman" w:hAnsi="Times New Roman" w:cs="Times New Roman"/>
              <w:b/>
            </w:rPr>
          </w:rPrChange>
        </w:rPr>
        <w:t xml:space="preserve"> </w:t>
      </w:r>
      <w:r w:rsidR="00F71647" w:rsidRPr="00D160D9">
        <w:rPr>
          <w:rFonts w:ascii="Times New Roman" w:hAnsi="Times New Roman" w:cs="Times New Roman"/>
          <w:b/>
          <w:i/>
          <w:rPrChange w:id="1115" w:author="Christopher Lam" w:date="2015-07-17T15:44:00Z">
            <w:rPr>
              <w:rFonts w:ascii="Times New Roman" w:hAnsi="Times New Roman" w:cs="Times New Roman"/>
              <w:b/>
            </w:rPr>
          </w:rPrChange>
        </w:rPr>
        <w:t xml:space="preserve">help </w:t>
      </w:r>
      <w:r w:rsidR="00207AE3" w:rsidRPr="00D160D9">
        <w:rPr>
          <w:rFonts w:ascii="Times New Roman" w:hAnsi="Times New Roman" w:cs="Times New Roman"/>
          <w:b/>
          <w:i/>
          <w:rPrChange w:id="1116" w:author="Christopher Lam" w:date="2015-07-17T15:44:00Z">
            <w:rPr>
              <w:rFonts w:ascii="Times New Roman" w:hAnsi="Times New Roman" w:cs="Times New Roman"/>
              <w:b/>
            </w:rPr>
          </w:rPrChange>
        </w:rPr>
        <w:t>manage</w:t>
      </w:r>
      <w:r w:rsidR="0063443B" w:rsidRPr="00D160D9">
        <w:rPr>
          <w:rFonts w:ascii="Times New Roman" w:hAnsi="Times New Roman" w:cs="Times New Roman"/>
          <w:b/>
          <w:i/>
          <w:rPrChange w:id="1117" w:author="Christopher Lam" w:date="2015-07-17T15:44:00Z">
            <w:rPr>
              <w:rFonts w:ascii="Times New Roman" w:hAnsi="Times New Roman" w:cs="Times New Roman"/>
              <w:b/>
            </w:rPr>
          </w:rPrChange>
        </w:rPr>
        <w:t xml:space="preserve"> diverse teams</w:t>
      </w:r>
      <w:r w:rsidR="001F307B" w:rsidRPr="00881428">
        <w:rPr>
          <w:rFonts w:ascii="Times New Roman" w:hAnsi="Times New Roman" w:cs="Times New Roman"/>
          <w:b/>
        </w:rPr>
        <w:t>.</w:t>
      </w:r>
      <w:r w:rsidR="0063443B" w:rsidRPr="00881428">
        <w:rPr>
          <w:rFonts w:ascii="Times New Roman" w:hAnsi="Times New Roman" w:cs="Times New Roman"/>
        </w:rPr>
        <w:t xml:space="preserve"> Wolfe (2010) discusse</w:t>
      </w:r>
      <w:ins w:id="1118" w:author="Christopher Lam" w:date="2015-07-17T15:44:00Z">
        <w:r w:rsidR="00D160D9">
          <w:rPr>
            <w:rFonts w:ascii="Times New Roman" w:hAnsi="Times New Roman" w:cs="Times New Roman"/>
          </w:rPr>
          <w:t>d</w:t>
        </w:r>
      </w:ins>
      <w:del w:id="1119" w:author="Christopher Lam" w:date="2015-07-17T15:44:00Z">
        <w:r w:rsidR="0063443B" w:rsidRPr="00881428" w:rsidDel="00D160D9">
          <w:rPr>
            <w:rFonts w:ascii="Times New Roman" w:hAnsi="Times New Roman" w:cs="Times New Roman"/>
          </w:rPr>
          <w:delText>s</w:delText>
        </w:r>
      </w:del>
      <w:r w:rsidR="0063443B" w:rsidRPr="00881428">
        <w:rPr>
          <w:rFonts w:ascii="Times New Roman" w:hAnsi="Times New Roman" w:cs="Times New Roman"/>
        </w:rPr>
        <w:t xml:space="preserve"> the impact</w:t>
      </w:r>
      <w:r w:rsidR="00E507B7" w:rsidRPr="00881428">
        <w:rPr>
          <w:rFonts w:ascii="Times New Roman" w:hAnsi="Times New Roman" w:cs="Times New Roman"/>
        </w:rPr>
        <w:t xml:space="preserve"> of</w:t>
      </w:r>
      <w:r w:rsidR="0063443B" w:rsidRPr="00881428">
        <w:rPr>
          <w:rFonts w:ascii="Times New Roman" w:hAnsi="Times New Roman" w:cs="Times New Roman"/>
        </w:rPr>
        <w:t xml:space="preserve"> </w:t>
      </w:r>
      <w:r w:rsidR="006C5DB4" w:rsidRPr="00881428">
        <w:rPr>
          <w:rFonts w:ascii="Times New Roman" w:hAnsi="Times New Roman" w:cs="Times New Roman"/>
        </w:rPr>
        <w:t xml:space="preserve">conflicting norms </w:t>
      </w:r>
      <w:r w:rsidR="006144A0" w:rsidRPr="00881428">
        <w:rPr>
          <w:rFonts w:ascii="Times New Roman" w:hAnsi="Times New Roman" w:cs="Times New Roman"/>
        </w:rPr>
        <w:t>and provide</w:t>
      </w:r>
      <w:ins w:id="1120" w:author="Christopher Lam" w:date="2015-07-17T15:44:00Z">
        <w:r w:rsidR="00D160D9">
          <w:rPr>
            <w:rFonts w:ascii="Times New Roman" w:hAnsi="Times New Roman" w:cs="Times New Roman"/>
          </w:rPr>
          <w:t>d</w:t>
        </w:r>
      </w:ins>
      <w:del w:id="1121" w:author="Christopher Lam" w:date="2015-07-17T15:44:00Z">
        <w:r w:rsidR="006144A0" w:rsidRPr="00881428" w:rsidDel="00D160D9">
          <w:rPr>
            <w:rFonts w:ascii="Times New Roman" w:hAnsi="Times New Roman" w:cs="Times New Roman"/>
          </w:rPr>
          <w:delText>s</w:delText>
        </w:r>
      </w:del>
      <w:r w:rsidR="006144A0" w:rsidRPr="00881428">
        <w:rPr>
          <w:rFonts w:ascii="Times New Roman" w:hAnsi="Times New Roman" w:cs="Times New Roman"/>
        </w:rPr>
        <w:t xml:space="preserve"> students with </w:t>
      </w:r>
      <w:r w:rsidR="00E507B7" w:rsidRPr="00881428">
        <w:rPr>
          <w:rFonts w:ascii="Times New Roman" w:hAnsi="Times New Roman" w:cs="Times New Roman"/>
        </w:rPr>
        <w:t xml:space="preserve">tools </w:t>
      </w:r>
      <w:del w:id="1122" w:author="Christopher Lam" w:date="2015-07-17T15:44:00Z">
        <w:r w:rsidR="00E507B7" w:rsidRPr="00881428" w:rsidDel="00D160D9">
          <w:rPr>
            <w:rFonts w:ascii="Times New Roman" w:hAnsi="Times New Roman" w:cs="Times New Roman"/>
          </w:rPr>
          <w:delText xml:space="preserve">like </w:delText>
        </w:r>
      </w:del>
      <w:ins w:id="1123" w:author="Christopher Lam" w:date="2015-07-17T15:44:00Z">
        <w:r w:rsidR="00D160D9">
          <w:rPr>
            <w:rFonts w:ascii="Times New Roman" w:hAnsi="Times New Roman" w:cs="Times New Roman"/>
          </w:rPr>
          <w:t>such as</w:t>
        </w:r>
        <w:r w:rsidR="00D160D9" w:rsidRPr="00881428">
          <w:rPr>
            <w:rFonts w:ascii="Times New Roman" w:hAnsi="Times New Roman" w:cs="Times New Roman"/>
          </w:rPr>
          <w:t xml:space="preserve"> </w:t>
        </w:r>
      </w:ins>
      <w:r w:rsidR="001F307B" w:rsidRPr="00881428">
        <w:rPr>
          <w:rFonts w:ascii="Times New Roman" w:hAnsi="Times New Roman" w:cs="Times New Roman"/>
        </w:rPr>
        <w:t>discussion</w:t>
      </w:r>
      <w:r w:rsidR="006144A0" w:rsidRPr="00881428">
        <w:rPr>
          <w:rFonts w:ascii="Times New Roman" w:hAnsi="Times New Roman" w:cs="Times New Roman"/>
        </w:rPr>
        <w:t>, presentation,</w:t>
      </w:r>
      <w:r w:rsidR="001F307B" w:rsidRPr="00881428">
        <w:rPr>
          <w:rFonts w:ascii="Times New Roman" w:hAnsi="Times New Roman" w:cs="Times New Roman"/>
        </w:rPr>
        <w:t xml:space="preserve"> and problem-solving style inventor</w:t>
      </w:r>
      <w:r w:rsidR="00F71647" w:rsidRPr="00881428">
        <w:rPr>
          <w:rFonts w:ascii="Times New Roman" w:hAnsi="Times New Roman" w:cs="Times New Roman"/>
        </w:rPr>
        <w:t>ies</w:t>
      </w:r>
      <w:r w:rsidR="001F307B" w:rsidRPr="00881428">
        <w:rPr>
          <w:rFonts w:ascii="Times New Roman" w:hAnsi="Times New Roman" w:cs="Times New Roman"/>
        </w:rPr>
        <w:t xml:space="preserve"> that allow students </w:t>
      </w:r>
      <w:r w:rsidR="00630BD2" w:rsidRPr="00881428">
        <w:rPr>
          <w:rFonts w:ascii="Times New Roman" w:hAnsi="Times New Roman" w:cs="Times New Roman"/>
        </w:rPr>
        <w:t>to</w:t>
      </w:r>
      <w:r w:rsidR="001F307B" w:rsidRPr="00881428">
        <w:rPr>
          <w:rFonts w:ascii="Times New Roman" w:hAnsi="Times New Roman" w:cs="Times New Roman"/>
        </w:rPr>
        <w:t xml:space="preserve"> gain insights about themselves and teammates. A useful addition to these </w:t>
      </w:r>
      <w:r w:rsidR="00EB5D2B">
        <w:rPr>
          <w:rFonts w:ascii="Times New Roman" w:hAnsi="Times New Roman" w:cs="Times New Roman"/>
        </w:rPr>
        <w:t>tools</w:t>
      </w:r>
      <w:r w:rsidR="001F307B" w:rsidRPr="00881428">
        <w:rPr>
          <w:rFonts w:ascii="Times New Roman" w:hAnsi="Times New Roman" w:cs="Times New Roman"/>
        </w:rPr>
        <w:t xml:space="preserve"> is the media</w:t>
      </w:r>
      <w:ins w:id="1124" w:author="Christopher Lam" w:date="2015-07-17T15:44:00Z">
        <w:r w:rsidR="00D160D9">
          <w:rPr>
            <w:rFonts w:ascii="Times New Roman" w:hAnsi="Times New Roman" w:cs="Times New Roman"/>
          </w:rPr>
          <w:t>-</w:t>
        </w:r>
      </w:ins>
      <w:del w:id="1125" w:author="Christopher Lam" w:date="2015-07-17T15:44:00Z">
        <w:r w:rsidR="001F307B" w:rsidRPr="00881428" w:rsidDel="00D160D9">
          <w:rPr>
            <w:rFonts w:ascii="Times New Roman" w:hAnsi="Times New Roman" w:cs="Times New Roman"/>
          </w:rPr>
          <w:delText xml:space="preserve"> </w:delText>
        </w:r>
      </w:del>
      <w:r w:rsidR="001F307B" w:rsidRPr="00881428">
        <w:rPr>
          <w:rFonts w:ascii="Times New Roman" w:hAnsi="Times New Roman" w:cs="Times New Roman"/>
        </w:rPr>
        <w:t>fit behavior scale</w:t>
      </w:r>
      <w:r w:rsidR="00593F66">
        <w:rPr>
          <w:rFonts w:ascii="Times New Roman" w:hAnsi="Times New Roman" w:cs="Times New Roman"/>
        </w:rPr>
        <w:t xml:space="preserve">, which allows </w:t>
      </w:r>
      <w:r w:rsidR="001F307B" w:rsidRPr="00881428">
        <w:rPr>
          <w:rFonts w:ascii="Times New Roman" w:hAnsi="Times New Roman" w:cs="Times New Roman"/>
        </w:rPr>
        <w:t xml:space="preserve">individuals to </w:t>
      </w:r>
      <w:r w:rsidR="00887B03" w:rsidRPr="00881428">
        <w:rPr>
          <w:rFonts w:ascii="Times New Roman" w:hAnsi="Times New Roman" w:cs="Times New Roman"/>
        </w:rPr>
        <w:t>assess</w:t>
      </w:r>
      <w:r w:rsidR="00E507B7" w:rsidRPr="00881428">
        <w:rPr>
          <w:rFonts w:ascii="Times New Roman" w:hAnsi="Times New Roman" w:cs="Times New Roman"/>
        </w:rPr>
        <w:t xml:space="preserve"> their </w:t>
      </w:r>
      <w:r w:rsidR="001F307B" w:rsidRPr="00881428">
        <w:rPr>
          <w:rFonts w:ascii="Times New Roman" w:hAnsi="Times New Roman" w:cs="Times New Roman"/>
        </w:rPr>
        <w:t>media</w:t>
      </w:r>
      <w:ins w:id="1126" w:author="Christopher Lam" w:date="2015-07-17T15:44:00Z">
        <w:r w:rsidR="00D160D9">
          <w:rPr>
            <w:rFonts w:ascii="Times New Roman" w:hAnsi="Times New Roman" w:cs="Times New Roman"/>
          </w:rPr>
          <w:t>-</w:t>
        </w:r>
      </w:ins>
      <w:del w:id="1127" w:author="Christopher Lam" w:date="2015-07-17T15:44:00Z">
        <w:r w:rsidR="001F307B" w:rsidRPr="00881428" w:rsidDel="00D160D9">
          <w:rPr>
            <w:rFonts w:ascii="Times New Roman" w:hAnsi="Times New Roman" w:cs="Times New Roman"/>
          </w:rPr>
          <w:delText xml:space="preserve"> </w:delText>
        </w:r>
      </w:del>
      <w:r w:rsidR="00E507B7" w:rsidRPr="00881428">
        <w:rPr>
          <w:rFonts w:ascii="Times New Roman" w:hAnsi="Times New Roman" w:cs="Times New Roman"/>
        </w:rPr>
        <w:t>fit</w:t>
      </w:r>
      <w:r w:rsidR="001F307B" w:rsidRPr="00881428">
        <w:rPr>
          <w:rFonts w:ascii="Times New Roman" w:hAnsi="Times New Roman" w:cs="Times New Roman"/>
        </w:rPr>
        <w:t xml:space="preserve"> tendencies. </w:t>
      </w:r>
      <w:r w:rsidR="00844DED" w:rsidRPr="00881428">
        <w:rPr>
          <w:rFonts w:ascii="Times New Roman" w:hAnsi="Times New Roman" w:cs="Times New Roman"/>
        </w:rPr>
        <w:t>Since</w:t>
      </w:r>
      <w:r w:rsidR="006144A0" w:rsidRPr="00881428">
        <w:rPr>
          <w:rFonts w:ascii="Times New Roman" w:hAnsi="Times New Roman" w:cs="Times New Roman"/>
        </w:rPr>
        <w:t xml:space="preserve"> </w:t>
      </w:r>
      <w:r w:rsidR="00BB18CC">
        <w:rPr>
          <w:rFonts w:ascii="Times New Roman" w:hAnsi="Times New Roman" w:cs="Times New Roman"/>
        </w:rPr>
        <w:t>many</w:t>
      </w:r>
      <w:r w:rsidR="001F307B" w:rsidRPr="00881428">
        <w:rPr>
          <w:rFonts w:ascii="Times New Roman" w:hAnsi="Times New Roman" w:cs="Times New Roman"/>
        </w:rPr>
        <w:t xml:space="preserve"> students </w:t>
      </w:r>
      <w:del w:id="1128" w:author="Christopher Lam" w:date="2015-07-17T15:45:00Z">
        <w:r w:rsidR="001F307B" w:rsidRPr="00881428" w:rsidDel="00D160D9">
          <w:rPr>
            <w:rFonts w:ascii="Times New Roman" w:hAnsi="Times New Roman" w:cs="Times New Roman"/>
          </w:rPr>
          <w:delText xml:space="preserve">aren’t </w:delText>
        </w:r>
      </w:del>
      <w:ins w:id="1129" w:author="Christopher Lam" w:date="2015-07-17T15:45:00Z">
        <w:r w:rsidR="00D160D9">
          <w:rPr>
            <w:rFonts w:ascii="Times New Roman" w:hAnsi="Times New Roman" w:cs="Times New Roman"/>
          </w:rPr>
          <w:t>are not</w:t>
        </w:r>
        <w:r w:rsidR="00D160D9" w:rsidRPr="00881428">
          <w:rPr>
            <w:rFonts w:ascii="Times New Roman" w:hAnsi="Times New Roman" w:cs="Times New Roman"/>
          </w:rPr>
          <w:t xml:space="preserve"> </w:t>
        </w:r>
      </w:ins>
      <w:r w:rsidR="001F307B" w:rsidRPr="00881428">
        <w:rPr>
          <w:rFonts w:ascii="Times New Roman" w:hAnsi="Times New Roman" w:cs="Times New Roman"/>
        </w:rPr>
        <w:t>thinking</w:t>
      </w:r>
      <w:r w:rsidR="00896447" w:rsidRPr="00881428">
        <w:rPr>
          <w:rFonts w:ascii="Times New Roman" w:hAnsi="Times New Roman" w:cs="Times New Roman"/>
        </w:rPr>
        <w:t xml:space="preserve"> critically</w:t>
      </w:r>
      <w:r w:rsidR="001F307B" w:rsidRPr="00881428">
        <w:rPr>
          <w:rFonts w:ascii="Times New Roman" w:hAnsi="Times New Roman" w:cs="Times New Roman"/>
        </w:rPr>
        <w:t xml:space="preserve"> about media choice</w:t>
      </w:r>
      <w:r w:rsidR="00896447" w:rsidRPr="00881428">
        <w:rPr>
          <w:rFonts w:ascii="Times New Roman" w:hAnsi="Times New Roman" w:cs="Times New Roman"/>
        </w:rPr>
        <w:t>,</w:t>
      </w:r>
      <w:r w:rsidR="004A42E8" w:rsidRPr="00881428">
        <w:rPr>
          <w:rFonts w:ascii="Times New Roman" w:hAnsi="Times New Roman" w:cs="Times New Roman"/>
        </w:rPr>
        <w:t xml:space="preserve"> completing this </w:t>
      </w:r>
      <w:r w:rsidR="000C0C98">
        <w:rPr>
          <w:rFonts w:ascii="Times New Roman" w:hAnsi="Times New Roman" w:cs="Times New Roman"/>
        </w:rPr>
        <w:t>scale</w:t>
      </w:r>
      <w:r w:rsidR="004A42E8" w:rsidRPr="00881428">
        <w:rPr>
          <w:rFonts w:ascii="Times New Roman" w:hAnsi="Times New Roman" w:cs="Times New Roman"/>
        </w:rPr>
        <w:t xml:space="preserve"> </w:t>
      </w:r>
      <w:r w:rsidR="00AC71E7" w:rsidRPr="00881428">
        <w:rPr>
          <w:rFonts w:ascii="Times New Roman" w:hAnsi="Times New Roman" w:cs="Times New Roman"/>
        </w:rPr>
        <w:t>allows</w:t>
      </w:r>
      <w:r w:rsidR="004A42E8" w:rsidRPr="00881428">
        <w:rPr>
          <w:rFonts w:ascii="Times New Roman" w:hAnsi="Times New Roman" w:cs="Times New Roman"/>
        </w:rPr>
        <w:t xml:space="preserve"> them to </w:t>
      </w:r>
      <w:r w:rsidR="00AC71E7" w:rsidRPr="00881428">
        <w:rPr>
          <w:rFonts w:ascii="Times New Roman" w:hAnsi="Times New Roman" w:cs="Times New Roman"/>
        </w:rPr>
        <w:t xml:space="preserve">more deeply </w:t>
      </w:r>
      <w:r w:rsidR="004A42E8" w:rsidRPr="00881428">
        <w:rPr>
          <w:rFonts w:ascii="Times New Roman" w:hAnsi="Times New Roman" w:cs="Times New Roman"/>
        </w:rPr>
        <w:t xml:space="preserve">think through the implications of their media choices. </w:t>
      </w:r>
      <w:r w:rsidR="00BB18CC">
        <w:rPr>
          <w:rFonts w:ascii="Times New Roman" w:hAnsi="Times New Roman" w:cs="Times New Roman"/>
        </w:rPr>
        <w:t>I</w:t>
      </w:r>
      <w:r w:rsidR="004A42E8" w:rsidRPr="00881428">
        <w:rPr>
          <w:rFonts w:ascii="Times New Roman" w:hAnsi="Times New Roman" w:cs="Times New Roman"/>
        </w:rPr>
        <w:t xml:space="preserve">nstructors </w:t>
      </w:r>
      <w:r w:rsidR="00630BD2" w:rsidRPr="00881428">
        <w:rPr>
          <w:rFonts w:ascii="Times New Roman" w:hAnsi="Times New Roman" w:cs="Times New Roman"/>
        </w:rPr>
        <w:t xml:space="preserve">or students </w:t>
      </w:r>
      <w:r w:rsidR="004A42E8" w:rsidRPr="00881428">
        <w:rPr>
          <w:rFonts w:ascii="Times New Roman" w:hAnsi="Times New Roman" w:cs="Times New Roman"/>
        </w:rPr>
        <w:t>can</w:t>
      </w:r>
      <w:r w:rsidR="00BB18CC">
        <w:rPr>
          <w:rFonts w:ascii="Times New Roman" w:hAnsi="Times New Roman" w:cs="Times New Roman"/>
        </w:rPr>
        <w:t xml:space="preserve"> also</w:t>
      </w:r>
      <w:r w:rsidR="004A42E8" w:rsidRPr="00881428">
        <w:rPr>
          <w:rFonts w:ascii="Times New Roman" w:hAnsi="Times New Roman" w:cs="Times New Roman"/>
        </w:rPr>
        <w:t xml:space="preserve"> identify those who score low on the scale </w:t>
      </w:r>
      <w:r w:rsidR="00630BD2" w:rsidRPr="00881428">
        <w:rPr>
          <w:rFonts w:ascii="Times New Roman" w:hAnsi="Times New Roman" w:cs="Times New Roman"/>
        </w:rPr>
        <w:t>and provide</w:t>
      </w:r>
      <w:r w:rsidR="000A5507" w:rsidRPr="00881428">
        <w:rPr>
          <w:rFonts w:ascii="Times New Roman" w:hAnsi="Times New Roman" w:cs="Times New Roman"/>
        </w:rPr>
        <w:t xml:space="preserve"> </w:t>
      </w:r>
      <w:r w:rsidR="00630BD2" w:rsidRPr="00881428">
        <w:rPr>
          <w:rFonts w:ascii="Times New Roman" w:hAnsi="Times New Roman" w:cs="Times New Roman"/>
        </w:rPr>
        <w:t>additional</w:t>
      </w:r>
      <w:r w:rsidR="000A5507" w:rsidRPr="00881428">
        <w:rPr>
          <w:rFonts w:ascii="Times New Roman" w:hAnsi="Times New Roman" w:cs="Times New Roman"/>
        </w:rPr>
        <w:t xml:space="preserve"> instruction on</w:t>
      </w:r>
      <w:r w:rsidR="00AC71E7" w:rsidRPr="00881428">
        <w:rPr>
          <w:rFonts w:ascii="Times New Roman" w:hAnsi="Times New Roman" w:cs="Times New Roman"/>
        </w:rPr>
        <w:t xml:space="preserve"> MST</w:t>
      </w:r>
      <w:r w:rsidR="004A42E8" w:rsidRPr="00881428">
        <w:rPr>
          <w:rFonts w:ascii="Times New Roman" w:hAnsi="Times New Roman" w:cs="Times New Roman"/>
        </w:rPr>
        <w:t>. Those who score high on the scale may be identified as potential candidates for project manager</w:t>
      </w:r>
      <w:r w:rsidR="00896447" w:rsidRPr="00881428">
        <w:rPr>
          <w:rFonts w:ascii="Times New Roman" w:hAnsi="Times New Roman" w:cs="Times New Roman"/>
        </w:rPr>
        <w:t>.</w:t>
      </w:r>
      <w:r w:rsidR="000A5507" w:rsidRPr="00881428">
        <w:rPr>
          <w:rFonts w:ascii="Times New Roman" w:hAnsi="Times New Roman" w:cs="Times New Roman"/>
        </w:rPr>
        <w:t xml:space="preserve"> </w:t>
      </w:r>
    </w:p>
    <w:p w14:paraId="4972C1CC" w14:textId="786516FC" w:rsidR="001F307B" w:rsidRPr="00881428" w:rsidRDefault="000A5507" w:rsidP="00C646FB">
      <w:pPr>
        <w:keepNext/>
        <w:spacing w:line="480" w:lineRule="auto"/>
        <w:ind w:left="0"/>
        <w:rPr>
          <w:rFonts w:ascii="Times New Roman" w:hAnsi="Times New Roman" w:cs="Times New Roman"/>
        </w:rPr>
      </w:pPr>
      <w:r w:rsidRPr="00881428">
        <w:rPr>
          <w:rFonts w:ascii="Times New Roman" w:hAnsi="Times New Roman" w:cs="Times New Roman"/>
        </w:rPr>
        <w:tab/>
        <w:t xml:space="preserve">MST </w:t>
      </w:r>
      <w:r w:rsidR="000C0C98">
        <w:rPr>
          <w:rFonts w:ascii="Times New Roman" w:hAnsi="Times New Roman" w:cs="Times New Roman"/>
        </w:rPr>
        <w:t>can</w:t>
      </w:r>
      <w:r w:rsidR="00887B03" w:rsidRPr="00881428">
        <w:rPr>
          <w:rFonts w:ascii="Times New Roman" w:hAnsi="Times New Roman" w:cs="Times New Roman"/>
        </w:rPr>
        <w:t xml:space="preserve"> also</w:t>
      </w:r>
      <w:r w:rsidR="00644277" w:rsidRPr="00881428">
        <w:rPr>
          <w:rFonts w:ascii="Times New Roman" w:hAnsi="Times New Roman" w:cs="Times New Roman"/>
        </w:rPr>
        <w:t xml:space="preserve"> provide</w:t>
      </w:r>
      <w:r w:rsidR="005A7726" w:rsidRPr="00881428">
        <w:rPr>
          <w:rFonts w:ascii="Times New Roman" w:hAnsi="Times New Roman" w:cs="Times New Roman"/>
        </w:rPr>
        <w:t xml:space="preserve"> a </w:t>
      </w:r>
      <w:r w:rsidRPr="00881428">
        <w:rPr>
          <w:rFonts w:ascii="Times New Roman" w:hAnsi="Times New Roman" w:cs="Times New Roman"/>
        </w:rPr>
        <w:t xml:space="preserve">relevant </w:t>
      </w:r>
      <w:r w:rsidR="005A7726" w:rsidRPr="00881428">
        <w:rPr>
          <w:rFonts w:ascii="Times New Roman" w:hAnsi="Times New Roman" w:cs="Times New Roman"/>
        </w:rPr>
        <w:t xml:space="preserve">framework for </w:t>
      </w:r>
      <w:r w:rsidR="00644277" w:rsidRPr="00881428">
        <w:rPr>
          <w:rFonts w:ascii="Times New Roman" w:hAnsi="Times New Roman" w:cs="Times New Roman"/>
        </w:rPr>
        <w:t xml:space="preserve">further understanding </w:t>
      </w:r>
      <w:r w:rsidR="005A7726" w:rsidRPr="00881428">
        <w:rPr>
          <w:rFonts w:ascii="Times New Roman" w:hAnsi="Times New Roman" w:cs="Times New Roman"/>
        </w:rPr>
        <w:t>gender differences</w:t>
      </w:r>
      <w:r w:rsidR="00AC21C2" w:rsidRPr="00881428">
        <w:rPr>
          <w:rFonts w:ascii="Times New Roman" w:hAnsi="Times New Roman" w:cs="Times New Roman"/>
        </w:rPr>
        <w:t xml:space="preserve">, which has been </w:t>
      </w:r>
      <w:r w:rsidR="000F4D90" w:rsidRPr="00881428">
        <w:rPr>
          <w:rFonts w:ascii="Times New Roman" w:hAnsi="Times New Roman" w:cs="Times New Roman"/>
        </w:rPr>
        <w:t xml:space="preserve">previously </w:t>
      </w:r>
      <w:r w:rsidR="00AC21C2" w:rsidRPr="00881428">
        <w:rPr>
          <w:rFonts w:ascii="Times New Roman" w:hAnsi="Times New Roman" w:cs="Times New Roman"/>
        </w:rPr>
        <w:t>studied in writing teams (Wolfe &amp; Alexander, 2005; Wolfe &amp; Powell, 2006)</w:t>
      </w:r>
      <w:r w:rsidR="005A7726" w:rsidRPr="00881428">
        <w:rPr>
          <w:rFonts w:ascii="Times New Roman" w:hAnsi="Times New Roman" w:cs="Times New Roman"/>
        </w:rPr>
        <w:t xml:space="preserve">. </w:t>
      </w:r>
      <w:r w:rsidR="00BF777F" w:rsidRPr="00881428">
        <w:rPr>
          <w:rFonts w:ascii="Times New Roman" w:hAnsi="Times New Roman" w:cs="Times New Roman"/>
        </w:rPr>
        <w:t>In regard</w:t>
      </w:r>
      <w:ins w:id="1130" w:author="Christopher Lam" w:date="2015-07-17T15:45:00Z">
        <w:r w:rsidR="00D160D9">
          <w:rPr>
            <w:rFonts w:ascii="Times New Roman" w:hAnsi="Times New Roman" w:cs="Times New Roman"/>
          </w:rPr>
          <w:t xml:space="preserve"> </w:t>
        </w:r>
      </w:ins>
      <w:del w:id="1131" w:author="Christopher Lam" w:date="2015-07-17T15:45:00Z">
        <w:r w:rsidR="00BF777F" w:rsidRPr="00881428" w:rsidDel="00D160D9">
          <w:rPr>
            <w:rFonts w:ascii="Times New Roman" w:hAnsi="Times New Roman" w:cs="Times New Roman"/>
          </w:rPr>
          <w:delText xml:space="preserve">s </w:delText>
        </w:r>
      </w:del>
      <w:r w:rsidR="00BF777F" w:rsidRPr="00881428">
        <w:rPr>
          <w:rFonts w:ascii="Times New Roman" w:hAnsi="Times New Roman" w:cs="Times New Roman"/>
        </w:rPr>
        <w:t>to media,</w:t>
      </w:r>
      <w:r w:rsidR="005A7726" w:rsidRPr="00881428">
        <w:rPr>
          <w:rFonts w:ascii="Times New Roman" w:hAnsi="Times New Roman" w:cs="Times New Roman"/>
        </w:rPr>
        <w:t xml:space="preserve"> </w:t>
      </w:r>
      <w:r w:rsidR="006C5DB4" w:rsidRPr="00881428">
        <w:rPr>
          <w:rFonts w:ascii="Times New Roman" w:hAnsi="Times New Roman" w:cs="Times New Roman"/>
        </w:rPr>
        <w:t xml:space="preserve">research shows that </w:t>
      </w:r>
      <w:r w:rsidR="005A7726" w:rsidRPr="00881428">
        <w:rPr>
          <w:rFonts w:ascii="Times New Roman" w:hAnsi="Times New Roman" w:cs="Times New Roman"/>
        </w:rPr>
        <w:t xml:space="preserve">women </w:t>
      </w:r>
      <w:r w:rsidR="006C5DB4" w:rsidRPr="00881428">
        <w:rPr>
          <w:rFonts w:ascii="Times New Roman" w:hAnsi="Times New Roman" w:cs="Times New Roman"/>
        </w:rPr>
        <w:t xml:space="preserve">often </w:t>
      </w:r>
      <w:r w:rsidR="005A7726" w:rsidRPr="00881428">
        <w:rPr>
          <w:rFonts w:ascii="Times New Roman" w:hAnsi="Times New Roman" w:cs="Times New Roman"/>
        </w:rPr>
        <w:t xml:space="preserve">prefer online </w:t>
      </w:r>
      <w:r w:rsidR="002C4B8A" w:rsidRPr="00881428">
        <w:rPr>
          <w:rFonts w:ascii="Times New Roman" w:hAnsi="Times New Roman" w:cs="Times New Roman"/>
        </w:rPr>
        <w:t>over face-to-face</w:t>
      </w:r>
      <w:r w:rsidR="00AC71E7" w:rsidRPr="00881428">
        <w:rPr>
          <w:rFonts w:ascii="Times New Roman" w:hAnsi="Times New Roman" w:cs="Times New Roman"/>
        </w:rPr>
        <w:t xml:space="preserve"> discussions</w:t>
      </w:r>
      <w:r w:rsidR="005A7726" w:rsidRPr="00881428">
        <w:rPr>
          <w:rFonts w:ascii="Times New Roman" w:hAnsi="Times New Roman" w:cs="Times New Roman"/>
        </w:rPr>
        <w:t>, perhaps</w:t>
      </w:r>
      <w:r w:rsidR="002C4B8A" w:rsidRPr="00881428">
        <w:rPr>
          <w:rFonts w:ascii="Times New Roman" w:hAnsi="Times New Roman" w:cs="Times New Roman"/>
        </w:rPr>
        <w:t xml:space="preserve"> due to the interruptive nature of face-to-face discussions </w:t>
      </w:r>
      <w:r w:rsidR="005A7726" w:rsidRPr="00881428">
        <w:rPr>
          <w:rFonts w:ascii="Times New Roman" w:hAnsi="Times New Roman" w:cs="Times New Roman"/>
        </w:rPr>
        <w:t>(Lind, 1999; Wolfe, 2000)</w:t>
      </w:r>
      <w:r w:rsidR="002C4B8A" w:rsidRPr="00881428">
        <w:rPr>
          <w:rFonts w:ascii="Times New Roman" w:hAnsi="Times New Roman" w:cs="Times New Roman"/>
        </w:rPr>
        <w:t xml:space="preserve">. </w:t>
      </w:r>
      <w:r w:rsidR="00AC71E7" w:rsidRPr="00881428">
        <w:rPr>
          <w:rFonts w:ascii="Times New Roman" w:hAnsi="Times New Roman" w:cs="Times New Roman"/>
        </w:rPr>
        <w:t>Furthermore, a</w:t>
      </w:r>
      <w:r w:rsidR="002B54D3" w:rsidRPr="00881428">
        <w:rPr>
          <w:rFonts w:ascii="Times New Roman" w:hAnsi="Times New Roman" w:cs="Times New Roman"/>
        </w:rPr>
        <w:t xml:space="preserve">ccording to Woodfield (2000), women </w:t>
      </w:r>
      <w:r w:rsidR="008B282B">
        <w:rPr>
          <w:rFonts w:ascii="Times New Roman" w:hAnsi="Times New Roman" w:cs="Times New Roman"/>
        </w:rPr>
        <w:t xml:space="preserve">tend to </w:t>
      </w:r>
      <w:r w:rsidR="002B54D3" w:rsidRPr="00881428">
        <w:rPr>
          <w:rFonts w:ascii="Times New Roman" w:hAnsi="Times New Roman" w:cs="Times New Roman"/>
        </w:rPr>
        <w:t>prefer holistic problem</w:t>
      </w:r>
      <w:ins w:id="1132" w:author="Christopher Lam" w:date="2015-07-17T15:45:00Z">
        <w:r w:rsidR="00D160D9">
          <w:rPr>
            <w:rFonts w:ascii="Times New Roman" w:hAnsi="Times New Roman" w:cs="Times New Roman"/>
          </w:rPr>
          <w:t xml:space="preserve"> </w:t>
        </w:r>
      </w:ins>
      <w:del w:id="1133" w:author="Christopher Lam" w:date="2015-07-17T15:45:00Z">
        <w:r w:rsidR="00630BD2" w:rsidRPr="00881428" w:rsidDel="00D160D9">
          <w:rPr>
            <w:rFonts w:ascii="Times New Roman" w:hAnsi="Times New Roman" w:cs="Times New Roman"/>
          </w:rPr>
          <w:delText>-</w:delText>
        </w:r>
        <w:r w:rsidR="002B54D3" w:rsidRPr="00881428" w:rsidDel="00D160D9">
          <w:rPr>
            <w:rFonts w:ascii="Times New Roman" w:hAnsi="Times New Roman" w:cs="Times New Roman"/>
          </w:rPr>
          <w:delText>solving styles</w:delText>
        </w:r>
        <w:r w:rsidR="004B2BAC" w:rsidRPr="00881428" w:rsidDel="00D160D9">
          <w:rPr>
            <w:rFonts w:ascii="Times New Roman" w:hAnsi="Times New Roman" w:cs="Times New Roman"/>
          </w:rPr>
          <w:delText>,</w:delText>
        </w:r>
      </w:del>
      <w:ins w:id="1134" w:author="Christopher Lam" w:date="2015-07-17T15:45:00Z">
        <w:r w:rsidR="00D160D9">
          <w:rPr>
            <w:rFonts w:ascii="Times New Roman" w:hAnsi="Times New Roman" w:cs="Times New Roman"/>
          </w:rPr>
          <w:t>solving whereas</w:t>
        </w:r>
      </w:ins>
      <w:del w:id="1135" w:author="Christopher Lam" w:date="2015-07-17T15:45:00Z">
        <w:r w:rsidR="004B2BAC" w:rsidRPr="00881428" w:rsidDel="00D160D9">
          <w:rPr>
            <w:rFonts w:ascii="Times New Roman" w:hAnsi="Times New Roman" w:cs="Times New Roman"/>
          </w:rPr>
          <w:delText xml:space="preserve"> while </w:delText>
        </w:r>
      </w:del>
      <w:ins w:id="1136" w:author="Christopher Lam" w:date="2015-07-17T15:45:00Z">
        <w:r w:rsidR="00D160D9" w:rsidRPr="00881428">
          <w:rPr>
            <w:rFonts w:ascii="Times New Roman" w:hAnsi="Times New Roman" w:cs="Times New Roman"/>
          </w:rPr>
          <w:t xml:space="preserve"> </w:t>
        </w:r>
      </w:ins>
      <w:r w:rsidR="004B2BAC" w:rsidRPr="00881428">
        <w:rPr>
          <w:rFonts w:ascii="Times New Roman" w:hAnsi="Times New Roman" w:cs="Times New Roman"/>
        </w:rPr>
        <w:t>men prefer action-oriented problem</w:t>
      </w:r>
      <w:ins w:id="1137" w:author="Christopher Lam" w:date="2015-07-17T15:46:00Z">
        <w:r w:rsidR="00D160D9">
          <w:rPr>
            <w:rFonts w:ascii="Times New Roman" w:hAnsi="Times New Roman" w:cs="Times New Roman"/>
          </w:rPr>
          <w:t xml:space="preserve"> </w:t>
        </w:r>
      </w:ins>
      <w:del w:id="1138" w:author="Christopher Lam" w:date="2015-07-17T15:46:00Z">
        <w:r w:rsidR="004B2BAC" w:rsidRPr="00881428" w:rsidDel="00D160D9">
          <w:rPr>
            <w:rFonts w:ascii="Times New Roman" w:hAnsi="Times New Roman" w:cs="Times New Roman"/>
          </w:rPr>
          <w:delText>-</w:delText>
        </w:r>
      </w:del>
      <w:r w:rsidR="004B2BAC" w:rsidRPr="00881428">
        <w:rPr>
          <w:rFonts w:ascii="Times New Roman" w:hAnsi="Times New Roman" w:cs="Times New Roman"/>
        </w:rPr>
        <w:t>solving</w:t>
      </w:r>
      <w:del w:id="1139" w:author="Christopher Lam" w:date="2015-07-17T15:46:00Z">
        <w:r w:rsidR="004B2BAC" w:rsidRPr="00881428" w:rsidDel="00D160D9">
          <w:rPr>
            <w:rFonts w:ascii="Times New Roman" w:hAnsi="Times New Roman" w:cs="Times New Roman"/>
          </w:rPr>
          <w:delText xml:space="preserve"> styles</w:delText>
        </w:r>
      </w:del>
      <w:r w:rsidR="004B2BAC" w:rsidRPr="00881428">
        <w:rPr>
          <w:rFonts w:ascii="Times New Roman" w:hAnsi="Times New Roman" w:cs="Times New Roman"/>
        </w:rPr>
        <w:t xml:space="preserve">. </w:t>
      </w:r>
      <w:r w:rsidR="000C0C98">
        <w:rPr>
          <w:rFonts w:ascii="Times New Roman" w:hAnsi="Times New Roman" w:cs="Times New Roman"/>
        </w:rPr>
        <w:t>A</w:t>
      </w:r>
      <w:r w:rsidR="00322AEB" w:rsidRPr="00881428">
        <w:rPr>
          <w:rFonts w:ascii="Times New Roman" w:hAnsi="Times New Roman" w:cs="Times New Roman"/>
        </w:rPr>
        <w:t>ction-oriented</w:t>
      </w:r>
      <w:r w:rsidR="004B2BAC" w:rsidRPr="00881428">
        <w:rPr>
          <w:rFonts w:ascii="Times New Roman" w:hAnsi="Times New Roman" w:cs="Times New Roman"/>
        </w:rPr>
        <w:t xml:space="preserve"> </w:t>
      </w:r>
      <w:r w:rsidR="00844DED" w:rsidRPr="00881428">
        <w:rPr>
          <w:rFonts w:ascii="Times New Roman" w:hAnsi="Times New Roman" w:cs="Times New Roman"/>
        </w:rPr>
        <w:t xml:space="preserve">problem </w:t>
      </w:r>
      <w:r w:rsidR="000C0C98">
        <w:rPr>
          <w:rFonts w:ascii="Times New Roman" w:hAnsi="Times New Roman" w:cs="Times New Roman"/>
        </w:rPr>
        <w:t>solvers</w:t>
      </w:r>
      <w:r w:rsidR="004B2BAC" w:rsidRPr="00881428">
        <w:rPr>
          <w:rFonts w:ascii="Times New Roman" w:hAnsi="Times New Roman" w:cs="Times New Roman"/>
        </w:rPr>
        <w:t xml:space="preserve"> may </w:t>
      </w:r>
      <w:r w:rsidR="00630BD2" w:rsidRPr="00881428">
        <w:rPr>
          <w:rFonts w:ascii="Times New Roman" w:hAnsi="Times New Roman" w:cs="Times New Roman"/>
        </w:rPr>
        <w:t xml:space="preserve">prefer </w:t>
      </w:r>
      <w:ins w:id="1140" w:author="Christopher Lam" w:date="2015-07-17T15:46:00Z">
        <w:r w:rsidR="00D160D9">
          <w:rPr>
            <w:rFonts w:ascii="Times New Roman" w:hAnsi="Times New Roman" w:cs="Times New Roman"/>
          </w:rPr>
          <w:t xml:space="preserve">a </w:t>
        </w:r>
      </w:ins>
      <w:r w:rsidR="00322AEB" w:rsidRPr="00881428">
        <w:rPr>
          <w:rFonts w:ascii="Times New Roman" w:hAnsi="Times New Roman" w:cs="Times New Roman"/>
        </w:rPr>
        <w:t xml:space="preserve">synchronous </w:t>
      </w:r>
      <w:r w:rsidR="004B2BAC" w:rsidRPr="00881428">
        <w:rPr>
          <w:rFonts w:ascii="Times New Roman" w:hAnsi="Times New Roman" w:cs="Times New Roman"/>
        </w:rPr>
        <w:t>medium</w:t>
      </w:r>
      <w:del w:id="1141" w:author="Christopher Lam" w:date="2015-07-17T15:46:00Z">
        <w:r w:rsidR="004B2BAC" w:rsidRPr="00881428" w:rsidDel="00D160D9">
          <w:rPr>
            <w:rFonts w:ascii="Times New Roman" w:hAnsi="Times New Roman" w:cs="Times New Roman"/>
          </w:rPr>
          <w:delText>s</w:delText>
        </w:r>
      </w:del>
      <w:r w:rsidR="004B2BAC" w:rsidRPr="00881428">
        <w:rPr>
          <w:rFonts w:ascii="Times New Roman" w:hAnsi="Times New Roman" w:cs="Times New Roman"/>
        </w:rPr>
        <w:t xml:space="preserve"> </w:t>
      </w:r>
      <w:r w:rsidR="00844DED" w:rsidRPr="00881428">
        <w:rPr>
          <w:rFonts w:ascii="Times New Roman" w:hAnsi="Times New Roman" w:cs="Times New Roman"/>
        </w:rPr>
        <w:t xml:space="preserve">(e.g., face-to-face) </w:t>
      </w:r>
      <w:r w:rsidR="004B2BAC" w:rsidRPr="00881428">
        <w:rPr>
          <w:rFonts w:ascii="Times New Roman" w:hAnsi="Times New Roman" w:cs="Times New Roman"/>
        </w:rPr>
        <w:t>that allow</w:t>
      </w:r>
      <w:ins w:id="1142" w:author="Christopher Lam" w:date="2015-07-17T15:46:00Z">
        <w:r w:rsidR="00D160D9">
          <w:rPr>
            <w:rFonts w:ascii="Times New Roman" w:hAnsi="Times New Roman" w:cs="Times New Roman"/>
          </w:rPr>
          <w:t>s</w:t>
        </w:r>
      </w:ins>
      <w:r w:rsidR="004B2BAC" w:rsidRPr="00881428">
        <w:rPr>
          <w:rFonts w:ascii="Times New Roman" w:hAnsi="Times New Roman" w:cs="Times New Roman"/>
        </w:rPr>
        <w:t xml:space="preserve"> for </w:t>
      </w:r>
      <w:r w:rsidR="00322AEB" w:rsidRPr="00881428">
        <w:rPr>
          <w:rFonts w:ascii="Times New Roman" w:hAnsi="Times New Roman" w:cs="Times New Roman"/>
        </w:rPr>
        <w:t xml:space="preserve">quick </w:t>
      </w:r>
      <w:r w:rsidR="00844DED" w:rsidRPr="00881428">
        <w:rPr>
          <w:rFonts w:ascii="Times New Roman" w:hAnsi="Times New Roman" w:cs="Times New Roman"/>
        </w:rPr>
        <w:t>decision</w:t>
      </w:r>
      <w:ins w:id="1143" w:author="Christopher Lam" w:date="2015-07-17T15:46:00Z">
        <w:r w:rsidR="00D160D9">
          <w:rPr>
            <w:rFonts w:ascii="Times New Roman" w:hAnsi="Times New Roman" w:cs="Times New Roman"/>
          </w:rPr>
          <w:t xml:space="preserve"> </w:t>
        </w:r>
      </w:ins>
      <w:del w:id="1144" w:author="Christopher Lam" w:date="2015-07-17T15:46:00Z">
        <w:r w:rsidR="00844DED" w:rsidRPr="00881428" w:rsidDel="00D160D9">
          <w:rPr>
            <w:rFonts w:ascii="Times New Roman" w:hAnsi="Times New Roman" w:cs="Times New Roman"/>
          </w:rPr>
          <w:delText>-</w:delText>
        </w:r>
      </w:del>
      <w:r w:rsidR="00844DED" w:rsidRPr="00881428">
        <w:rPr>
          <w:rFonts w:ascii="Times New Roman" w:hAnsi="Times New Roman" w:cs="Times New Roman"/>
        </w:rPr>
        <w:t>making</w:t>
      </w:r>
      <w:ins w:id="1145" w:author="Christopher Lam" w:date="2015-07-17T15:46:00Z">
        <w:r w:rsidR="00D160D9">
          <w:rPr>
            <w:rFonts w:ascii="Times New Roman" w:hAnsi="Times New Roman" w:cs="Times New Roman"/>
          </w:rPr>
          <w:t xml:space="preserve"> </w:t>
        </w:r>
      </w:ins>
      <w:del w:id="1146" w:author="Christopher Lam" w:date="2015-07-17T15:46:00Z">
        <w:r w:rsidR="00882EE1" w:rsidRPr="00881428" w:rsidDel="00D160D9">
          <w:rPr>
            <w:rFonts w:ascii="Times New Roman" w:hAnsi="Times New Roman" w:cs="Times New Roman"/>
          </w:rPr>
          <w:delText xml:space="preserve">, </w:delText>
        </w:r>
      </w:del>
      <w:r w:rsidR="00882EE1" w:rsidRPr="00881428">
        <w:rPr>
          <w:rFonts w:ascii="Times New Roman" w:hAnsi="Times New Roman" w:cs="Times New Roman"/>
        </w:rPr>
        <w:t>wh</w:t>
      </w:r>
      <w:ins w:id="1147" w:author="Christopher Lam" w:date="2015-07-17T15:46:00Z">
        <w:r w:rsidR="00D160D9">
          <w:rPr>
            <w:rFonts w:ascii="Times New Roman" w:hAnsi="Times New Roman" w:cs="Times New Roman"/>
          </w:rPr>
          <w:t>ereas</w:t>
        </w:r>
      </w:ins>
      <w:del w:id="1148" w:author="Christopher Lam" w:date="2015-07-17T15:46:00Z">
        <w:r w:rsidR="00882EE1" w:rsidRPr="00881428" w:rsidDel="00D160D9">
          <w:rPr>
            <w:rFonts w:ascii="Times New Roman" w:hAnsi="Times New Roman" w:cs="Times New Roman"/>
          </w:rPr>
          <w:delText>ile</w:delText>
        </w:r>
      </w:del>
      <w:r w:rsidR="00882EE1" w:rsidRPr="00881428">
        <w:rPr>
          <w:rFonts w:ascii="Times New Roman" w:hAnsi="Times New Roman" w:cs="Times New Roman"/>
        </w:rPr>
        <w:t xml:space="preserve"> those</w:t>
      </w:r>
      <w:r w:rsidR="004C108C" w:rsidRPr="00881428">
        <w:rPr>
          <w:rFonts w:ascii="Times New Roman" w:hAnsi="Times New Roman" w:cs="Times New Roman"/>
        </w:rPr>
        <w:t xml:space="preserve"> who prefer holistic problem</w:t>
      </w:r>
      <w:r w:rsidR="00236DC2" w:rsidRPr="00881428">
        <w:rPr>
          <w:rFonts w:ascii="Times New Roman" w:hAnsi="Times New Roman" w:cs="Times New Roman"/>
        </w:rPr>
        <w:t xml:space="preserve"> </w:t>
      </w:r>
      <w:r w:rsidR="004C108C" w:rsidRPr="00881428">
        <w:rPr>
          <w:rFonts w:ascii="Times New Roman" w:hAnsi="Times New Roman" w:cs="Times New Roman"/>
        </w:rPr>
        <w:t xml:space="preserve">solving may </w:t>
      </w:r>
      <w:ins w:id="1149" w:author="Christopher Lam" w:date="2015-07-17T15:46:00Z">
        <w:r w:rsidR="00D160D9">
          <w:rPr>
            <w:rFonts w:ascii="Times New Roman" w:hAnsi="Times New Roman" w:cs="Times New Roman"/>
          </w:rPr>
          <w:t xml:space="preserve">prefer a </w:t>
        </w:r>
      </w:ins>
      <w:del w:id="1150" w:author="Christopher Lam" w:date="2015-07-17T15:46:00Z">
        <w:r w:rsidR="000C0C98" w:rsidDel="00D160D9">
          <w:rPr>
            <w:rFonts w:ascii="Times New Roman" w:hAnsi="Times New Roman" w:cs="Times New Roman"/>
          </w:rPr>
          <w:delText>like</w:delText>
        </w:r>
        <w:r w:rsidR="004C108C" w:rsidRPr="00881428" w:rsidDel="00D160D9">
          <w:rPr>
            <w:rFonts w:ascii="Times New Roman" w:hAnsi="Times New Roman" w:cs="Times New Roman"/>
          </w:rPr>
          <w:delText xml:space="preserve"> </w:delText>
        </w:r>
      </w:del>
      <w:r w:rsidR="004C108C" w:rsidRPr="00881428">
        <w:rPr>
          <w:rFonts w:ascii="Times New Roman" w:hAnsi="Times New Roman" w:cs="Times New Roman"/>
        </w:rPr>
        <w:t>medium</w:t>
      </w:r>
      <w:del w:id="1151" w:author="Christopher Lam" w:date="2015-07-17T15:46:00Z">
        <w:r w:rsidR="004C108C" w:rsidRPr="00881428" w:rsidDel="00D160D9">
          <w:rPr>
            <w:rFonts w:ascii="Times New Roman" w:hAnsi="Times New Roman" w:cs="Times New Roman"/>
          </w:rPr>
          <w:delText>s</w:delText>
        </w:r>
      </w:del>
      <w:r w:rsidR="004C108C" w:rsidRPr="00881428">
        <w:rPr>
          <w:rFonts w:ascii="Times New Roman" w:hAnsi="Times New Roman" w:cs="Times New Roman"/>
        </w:rPr>
        <w:t xml:space="preserve"> that </w:t>
      </w:r>
      <w:del w:id="1152" w:author="Christopher Lam" w:date="2015-07-17T15:46:00Z">
        <w:r w:rsidR="004C108C" w:rsidRPr="00881428" w:rsidDel="00D160D9">
          <w:rPr>
            <w:rFonts w:ascii="Times New Roman" w:hAnsi="Times New Roman" w:cs="Times New Roman"/>
          </w:rPr>
          <w:delText xml:space="preserve">are </w:delText>
        </w:r>
      </w:del>
      <w:ins w:id="1153" w:author="Christopher Lam" w:date="2015-07-17T15:46:00Z">
        <w:r w:rsidR="00D160D9">
          <w:rPr>
            <w:rFonts w:ascii="Times New Roman" w:hAnsi="Times New Roman" w:cs="Times New Roman"/>
          </w:rPr>
          <w:t>is</w:t>
        </w:r>
        <w:r w:rsidR="00D160D9" w:rsidRPr="00881428">
          <w:rPr>
            <w:rFonts w:ascii="Times New Roman" w:hAnsi="Times New Roman" w:cs="Times New Roman"/>
          </w:rPr>
          <w:t xml:space="preserve"> </w:t>
        </w:r>
      </w:ins>
      <w:r w:rsidR="00630BD2" w:rsidRPr="00881428">
        <w:rPr>
          <w:rFonts w:ascii="Times New Roman" w:hAnsi="Times New Roman" w:cs="Times New Roman"/>
        </w:rPr>
        <w:t>slower in transmission velocity</w:t>
      </w:r>
      <w:r w:rsidR="004C108C" w:rsidRPr="00881428">
        <w:rPr>
          <w:rFonts w:ascii="Times New Roman" w:hAnsi="Times New Roman" w:cs="Times New Roman"/>
        </w:rPr>
        <w:t xml:space="preserve"> so </w:t>
      </w:r>
      <w:ins w:id="1154" w:author="Christopher Lam" w:date="2015-07-17T15:46:00Z">
        <w:r w:rsidR="00D160D9">
          <w:rPr>
            <w:rFonts w:ascii="Times New Roman" w:hAnsi="Times New Roman" w:cs="Times New Roman"/>
          </w:rPr>
          <w:t xml:space="preserve">that </w:t>
        </w:r>
      </w:ins>
      <w:r w:rsidR="004C108C" w:rsidRPr="00881428">
        <w:rPr>
          <w:rFonts w:ascii="Times New Roman" w:hAnsi="Times New Roman" w:cs="Times New Roman"/>
        </w:rPr>
        <w:t xml:space="preserve">they can more </w:t>
      </w:r>
      <w:r w:rsidR="00630BD2" w:rsidRPr="00881428">
        <w:rPr>
          <w:rFonts w:ascii="Times New Roman" w:hAnsi="Times New Roman" w:cs="Times New Roman"/>
        </w:rPr>
        <w:t>thoughtfully</w:t>
      </w:r>
      <w:r w:rsidR="004C108C" w:rsidRPr="00881428">
        <w:rPr>
          <w:rFonts w:ascii="Times New Roman" w:hAnsi="Times New Roman" w:cs="Times New Roman"/>
        </w:rPr>
        <w:t xml:space="preserve"> process and communicate their ideas.</w:t>
      </w:r>
      <w:r w:rsidR="00644277" w:rsidRPr="00881428">
        <w:rPr>
          <w:rFonts w:ascii="Times New Roman" w:hAnsi="Times New Roman" w:cs="Times New Roman"/>
        </w:rPr>
        <w:t xml:space="preserve"> If students </w:t>
      </w:r>
      <w:r w:rsidR="00630BD2" w:rsidRPr="00881428">
        <w:rPr>
          <w:rFonts w:ascii="Times New Roman" w:hAnsi="Times New Roman" w:cs="Times New Roman"/>
        </w:rPr>
        <w:t>are cognizant of</w:t>
      </w:r>
      <w:r w:rsidR="00644277" w:rsidRPr="00881428">
        <w:rPr>
          <w:rFonts w:ascii="Times New Roman" w:hAnsi="Times New Roman" w:cs="Times New Roman"/>
        </w:rPr>
        <w:t xml:space="preserve"> their problem-solving preferences, perhaps they can leverage media choices to compromise</w:t>
      </w:r>
      <w:r w:rsidR="00630BD2" w:rsidRPr="00881428">
        <w:rPr>
          <w:rFonts w:ascii="Times New Roman" w:hAnsi="Times New Roman" w:cs="Times New Roman"/>
        </w:rPr>
        <w:t xml:space="preserve"> and avoid potential conflict</w:t>
      </w:r>
      <w:r w:rsidR="00644277" w:rsidRPr="00881428">
        <w:rPr>
          <w:rFonts w:ascii="Times New Roman" w:hAnsi="Times New Roman" w:cs="Times New Roman"/>
        </w:rPr>
        <w:t xml:space="preserve">. For instance, team members </w:t>
      </w:r>
      <w:r w:rsidR="006C5DB4" w:rsidRPr="00881428">
        <w:rPr>
          <w:rFonts w:ascii="Times New Roman" w:hAnsi="Times New Roman" w:cs="Times New Roman"/>
        </w:rPr>
        <w:t xml:space="preserve">might </w:t>
      </w:r>
      <w:r w:rsidR="000C0C98">
        <w:rPr>
          <w:rFonts w:ascii="Times New Roman" w:hAnsi="Times New Roman" w:cs="Times New Roman"/>
        </w:rPr>
        <w:t>select</w:t>
      </w:r>
      <w:r w:rsidR="006C5DB4" w:rsidRPr="00881428">
        <w:rPr>
          <w:rFonts w:ascii="Times New Roman" w:hAnsi="Times New Roman" w:cs="Times New Roman"/>
        </w:rPr>
        <w:t xml:space="preserve"> synchronous chat for convergence processes as it provides advantages for </w:t>
      </w:r>
      <w:r w:rsidR="00844DED" w:rsidRPr="00881428">
        <w:rPr>
          <w:rFonts w:ascii="Times New Roman" w:hAnsi="Times New Roman" w:cs="Times New Roman"/>
        </w:rPr>
        <w:t>both types of problems solvers</w:t>
      </w:r>
      <w:r w:rsidR="006C5DB4" w:rsidRPr="00881428">
        <w:rPr>
          <w:rFonts w:ascii="Times New Roman" w:hAnsi="Times New Roman" w:cs="Times New Roman"/>
        </w:rPr>
        <w:t xml:space="preserve">. For holistic problem solvers, chat allows for rehearsability and reprocessability as individuals can scroll back and read through the </w:t>
      </w:r>
      <w:r w:rsidR="00600AD0" w:rsidRPr="00881428">
        <w:rPr>
          <w:rFonts w:ascii="Times New Roman" w:hAnsi="Times New Roman" w:cs="Times New Roman"/>
        </w:rPr>
        <w:t xml:space="preserve">chat </w:t>
      </w:r>
      <w:r w:rsidR="006C5DB4" w:rsidRPr="00881428">
        <w:rPr>
          <w:rFonts w:ascii="Times New Roman" w:hAnsi="Times New Roman" w:cs="Times New Roman"/>
        </w:rPr>
        <w:t xml:space="preserve">conversation at any point during or after the conversation. For action-oriented problem solvers, </w:t>
      </w:r>
      <w:r w:rsidR="00236DC2" w:rsidRPr="00881428">
        <w:rPr>
          <w:rFonts w:ascii="Times New Roman" w:hAnsi="Times New Roman" w:cs="Times New Roman"/>
        </w:rPr>
        <w:t>online chat has</w:t>
      </w:r>
      <w:r w:rsidR="001E11AB" w:rsidRPr="00881428">
        <w:rPr>
          <w:rFonts w:ascii="Times New Roman" w:hAnsi="Times New Roman" w:cs="Times New Roman"/>
        </w:rPr>
        <w:t xml:space="preserve"> </w:t>
      </w:r>
      <w:r w:rsidR="00236DC2" w:rsidRPr="00881428">
        <w:rPr>
          <w:rFonts w:ascii="Times New Roman" w:hAnsi="Times New Roman" w:cs="Times New Roman"/>
        </w:rPr>
        <w:t>been found to</w:t>
      </w:r>
      <w:r w:rsidR="006C5DB4" w:rsidRPr="00881428">
        <w:rPr>
          <w:rFonts w:ascii="Times New Roman" w:hAnsi="Times New Roman" w:cs="Times New Roman"/>
        </w:rPr>
        <w:t xml:space="preserve"> </w:t>
      </w:r>
      <w:r w:rsidR="00236DC2" w:rsidRPr="00881428">
        <w:rPr>
          <w:rFonts w:ascii="Times New Roman" w:hAnsi="Times New Roman" w:cs="Times New Roman"/>
        </w:rPr>
        <w:t>increase</w:t>
      </w:r>
      <w:r w:rsidR="006C5DB4" w:rsidRPr="00881428">
        <w:rPr>
          <w:rFonts w:ascii="Times New Roman" w:hAnsi="Times New Roman" w:cs="Times New Roman"/>
        </w:rPr>
        <w:t xml:space="preserve"> </w:t>
      </w:r>
      <w:r w:rsidR="00236DC2" w:rsidRPr="00881428">
        <w:rPr>
          <w:rFonts w:ascii="Times New Roman" w:hAnsi="Times New Roman" w:cs="Times New Roman"/>
        </w:rPr>
        <w:t>decision-making</w:t>
      </w:r>
      <w:r w:rsidR="006C5DB4" w:rsidRPr="00881428">
        <w:rPr>
          <w:rFonts w:ascii="Times New Roman" w:hAnsi="Times New Roman" w:cs="Times New Roman"/>
        </w:rPr>
        <w:t xml:space="preserve"> speeds (Bacabac, 2012). </w:t>
      </w:r>
    </w:p>
    <w:p w14:paraId="592FC3B2" w14:textId="77777777" w:rsidR="00D160D9" w:rsidRDefault="001F307B" w:rsidP="002D73CB">
      <w:pPr>
        <w:keepNext/>
        <w:spacing w:line="480" w:lineRule="auto"/>
        <w:ind w:left="0"/>
        <w:rPr>
          <w:ins w:id="1155" w:author="Christopher Lam" w:date="2015-07-17T15:46:00Z"/>
          <w:rFonts w:ascii="Times New Roman" w:hAnsi="Times New Roman" w:cs="Times New Roman"/>
        </w:rPr>
      </w:pPr>
      <w:r w:rsidRPr="00881428">
        <w:rPr>
          <w:rFonts w:ascii="Times New Roman" w:hAnsi="Times New Roman" w:cs="Times New Roman"/>
        </w:rPr>
        <w:tab/>
      </w:r>
    </w:p>
    <w:p w14:paraId="602C76B3" w14:textId="08417244" w:rsidR="009C529C" w:rsidRPr="00881428" w:rsidRDefault="00FD1A6D">
      <w:pPr>
        <w:keepNext/>
        <w:spacing w:line="480" w:lineRule="auto"/>
        <w:ind w:left="0" w:firstLine="720"/>
        <w:rPr>
          <w:rFonts w:ascii="Times New Roman" w:hAnsi="Times New Roman" w:cs="Times New Roman"/>
        </w:rPr>
        <w:pPrChange w:id="1156" w:author="Christopher Lam" w:date="2015-07-17T15:47:00Z">
          <w:pPr>
            <w:keepNext/>
            <w:spacing w:line="480" w:lineRule="auto"/>
            <w:ind w:left="0"/>
          </w:pPr>
        </w:pPrChange>
      </w:pPr>
      <w:r w:rsidRPr="00D160D9">
        <w:rPr>
          <w:rFonts w:ascii="Times New Roman" w:hAnsi="Times New Roman" w:cs="Times New Roman"/>
          <w:b/>
          <w:i/>
          <w:rPrChange w:id="1157" w:author="Christopher Lam" w:date="2015-07-17T15:47:00Z">
            <w:rPr>
              <w:rFonts w:ascii="Times New Roman" w:hAnsi="Times New Roman" w:cs="Times New Roman"/>
              <w:b/>
            </w:rPr>
          </w:rPrChange>
        </w:rPr>
        <w:t xml:space="preserve">4. </w:t>
      </w:r>
      <w:r w:rsidR="002D73CB" w:rsidRPr="00D160D9">
        <w:rPr>
          <w:rFonts w:ascii="Times New Roman" w:hAnsi="Times New Roman" w:cs="Times New Roman"/>
          <w:b/>
          <w:i/>
          <w:rPrChange w:id="1158" w:author="Christopher Lam" w:date="2015-07-17T15:47:00Z">
            <w:rPr>
              <w:rFonts w:ascii="Times New Roman" w:hAnsi="Times New Roman" w:cs="Times New Roman"/>
              <w:b/>
            </w:rPr>
          </w:rPrChange>
        </w:rPr>
        <w:t xml:space="preserve">Apply </w:t>
      </w:r>
      <w:r w:rsidR="00AD65A0" w:rsidRPr="00D160D9">
        <w:rPr>
          <w:rFonts w:ascii="Times New Roman" w:hAnsi="Times New Roman" w:cs="Times New Roman"/>
          <w:b/>
          <w:i/>
          <w:rPrChange w:id="1159" w:author="Christopher Lam" w:date="2015-07-17T15:47:00Z">
            <w:rPr>
              <w:rFonts w:ascii="Times New Roman" w:hAnsi="Times New Roman" w:cs="Times New Roman"/>
              <w:b/>
            </w:rPr>
          </w:rPrChange>
        </w:rPr>
        <w:t>MST</w:t>
      </w:r>
      <w:r w:rsidR="002D73CB" w:rsidRPr="00D160D9">
        <w:rPr>
          <w:rFonts w:ascii="Times New Roman" w:hAnsi="Times New Roman" w:cs="Times New Roman"/>
          <w:b/>
          <w:i/>
          <w:rPrChange w:id="1160" w:author="Christopher Lam" w:date="2015-07-17T15:47:00Z">
            <w:rPr>
              <w:rFonts w:ascii="Times New Roman" w:hAnsi="Times New Roman" w:cs="Times New Roman"/>
              <w:b/>
            </w:rPr>
          </w:rPrChange>
        </w:rPr>
        <w:t xml:space="preserve"> to </w:t>
      </w:r>
      <w:r w:rsidR="002B7A86" w:rsidRPr="00D160D9">
        <w:rPr>
          <w:rFonts w:ascii="Times New Roman" w:hAnsi="Times New Roman" w:cs="Times New Roman"/>
          <w:b/>
          <w:i/>
          <w:rPrChange w:id="1161" w:author="Christopher Lam" w:date="2015-07-17T15:47:00Z">
            <w:rPr>
              <w:rFonts w:ascii="Times New Roman" w:hAnsi="Times New Roman" w:cs="Times New Roman"/>
              <w:b/>
            </w:rPr>
          </w:rPrChange>
        </w:rPr>
        <w:t xml:space="preserve">the </w:t>
      </w:r>
      <w:r w:rsidR="008227ED" w:rsidRPr="00D160D9">
        <w:rPr>
          <w:rFonts w:ascii="Times New Roman" w:hAnsi="Times New Roman" w:cs="Times New Roman"/>
          <w:b/>
          <w:i/>
          <w:rPrChange w:id="1162" w:author="Christopher Lam" w:date="2015-07-17T15:47:00Z">
            <w:rPr>
              <w:rFonts w:ascii="Times New Roman" w:hAnsi="Times New Roman" w:cs="Times New Roman"/>
              <w:b/>
            </w:rPr>
          </w:rPrChange>
        </w:rPr>
        <w:t>w</w:t>
      </w:r>
      <w:r w:rsidR="002D73CB" w:rsidRPr="00D160D9">
        <w:rPr>
          <w:rFonts w:ascii="Times New Roman" w:hAnsi="Times New Roman" w:cs="Times New Roman"/>
          <w:b/>
          <w:i/>
          <w:rPrChange w:id="1163" w:author="Christopher Lam" w:date="2015-07-17T15:47:00Z">
            <w:rPr>
              <w:rFonts w:ascii="Times New Roman" w:hAnsi="Times New Roman" w:cs="Times New Roman"/>
              <w:b/>
            </w:rPr>
          </w:rPrChange>
        </w:rPr>
        <w:t xml:space="preserve">riting </w:t>
      </w:r>
      <w:r w:rsidR="002B7A86" w:rsidRPr="00D160D9">
        <w:rPr>
          <w:rFonts w:ascii="Times New Roman" w:hAnsi="Times New Roman" w:cs="Times New Roman"/>
          <w:b/>
          <w:i/>
          <w:rPrChange w:id="1164" w:author="Christopher Lam" w:date="2015-07-17T15:47:00Z">
            <w:rPr>
              <w:rFonts w:ascii="Times New Roman" w:hAnsi="Times New Roman" w:cs="Times New Roman"/>
              <w:b/>
            </w:rPr>
          </w:rPrChange>
        </w:rPr>
        <w:t>process</w:t>
      </w:r>
      <w:r w:rsidR="002D73CB" w:rsidRPr="00881428">
        <w:rPr>
          <w:rFonts w:ascii="Times New Roman" w:hAnsi="Times New Roman" w:cs="Times New Roman"/>
          <w:b/>
        </w:rPr>
        <w:t xml:space="preserve">. </w:t>
      </w:r>
      <w:r w:rsidR="00636037" w:rsidRPr="00881428">
        <w:rPr>
          <w:rFonts w:ascii="Times New Roman" w:hAnsi="Times New Roman" w:cs="Times New Roman"/>
        </w:rPr>
        <w:t xml:space="preserve">Principles of MST </w:t>
      </w:r>
      <w:r w:rsidR="000E2867">
        <w:rPr>
          <w:rFonts w:ascii="Times New Roman" w:hAnsi="Times New Roman" w:cs="Times New Roman"/>
        </w:rPr>
        <w:t>could</w:t>
      </w:r>
      <w:r w:rsidR="00636037" w:rsidRPr="00881428">
        <w:rPr>
          <w:rFonts w:ascii="Times New Roman" w:hAnsi="Times New Roman" w:cs="Times New Roman"/>
        </w:rPr>
        <w:t xml:space="preserve"> be useful in supporting</w:t>
      </w:r>
      <w:r w:rsidR="004B17FF" w:rsidRPr="00881428">
        <w:rPr>
          <w:rFonts w:ascii="Times New Roman" w:hAnsi="Times New Roman" w:cs="Times New Roman"/>
        </w:rPr>
        <w:t xml:space="preserve"> </w:t>
      </w:r>
      <w:r w:rsidR="00636037" w:rsidRPr="00881428">
        <w:rPr>
          <w:rFonts w:ascii="Times New Roman" w:hAnsi="Times New Roman" w:cs="Times New Roman"/>
        </w:rPr>
        <w:t xml:space="preserve">phases of writing </w:t>
      </w:r>
      <w:del w:id="1165" w:author="Christopher Lam" w:date="2015-07-17T15:47:00Z">
        <w:r w:rsidR="00A26A69" w:rsidRPr="00881428" w:rsidDel="00D160D9">
          <w:rPr>
            <w:rFonts w:ascii="Times New Roman" w:hAnsi="Times New Roman" w:cs="Times New Roman"/>
          </w:rPr>
          <w:delText>like</w:delText>
        </w:r>
        <w:r w:rsidR="004B17FF" w:rsidRPr="00881428" w:rsidDel="00D160D9">
          <w:rPr>
            <w:rFonts w:ascii="Times New Roman" w:hAnsi="Times New Roman" w:cs="Times New Roman"/>
          </w:rPr>
          <w:delText xml:space="preserve"> </w:delText>
        </w:r>
      </w:del>
      <w:ins w:id="1166" w:author="Christopher Lam" w:date="2015-07-17T15:47:00Z">
        <w:r w:rsidR="00D160D9">
          <w:rPr>
            <w:rFonts w:ascii="Times New Roman" w:hAnsi="Times New Roman" w:cs="Times New Roman"/>
          </w:rPr>
          <w:t>such as</w:t>
        </w:r>
        <w:r w:rsidR="00D160D9" w:rsidRPr="00881428">
          <w:rPr>
            <w:rFonts w:ascii="Times New Roman" w:hAnsi="Times New Roman" w:cs="Times New Roman"/>
          </w:rPr>
          <w:t xml:space="preserve"> </w:t>
        </w:r>
      </w:ins>
      <w:r w:rsidR="00636037" w:rsidRPr="00881428">
        <w:rPr>
          <w:rFonts w:ascii="Times New Roman" w:hAnsi="Times New Roman" w:cs="Times New Roman"/>
        </w:rPr>
        <w:t>prewriting</w:t>
      </w:r>
      <w:r w:rsidR="004B17FF" w:rsidRPr="00881428">
        <w:rPr>
          <w:rFonts w:ascii="Times New Roman" w:hAnsi="Times New Roman" w:cs="Times New Roman"/>
        </w:rPr>
        <w:t>, drafting, and revising.</w:t>
      </w:r>
      <w:r w:rsidR="00636037" w:rsidRPr="00881428">
        <w:rPr>
          <w:rFonts w:ascii="Times New Roman" w:hAnsi="Times New Roman" w:cs="Times New Roman"/>
        </w:rPr>
        <w:t xml:space="preserve"> </w:t>
      </w:r>
      <w:r w:rsidR="009C529C" w:rsidRPr="00881428">
        <w:rPr>
          <w:rFonts w:ascii="Times New Roman" w:hAnsi="Times New Roman" w:cs="Times New Roman"/>
        </w:rPr>
        <w:t>P</w:t>
      </w:r>
      <w:r w:rsidR="00BE0964" w:rsidRPr="00881428">
        <w:rPr>
          <w:rFonts w:ascii="Times New Roman" w:hAnsi="Times New Roman" w:cs="Times New Roman"/>
        </w:rPr>
        <w:t>rewriting involves input from a variety of teammates</w:t>
      </w:r>
      <w:r w:rsidR="006716FA" w:rsidRPr="00881428">
        <w:rPr>
          <w:rFonts w:ascii="Times New Roman" w:hAnsi="Times New Roman" w:cs="Times New Roman"/>
        </w:rPr>
        <w:t xml:space="preserve"> that actually may be hindered in face-to-face </w:t>
      </w:r>
      <w:r w:rsidR="00257E30" w:rsidRPr="00881428">
        <w:rPr>
          <w:rFonts w:ascii="Times New Roman" w:hAnsi="Times New Roman" w:cs="Times New Roman"/>
        </w:rPr>
        <w:t>meetings</w:t>
      </w:r>
      <w:r w:rsidR="00BE0964" w:rsidRPr="00881428">
        <w:rPr>
          <w:rFonts w:ascii="Times New Roman" w:hAnsi="Times New Roman" w:cs="Times New Roman"/>
        </w:rPr>
        <w:t xml:space="preserve">. </w:t>
      </w:r>
      <w:r w:rsidR="006716FA" w:rsidRPr="00881428">
        <w:rPr>
          <w:rFonts w:ascii="Times New Roman" w:hAnsi="Times New Roman" w:cs="Times New Roman"/>
        </w:rPr>
        <w:t>Instead</w:t>
      </w:r>
      <w:r w:rsidR="00BE0964" w:rsidRPr="00881428">
        <w:rPr>
          <w:rFonts w:ascii="Times New Roman" w:hAnsi="Times New Roman" w:cs="Times New Roman"/>
        </w:rPr>
        <w:t xml:space="preserve">, media that supports </w:t>
      </w:r>
      <w:r w:rsidR="006716FA" w:rsidRPr="00881428">
        <w:rPr>
          <w:rFonts w:ascii="Times New Roman" w:hAnsi="Times New Roman" w:cs="Times New Roman"/>
        </w:rPr>
        <w:t>rehearsability and reprocessability (</w:t>
      </w:r>
      <w:r w:rsidR="009C529C" w:rsidRPr="00881428">
        <w:rPr>
          <w:rFonts w:ascii="Times New Roman" w:hAnsi="Times New Roman" w:cs="Times New Roman"/>
        </w:rPr>
        <w:t xml:space="preserve">e.g., </w:t>
      </w:r>
      <w:r w:rsidR="006716FA" w:rsidRPr="00881428">
        <w:rPr>
          <w:rFonts w:ascii="Times New Roman" w:hAnsi="Times New Roman" w:cs="Times New Roman"/>
        </w:rPr>
        <w:t xml:space="preserve">real-time discussion board or chat) may allow students to thoughtfully provide input and feedback and make decisions more easily (Bacabac, 2012). </w:t>
      </w:r>
    </w:p>
    <w:p w14:paraId="3E8C8B83" w14:textId="6C12DD58" w:rsidR="003C17D5" w:rsidRPr="00881428" w:rsidRDefault="009C529C" w:rsidP="002D73CB">
      <w:pPr>
        <w:keepNext/>
        <w:spacing w:line="480" w:lineRule="auto"/>
        <w:ind w:left="0"/>
        <w:rPr>
          <w:rFonts w:ascii="Times New Roman" w:hAnsi="Times New Roman" w:cs="Times New Roman"/>
        </w:rPr>
      </w:pPr>
      <w:r w:rsidRPr="00881428">
        <w:rPr>
          <w:rFonts w:ascii="Times New Roman" w:hAnsi="Times New Roman" w:cs="Times New Roman"/>
        </w:rPr>
        <w:tab/>
      </w:r>
      <w:r w:rsidR="006716FA" w:rsidRPr="00881428">
        <w:rPr>
          <w:rFonts w:ascii="Times New Roman" w:hAnsi="Times New Roman" w:cs="Times New Roman"/>
        </w:rPr>
        <w:t>For</w:t>
      </w:r>
      <w:r w:rsidR="001200FA" w:rsidRPr="00881428">
        <w:rPr>
          <w:rFonts w:ascii="Times New Roman" w:hAnsi="Times New Roman" w:cs="Times New Roman"/>
        </w:rPr>
        <w:t xml:space="preserve"> the</w:t>
      </w:r>
      <w:r w:rsidR="006716FA" w:rsidRPr="00881428">
        <w:rPr>
          <w:rFonts w:ascii="Times New Roman" w:hAnsi="Times New Roman" w:cs="Times New Roman"/>
        </w:rPr>
        <w:t xml:space="preserve"> </w:t>
      </w:r>
      <w:r w:rsidR="004B17FF" w:rsidRPr="00881428">
        <w:rPr>
          <w:rFonts w:ascii="Times New Roman" w:hAnsi="Times New Roman" w:cs="Times New Roman"/>
        </w:rPr>
        <w:t>drafting</w:t>
      </w:r>
      <w:r w:rsidR="00FD1F4D" w:rsidRPr="00881428">
        <w:rPr>
          <w:rFonts w:ascii="Times New Roman" w:hAnsi="Times New Roman" w:cs="Times New Roman"/>
        </w:rPr>
        <w:t xml:space="preserve"> process</w:t>
      </w:r>
      <w:r w:rsidR="006D538B" w:rsidRPr="00881428">
        <w:rPr>
          <w:rFonts w:ascii="Times New Roman" w:hAnsi="Times New Roman" w:cs="Times New Roman"/>
        </w:rPr>
        <w:t xml:space="preserve">, </w:t>
      </w:r>
      <w:r w:rsidR="00D4140D" w:rsidRPr="00881428">
        <w:rPr>
          <w:rFonts w:ascii="Times New Roman" w:hAnsi="Times New Roman" w:cs="Times New Roman"/>
        </w:rPr>
        <w:t>Alexander (2012)</w:t>
      </w:r>
      <w:r w:rsidR="009B1535" w:rsidRPr="00881428">
        <w:rPr>
          <w:rFonts w:ascii="Times New Roman" w:hAnsi="Times New Roman" w:cs="Times New Roman"/>
        </w:rPr>
        <w:t xml:space="preserve"> </w:t>
      </w:r>
      <w:r w:rsidR="00A26A69" w:rsidRPr="00881428">
        <w:rPr>
          <w:rFonts w:ascii="Times New Roman" w:hAnsi="Times New Roman" w:cs="Times New Roman"/>
        </w:rPr>
        <w:t>propose</w:t>
      </w:r>
      <w:ins w:id="1167" w:author="Christopher Lam" w:date="2015-07-17T15:47:00Z">
        <w:r w:rsidR="00D160D9">
          <w:rPr>
            <w:rFonts w:ascii="Times New Roman" w:hAnsi="Times New Roman" w:cs="Times New Roman"/>
          </w:rPr>
          <w:t>d</w:t>
        </w:r>
      </w:ins>
      <w:del w:id="1168" w:author="Christopher Lam" w:date="2015-07-17T15:47:00Z">
        <w:r w:rsidR="00A26A69" w:rsidRPr="00881428" w:rsidDel="00D160D9">
          <w:rPr>
            <w:rFonts w:ascii="Times New Roman" w:hAnsi="Times New Roman" w:cs="Times New Roman"/>
          </w:rPr>
          <w:delText>s</w:delText>
        </w:r>
      </w:del>
      <w:r w:rsidR="00A26A69" w:rsidRPr="00881428">
        <w:rPr>
          <w:rFonts w:ascii="Times New Roman" w:hAnsi="Times New Roman" w:cs="Times New Roman"/>
        </w:rPr>
        <w:t xml:space="preserve"> a</w:t>
      </w:r>
      <w:r w:rsidR="006716FA" w:rsidRPr="00881428">
        <w:rPr>
          <w:rFonts w:ascii="Times New Roman" w:hAnsi="Times New Roman" w:cs="Times New Roman"/>
        </w:rPr>
        <w:t xml:space="preserve"> </w:t>
      </w:r>
      <w:r w:rsidR="009B1535" w:rsidRPr="00881428">
        <w:rPr>
          <w:rFonts w:ascii="Times New Roman" w:hAnsi="Times New Roman" w:cs="Times New Roman"/>
        </w:rPr>
        <w:t>layered</w:t>
      </w:r>
      <w:r w:rsidR="00DC018E" w:rsidRPr="00881428">
        <w:rPr>
          <w:rFonts w:ascii="Times New Roman" w:hAnsi="Times New Roman" w:cs="Times New Roman"/>
        </w:rPr>
        <w:t xml:space="preserve"> </w:t>
      </w:r>
      <w:r w:rsidR="00FF5670" w:rsidRPr="00881428">
        <w:rPr>
          <w:rFonts w:ascii="Times New Roman" w:hAnsi="Times New Roman" w:cs="Times New Roman"/>
        </w:rPr>
        <w:t xml:space="preserve">writing </w:t>
      </w:r>
      <w:r w:rsidR="00DC018E" w:rsidRPr="00881428">
        <w:rPr>
          <w:rFonts w:ascii="Times New Roman" w:hAnsi="Times New Roman" w:cs="Times New Roman"/>
        </w:rPr>
        <w:t xml:space="preserve">model </w:t>
      </w:r>
      <w:r w:rsidR="00BE0964" w:rsidRPr="00881428">
        <w:rPr>
          <w:rFonts w:ascii="Times New Roman" w:hAnsi="Times New Roman" w:cs="Times New Roman"/>
        </w:rPr>
        <w:t>in which</w:t>
      </w:r>
      <w:r w:rsidR="009B1535" w:rsidRPr="00881428">
        <w:rPr>
          <w:rFonts w:ascii="Times New Roman" w:hAnsi="Times New Roman" w:cs="Times New Roman"/>
        </w:rPr>
        <w:t xml:space="preserve"> </w:t>
      </w:r>
      <w:r w:rsidR="00BE0964" w:rsidRPr="00881428">
        <w:rPr>
          <w:rFonts w:ascii="Times New Roman" w:hAnsi="Times New Roman" w:cs="Times New Roman"/>
        </w:rPr>
        <w:t>i</w:t>
      </w:r>
      <w:r w:rsidR="000B0939" w:rsidRPr="00881428">
        <w:rPr>
          <w:rFonts w:ascii="Times New Roman" w:hAnsi="Times New Roman" w:cs="Times New Roman"/>
        </w:rPr>
        <w:t>ndividuals</w:t>
      </w:r>
      <w:r w:rsidR="009B1535" w:rsidRPr="00881428">
        <w:rPr>
          <w:rFonts w:ascii="Times New Roman" w:hAnsi="Times New Roman" w:cs="Times New Roman"/>
        </w:rPr>
        <w:t xml:space="preserve"> </w:t>
      </w:r>
      <w:r w:rsidR="00BE0964" w:rsidRPr="00881428">
        <w:rPr>
          <w:rFonts w:ascii="Times New Roman" w:hAnsi="Times New Roman" w:cs="Times New Roman"/>
        </w:rPr>
        <w:t>author</w:t>
      </w:r>
      <w:r w:rsidR="003B70CD" w:rsidRPr="00881428">
        <w:rPr>
          <w:rFonts w:ascii="Times New Roman" w:hAnsi="Times New Roman" w:cs="Times New Roman"/>
        </w:rPr>
        <w:t xml:space="preserve"> </w:t>
      </w:r>
      <w:r w:rsidR="009B1535" w:rsidRPr="00881428">
        <w:rPr>
          <w:rFonts w:ascii="Times New Roman" w:hAnsi="Times New Roman" w:cs="Times New Roman"/>
        </w:rPr>
        <w:t>alone</w:t>
      </w:r>
      <w:r w:rsidR="00B14884" w:rsidRPr="00881428">
        <w:rPr>
          <w:rFonts w:ascii="Times New Roman" w:hAnsi="Times New Roman" w:cs="Times New Roman"/>
        </w:rPr>
        <w:t xml:space="preserve"> on overlapping parts of the project</w:t>
      </w:r>
      <w:r w:rsidR="009B1535" w:rsidRPr="00881428">
        <w:rPr>
          <w:rFonts w:ascii="Times New Roman" w:hAnsi="Times New Roman" w:cs="Times New Roman"/>
        </w:rPr>
        <w:t xml:space="preserve"> and </w:t>
      </w:r>
      <w:r w:rsidR="000B0939" w:rsidRPr="00881428">
        <w:rPr>
          <w:rFonts w:ascii="Times New Roman" w:hAnsi="Times New Roman" w:cs="Times New Roman"/>
        </w:rPr>
        <w:t xml:space="preserve">then </w:t>
      </w:r>
      <w:r w:rsidR="009B1535" w:rsidRPr="00881428">
        <w:rPr>
          <w:rFonts w:ascii="Times New Roman" w:hAnsi="Times New Roman" w:cs="Times New Roman"/>
        </w:rPr>
        <w:t xml:space="preserve">converge </w:t>
      </w:r>
      <w:r w:rsidR="00884C38" w:rsidRPr="00881428">
        <w:rPr>
          <w:rFonts w:ascii="Times New Roman" w:hAnsi="Times New Roman" w:cs="Times New Roman"/>
        </w:rPr>
        <w:t xml:space="preserve">in face-to-face meetings </w:t>
      </w:r>
      <w:r w:rsidR="003B70CD" w:rsidRPr="00881428">
        <w:rPr>
          <w:rFonts w:ascii="Times New Roman" w:hAnsi="Times New Roman" w:cs="Times New Roman"/>
        </w:rPr>
        <w:t>to discuss what the</w:t>
      </w:r>
      <w:ins w:id="1169" w:author="Christopher Lam" w:date="2015-07-17T15:47:00Z">
        <w:r w:rsidR="00D160D9">
          <w:rPr>
            <w:rFonts w:ascii="Times New Roman" w:hAnsi="Times New Roman" w:cs="Times New Roman"/>
          </w:rPr>
          <w:t>y hav</w:t>
        </w:r>
      </w:ins>
      <w:del w:id="1170" w:author="Christopher Lam" w:date="2015-07-17T15:47:00Z">
        <w:r w:rsidR="003B70CD" w:rsidRPr="00881428" w:rsidDel="00D160D9">
          <w:rPr>
            <w:rFonts w:ascii="Times New Roman" w:hAnsi="Times New Roman" w:cs="Times New Roman"/>
          </w:rPr>
          <w:delText>y’v</w:delText>
        </w:r>
      </w:del>
      <w:r w:rsidR="003B70CD" w:rsidRPr="00881428">
        <w:rPr>
          <w:rFonts w:ascii="Times New Roman" w:hAnsi="Times New Roman" w:cs="Times New Roman"/>
        </w:rPr>
        <w:t>e written</w:t>
      </w:r>
      <w:r w:rsidR="007A29EA" w:rsidRPr="00881428">
        <w:rPr>
          <w:rFonts w:ascii="Times New Roman" w:hAnsi="Times New Roman" w:cs="Times New Roman"/>
        </w:rPr>
        <w:t xml:space="preserve">. </w:t>
      </w:r>
      <w:r w:rsidR="00BF29E5" w:rsidRPr="00881428">
        <w:rPr>
          <w:rFonts w:ascii="Times New Roman" w:hAnsi="Times New Roman" w:cs="Times New Roman"/>
        </w:rPr>
        <w:t xml:space="preserve">While </w:t>
      </w:r>
      <w:r w:rsidR="00FD1F4D" w:rsidRPr="00881428">
        <w:rPr>
          <w:rFonts w:ascii="Times New Roman" w:hAnsi="Times New Roman" w:cs="Times New Roman"/>
        </w:rPr>
        <w:t>this</w:t>
      </w:r>
      <w:r w:rsidR="00BF29E5" w:rsidRPr="00881428">
        <w:rPr>
          <w:rFonts w:ascii="Times New Roman" w:hAnsi="Times New Roman" w:cs="Times New Roman"/>
        </w:rPr>
        <w:t xml:space="preserve"> </w:t>
      </w:r>
      <w:r w:rsidR="004B17FF" w:rsidRPr="00881428">
        <w:rPr>
          <w:rFonts w:ascii="Times New Roman" w:hAnsi="Times New Roman" w:cs="Times New Roman"/>
        </w:rPr>
        <w:t>process</w:t>
      </w:r>
      <w:r w:rsidR="00BF29E5" w:rsidRPr="00881428">
        <w:rPr>
          <w:rFonts w:ascii="Times New Roman" w:hAnsi="Times New Roman" w:cs="Times New Roman"/>
        </w:rPr>
        <w:t xml:space="preserve"> </w:t>
      </w:r>
      <w:r w:rsidR="000E2867">
        <w:rPr>
          <w:rFonts w:ascii="Times New Roman" w:hAnsi="Times New Roman" w:cs="Times New Roman"/>
        </w:rPr>
        <w:t>may be</w:t>
      </w:r>
      <w:r w:rsidR="000B0939" w:rsidRPr="00881428">
        <w:rPr>
          <w:rFonts w:ascii="Times New Roman" w:hAnsi="Times New Roman" w:cs="Times New Roman"/>
        </w:rPr>
        <w:t xml:space="preserve"> effective</w:t>
      </w:r>
      <w:r w:rsidR="00BF29E5" w:rsidRPr="00881428">
        <w:rPr>
          <w:rFonts w:ascii="Times New Roman" w:hAnsi="Times New Roman" w:cs="Times New Roman"/>
        </w:rPr>
        <w:t>, it may not be viable for all classes, particularly when instructors</w:t>
      </w:r>
      <w:r w:rsidR="004B17FF" w:rsidRPr="00881428">
        <w:rPr>
          <w:rFonts w:ascii="Times New Roman" w:hAnsi="Times New Roman" w:cs="Times New Roman"/>
        </w:rPr>
        <w:t xml:space="preserve"> are</w:t>
      </w:r>
      <w:ins w:id="1171" w:author="Christopher Lam" w:date="2015-07-17T15:47:00Z">
        <w:r w:rsidR="00D160D9">
          <w:rPr>
            <w:rFonts w:ascii="Times New Roman" w:hAnsi="Times New Roman" w:cs="Times New Roman"/>
          </w:rPr>
          <w:t xml:space="preserve"> not</w:t>
        </w:r>
      </w:ins>
      <w:del w:id="1172" w:author="Christopher Lam" w:date="2015-07-17T15:47:00Z">
        <w:r w:rsidR="004B17FF" w:rsidRPr="00881428" w:rsidDel="00D160D9">
          <w:rPr>
            <w:rFonts w:ascii="Times New Roman" w:hAnsi="Times New Roman" w:cs="Times New Roman"/>
          </w:rPr>
          <w:delText>n’t</w:delText>
        </w:r>
      </w:del>
      <w:r w:rsidR="004B17FF" w:rsidRPr="00881428">
        <w:rPr>
          <w:rFonts w:ascii="Times New Roman" w:hAnsi="Times New Roman" w:cs="Times New Roman"/>
        </w:rPr>
        <w:t xml:space="preserve"> able </w:t>
      </w:r>
      <w:r w:rsidR="000B0939" w:rsidRPr="00881428">
        <w:rPr>
          <w:rFonts w:ascii="Times New Roman" w:hAnsi="Times New Roman" w:cs="Times New Roman"/>
        </w:rPr>
        <w:t>to</w:t>
      </w:r>
      <w:r w:rsidR="00BF29E5" w:rsidRPr="00881428">
        <w:rPr>
          <w:rFonts w:ascii="Times New Roman" w:hAnsi="Times New Roman" w:cs="Times New Roman"/>
        </w:rPr>
        <w:t xml:space="preserve"> </w:t>
      </w:r>
      <w:r w:rsidR="005C7777">
        <w:rPr>
          <w:rFonts w:ascii="Times New Roman" w:hAnsi="Times New Roman" w:cs="Times New Roman"/>
        </w:rPr>
        <w:t>dedicate</w:t>
      </w:r>
      <w:r w:rsidR="00BF29E5" w:rsidRPr="00881428">
        <w:rPr>
          <w:rFonts w:ascii="Times New Roman" w:hAnsi="Times New Roman" w:cs="Times New Roman"/>
        </w:rPr>
        <w:t xml:space="preserve"> class time for face-to-face meetings. </w:t>
      </w:r>
      <w:r w:rsidR="000B0939" w:rsidRPr="00881428">
        <w:rPr>
          <w:rFonts w:ascii="Times New Roman" w:hAnsi="Times New Roman" w:cs="Times New Roman"/>
        </w:rPr>
        <w:t xml:space="preserve">In </w:t>
      </w:r>
      <w:r w:rsidR="00ED43E1" w:rsidRPr="00881428">
        <w:rPr>
          <w:rFonts w:ascii="Times New Roman" w:hAnsi="Times New Roman" w:cs="Times New Roman"/>
        </w:rPr>
        <w:t>these</w:t>
      </w:r>
      <w:r w:rsidR="000B0939" w:rsidRPr="00881428">
        <w:rPr>
          <w:rFonts w:ascii="Times New Roman" w:hAnsi="Times New Roman" w:cs="Times New Roman"/>
        </w:rPr>
        <w:t xml:space="preserve"> instances, convergence on global writing issues </w:t>
      </w:r>
      <w:r w:rsidR="00ED43E1" w:rsidRPr="00881428">
        <w:rPr>
          <w:rFonts w:ascii="Times New Roman" w:hAnsi="Times New Roman" w:cs="Times New Roman"/>
        </w:rPr>
        <w:t>may</w:t>
      </w:r>
      <w:r w:rsidR="001200FA" w:rsidRPr="00881428">
        <w:rPr>
          <w:rFonts w:ascii="Times New Roman" w:hAnsi="Times New Roman" w:cs="Times New Roman"/>
        </w:rPr>
        <w:t xml:space="preserve"> need to</w:t>
      </w:r>
      <w:r w:rsidR="00ED43E1" w:rsidRPr="00881428">
        <w:rPr>
          <w:rFonts w:ascii="Times New Roman" w:hAnsi="Times New Roman" w:cs="Times New Roman"/>
        </w:rPr>
        <w:t xml:space="preserve"> occur</w:t>
      </w:r>
      <w:r w:rsidR="000B0939" w:rsidRPr="00881428">
        <w:rPr>
          <w:rFonts w:ascii="Times New Roman" w:hAnsi="Times New Roman" w:cs="Times New Roman"/>
        </w:rPr>
        <w:t xml:space="preserve"> online</w:t>
      </w:r>
      <w:r w:rsidR="00BF29E5" w:rsidRPr="00881428">
        <w:rPr>
          <w:rFonts w:ascii="Times New Roman" w:hAnsi="Times New Roman" w:cs="Times New Roman"/>
        </w:rPr>
        <w:t xml:space="preserve">. </w:t>
      </w:r>
      <w:r w:rsidR="000B0939" w:rsidRPr="00881428">
        <w:rPr>
          <w:rFonts w:ascii="Times New Roman" w:hAnsi="Times New Roman" w:cs="Times New Roman"/>
        </w:rPr>
        <w:t xml:space="preserve">To avoid </w:t>
      </w:r>
      <w:r w:rsidR="00F36B09" w:rsidRPr="00881428">
        <w:rPr>
          <w:rFonts w:ascii="Times New Roman" w:hAnsi="Times New Roman" w:cs="Times New Roman"/>
        </w:rPr>
        <w:t>what</w:t>
      </w:r>
      <w:r w:rsidR="00D4140D" w:rsidRPr="00881428">
        <w:rPr>
          <w:rFonts w:ascii="Times New Roman" w:hAnsi="Times New Roman" w:cs="Times New Roman"/>
        </w:rPr>
        <w:t xml:space="preserve"> Wolfe (2010) describe</w:t>
      </w:r>
      <w:ins w:id="1173" w:author="Christopher Lam" w:date="2015-07-17T15:47:00Z">
        <w:r w:rsidR="00D160D9">
          <w:rPr>
            <w:rFonts w:ascii="Times New Roman" w:hAnsi="Times New Roman" w:cs="Times New Roman"/>
          </w:rPr>
          <w:t>d</w:t>
        </w:r>
      </w:ins>
      <w:del w:id="1174" w:author="Christopher Lam" w:date="2015-07-17T15:47:00Z">
        <w:r w:rsidR="00D4140D" w:rsidRPr="00881428" w:rsidDel="00D160D9">
          <w:rPr>
            <w:rFonts w:ascii="Times New Roman" w:hAnsi="Times New Roman" w:cs="Times New Roman"/>
          </w:rPr>
          <w:delText>s</w:delText>
        </w:r>
      </w:del>
      <w:r w:rsidR="00D4140D" w:rsidRPr="00881428">
        <w:rPr>
          <w:rFonts w:ascii="Times New Roman" w:hAnsi="Times New Roman" w:cs="Times New Roman"/>
        </w:rPr>
        <w:t xml:space="preserve"> as a divided collaboration style </w:t>
      </w:r>
      <w:del w:id="1175" w:author="Christopher Lam" w:date="2015-07-17T15:47:00Z">
        <w:r w:rsidR="00D4140D" w:rsidRPr="00881428" w:rsidDel="00D160D9">
          <w:rPr>
            <w:rFonts w:ascii="Times New Roman" w:hAnsi="Times New Roman" w:cs="Times New Roman"/>
          </w:rPr>
          <w:delText>w</w:delText>
        </w:r>
        <w:r w:rsidR="00F36B09" w:rsidRPr="00881428" w:rsidDel="00D160D9">
          <w:rPr>
            <w:rFonts w:ascii="Times New Roman" w:hAnsi="Times New Roman" w:cs="Times New Roman"/>
          </w:rPr>
          <w:delText xml:space="preserve">here </w:delText>
        </w:r>
      </w:del>
      <w:ins w:id="1176" w:author="Christopher Lam" w:date="2015-07-17T15:47:00Z">
        <w:r w:rsidR="00D160D9">
          <w:rPr>
            <w:rFonts w:ascii="Times New Roman" w:hAnsi="Times New Roman" w:cs="Times New Roman"/>
          </w:rPr>
          <w:t>in which</w:t>
        </w:r>
        <w:r w:rsidR="00D160D9" w:rsidRPr="00881428">
          <w:rPr>
            <w:rFonts w:ascii="Times New Roman" w:hAnsi="Times New Roman" w:cs="Times New Roman"/>
          </w:rPr>
          <w:t xml:space="preserve"> </w:t>
        </w:r>
      </w:ins>
      <w:r w:rsidR="00F36B09" w:rsidRPr="00881428">
        <w:rPr>
          <w:rFonts w:ascii="Times New Roman" w:hAnsi="Times New Roman" w:cs="Times New Roman"/>
        </w:rPr>
        <w:t>team members divide the work</w:t>
      </w:r>
      <w:r w:rsidR="007E77AC" w:rsidRPr="00881428">
        <w:rPr>
          <w:rFonts w:ascii="Times New Roman" w:hAnsi="Times New Roman" w:cs="Times New Roman"/>
        </w:rPr>
        <w:t xml:space="preserve"> and compile their respective parts, synchronous online environments for collaboration should be considered</w:t>
      </w:r>
      <w:r w:rsidR="004B17FF" w:rsidRPr="00881428">
        <w:rPr>
          <w:rFonts w:ascii="Times New Roman" w:hAnsi="Times New Roman" w:cs="Times New Roman"/>
        </w:rPr>
        <w:t xml:space="preserve"> through the lens of MST</w:t>
      </w:r>
      <w:r w:rsidR="007E77AC" w:rsidRPr="00881428">
        <w:rPr>
          <w:rFonts w:ascii="Times New Roman" w:hAnsi="Times New Roman" w:cs="Times New Roman"/>
        </w:rPr>
        <w:t xml:space="preserve">. </w:t>
      </w:r>
      <w:r w:rsidR="005C7777">
        <w:rPr>
          <w:rFonts w:ascii="Times New Roman" w:hAnsi="Times New Roman" w:cs="Times New Roman"/>
        </w:rPr>
        <w:t>W</w:t>
      </w:r>
      <w:r w:rsidR="00735E12" w:rsidRPr="00881428">
        <w:rPr>
          <w:rFonts w:ascii="Times New Roman" w:hAnsi="Times New Roman" w:cs="Times New Roman"/>
        </w:rPr>
        <w:t>hen considering a</w:t>
      </w:r>
      <w:r w:rsidR="00FD1F4D" w:rsidRPr="00881428">
        <w:rPr>
          <w:rFonts w:ascii="Times New Roman" w:hAnsi="Times New Roman" w:cs="Times New Roman"/>
        </w:rPr>
        <w:t xml:space="preserve"> </w:t>
      </w:r>
      <w:r w:rsidR="00735E12" w:rsidRPr="00881428">
        <w:rPr>
          <w:rFonts w:ascii="Times New Roman" w:hAnsi="Times New Roman" w:cs="Times New Roman"/>
        </w:rPr>
        <w:t>synchronous online medium, students should</w:t>
      </w:r>
      <w:r w:rsidR="00BE6E5F" w:rsidRPr="00881428">
        <w:rPr>
          <w:rFonts w:ascii="Times New Roman" w:hAnsi="Times New Roman" w:cs="Times New Roman"/>
        </w:rPr>
        <w:t xml:space="preserve"> </w:t>
      </w:r>
      <w:r w:rsidR="00735E12" w:rsidRPr="00881428">
        <w:rPr>
          <w:rFonts w:ascii="Times New Roman" w:hAnsi="Times New Roman" w:cs="Times New Roman"/>
        </w:rPr>
        <w:t>consider reprocessability because it</w:t>
      </w:r>
      <w:r w:rsidR="004C3F91" w:rsidRPr="00881428">
        <w:rPr>
          <w:rFonts w:ascii="Times New Roman" w:hAnsi="Times New Roman" w:cs="Times New Roman"/>
        </w:rPr>
        <w:t xml:space="preserve"> can</w:t>
      </w:r>
      <w:r w:rsidR="00735E12" w:rsidRPr="00881428">
        <w:rPr>
          <w:rFonts w:ascii="Times New Roman" w:hAnsi="Times New Roman" w:cs="Times New Roman"/>
        </w:rPr>
        <w:t xml:space="preserve"> greatly differ</w:t>
      </w:r>
      <w:r w:rsidR="004C3F91" w:rsidRPr="00881428">
        <w:rPr>
          <w:rFonts w:ascii="Times New Roman" w:hAnsi="Times New Roman" w:cs="Times New Roman"/>
        </w:rPr>
        <w:t xml:space="preserve"> </w:t>
      </w:r>
      <w:r w:rsidR="00735E12" w:rsidRPr="00881428">
        <w:rPr>
          <w:rFonts w:ascii="Times New Roman" w:hAnsi="Times New Roman" w:cs="Times New Roman"/>
        </w:rPr>
        <w:t xml:space="preserve">depending on </w:t>
      </w:r>
      <w:r w:rsidR="004C3F91" w:rsidRPr="00881428">
        <w:rPr>
          <w:rFonts w:ascii="Times New Roman" w:hAnsi="Times New Roman" w:cs="Times New Roman"/>
        </w:rPr>
        <w:t>the</w:t>
      </w:r>
      <w:r w:rsidR="003F4213" w:rsidRPr="00881428">
        <w:rPr>
          <w:rFonts w:ascii="Times New Roman" w:hAnsi="Times New Roman" w:cs="Times New Roman"/>
        </w:rPr>
        <w:t xml:space="preserve"> tool</w:t>
      </w:r>
      <w:r w:rsidR="00735E12" w:rsidRPr="00881428">
        <w:rPr>
          <w:rFonts w:ascii="Times New Roman" w:hAnsi="Times New Roman" w:cs="Times New Roman"/>
        </w:rPr>
        <w:t xml:space="preserve">. </w:t>
      </w:r>
      <w:r w:rsidR="006E50D9" w:rsidRPr="00881428">
        <w:rPr>
          <w:rFonts w:ascii="Times New Roman" w:hAnsi="Times New Roman" w:cs="Times New Roman"/>
        </w:rPr>
        <w:t>For example,</w:t>
      </w:r>
      <w:r w:rsidR="006B08F4" w:rsidRPr="00881428">
        <w:rPr>
          <w:rFonts w:ascii="Times New Roman" w:hAnsi="Times New Roman" w:cs="Times New Roman"/>
        </w:rPr>
        <w:t xml:space="preserve"> Google Hangou</w:t>
      </w:r>
      <w:r w:rsidR="006E50D9" w:rsidRPr="00881428">
        <w:rPr>
          <w:rFonts w:ascii="Times New Roman" w:hAnsi="Times New Roman" w:cs="Times New Roman"/>
        </w:rPr>
        <w:t>t is a group video</w:t>
      </w:r>
      <w:ins w:id="1177" w:author="Christopher Lam" w:date="2015-07-17T15:47:00Z">
        <w:r w:rsidR="00D160D9">
          <w:rPr>
            <w:rFonts w:ascii="Times New Roman" w:hAnsi="Times New Roman" w:cs="Times New Roman"/>
          </w:rPr>
          <w:t>-</w:t>
        </w:r>
      </w:ins>
      <w:del w:id="1178" w:author="Christopher Lam" w:date="2015-07-17T15:47:00Z">
        <w:r w:rsidR="004F06A0" w:rsidRPr="00881428" w:rsidDel="00D160D9">
          <w:rPr>
            <w:rFonts w:ascii="Times New Roman" w:hAnsi="Times New Roman" w:cs="Times New Roman"/>
          </w:rPr>
          <w:delText xml:space="preserve"> </w:delText>
        </w:r>
      </w:del>
      <w:r w:rsidR="003F4213" w:rsidRPr="00881428">
        <w:rPr>
          <w:rFonts w:ascii="Times New Roman" w:hAnsi="Times New Roman" w:cs="Times New Roman"/>
        </w:rPr>
        <w:t>chat</w:t>
      </w:r>
      <w:r w:rsidR="004F06A0" w:rsidRPr="00881428">
        <w:rPr>
          <w:rFonts w:ascii="Times New Roman" w:hAnsi="Times New Roman" w:cs="Times New Roman"/>
        </w:rPr>
        <w:t xml:space="preserve"> tool</w:t>
      </w:r>
      <w:r w:rsidR="006E50D9" w:rsidRPr="00881428">
        <w:rPr>
          <w:rFonts w:ascii="Times New Roman" w:hAnsi="Times New Roman" w:cs="Times New Roman"/>
        </w:rPr>
        <w:t xml:space="preserve"> that</w:t>
      </w:r>
      <w:r w:rsidR="006B08F4" w:rsidRPr="00881428">
        <w:rPr>
          <w:rFonts w:ascii="Times New Roman" w:hAnsi="Times New Roman" w:cs="Times New Roman"/>
        </w:rPr>
        <w:t xml:space="preserve"> allows for screen sharing and </w:t>
      </w:r>
      <w:r w:rsidR="003F4213" w:rsidRPr="00881428">
        <w:rPr>
          <w:rFonts w:ascii="Times New Roman" w:hAnsi="Times New Roman" w:cs="Times New Roman"/>
        </w:rPr>
        <w:t>synchronous</w:t>
      </w:r>
      <w:r w:rsidR="00735E12" w:rsidRPr="00881428">
        <w:rPr>
          <w:rFonts w:ascii="Times New Roman" w:hAnsi="Times New Roman" w:cs="Times New Roman"/>
        </w:rPr>
        <w:t xml:space="preserve"> text</w:t>
      </w:r>
      <w:r w:rsidR="004F06A0" w:rsidRPr="00881428">
        <w:rPr>
          <w:rFonts w:ascii="Times New Roman" w:hAnsi="Times New Roman" w:cs="Times New Roman"/>
        </w:rPr>
        <w:t>-based</w:t>
      </w:r>
      <w:r w:rsidR="008B2802" w:rsidRPr="00881428">
        <w:rPr>
          <w:rFonts w:ascii="Times New Roman" w:hAnsi="Times New Roman" w:cs="Times New Roman"/>
        </w:rPr>
        <w:t xml:space="preserve"> chat</w:t>
      </w:r>
      <w:r w:rsidR="006B08F4" w:rsidRPr="00881428">
        <w:rPr>
          <w:rFonts w:ascii="Times New Roman" w:hAnsi="Times New Roman" w:cs="Times New Roman"/>
        </w:rPr>
        <w:t xml:space="preserve">. </w:t>
      </w:r>
      <w:r w:rsidR="003F4213" w:rsidRPr="00881428">
        <w:rPr>
          <w:rFonts w:ascii="Times New Roman" w:hAnsi="Times New Roman" w:cs="Times New Roman"/>
        </w:rPr>
        <w:t xml:space="preserve">All within </w:t>
      </w:r>
      <w:r w:rsidR="00895170" w:rsidRPr="00881428">
        <w:rPr>
          <w:rFonts w:ascii="Times New Roman" w:hAnsi="Times New Roman" w:cs="Times New Roman"/>
        </w:rPr>
        <w:t>a single</w:t>
      </w:r>
      <w:r w:rsidR="003F4213" w:rsidRPr="00881428">
        <w:rPr>
          <w:rFonts w:ascii="Times New Roman" w:hAnsi="Times New Roman" w:cs="Times New Roman"/>
        </w:rPr>
        <w:t xml:space="preserve"> tool, s</w:t>
      </w:r>
      <w:r w:rsidR="004F06A1" w:rsidRPr="00881428">
        <w:rPr>
          <w:rFonts w:ascii="Times New Roman" w:hAnsi="Times New Roman" w:cs="Times New Roman"/>
        </w:rPr>
        <w:t xml:space="preserve">tudents can view a document draft, discuss opinions, and write down key discussion points </w:t>
      </w:r>
      <w:r w:rsidR="008B2802" w:rsidRPr="00881428">
        <w:rPr>
          <w:rFonts w:ascii="Times New Roman" w:hAnsi="Times New Roman" w:cs="Times New Roman"/>
        </w:rPr>
        <w:t>using</w:t>
      </w:r>
      <w:r w:rsidR="004F06A1" w:rsidRPr="00881428">
        <w:rPr>
          <w:rFonts w:ascii="Times New Roman" w:hAnsi="Times New Roman" w:cs="Times New Roman"/>
        </w:rPr>
        <w:t xml:space="preserve"> the text-based chat. </w:t>
      </w:r>
      <w:r w:rsidR="00772E80">
        <w:rPr>
          <w:rFonts w:ascii="Times New Roman" w:hAnsi="Times New Roman" w:cs="Times New Roman"/>
        </w:rPr>
        <w:t>A</w:t>
      </w:r>
      <w:r w:rsidR="008F3BE7" w:rsidRPr="00881428">
        <w:rPr>
          <w:rFonts w:ascii="Times New Roman" w:hAnsi="Times New Roman" w:cs="Times New Roman"/>
        </w:rPr>
        <w:t xml:space="preserve"> team member can then go back through the</w:t>
      </w:r>
      <w:r w:rsidR="004F06A0" w:rsidRPr="00881428">
        <w:rPr>
          <w:rFonts w:ascii="Times New Roman" w:hAnsi="Times New Roman" w:cs="Times New Roman"/>
        </w:rPr>
        <w:t xml:space="preserve"> text-based</w:t>
      </w:r>
      <w:r w:rsidR="00ED1761" w:rsidRPr="00881428">
        <w:rPr>
          <w:rFonts w:ascii="Times New Roman" w:hAnsi="Times New Roman" w:cs="Times New Roman"/>
        </w:rPr>
        <w:t xml:space="preserve"> chat and </w:t>
      </w:r>
      <w:r w:rsidR="000E2867">
        <w:rPr>
          <w:rFonts w:ascii="Times New Roman" w:hAnsi="Times New Roman" w:cs="Times New Roman"/>
        </w:rPr>
        <w:t>construct</w:t>
      </w:r>
      <w:r w:rsidR="008B2802" w:rsidRPr="00881428">
        <w:rPr>
          <w:rFonts w:ascii="Times New Roman" w:hAnsi="Times New Roman" w:cs="Times New Roman"/>
        </w:rPr>
        <w:t xml:space="preserve"> </w:t>
      </w:r>
      <w:r w:rsidR="006E50D9" w:rsidRPr="00881428">
        <w:rPr>
          <w:rFonts w:ascii="Times New Roman" w:hAnsi="Times New Roman" w:cs="Times New Roman"/>
        </w:rPr>
        <w:t xml:space="preserve">meeting </w:t>
      </w:r>
      <w:r w:rsidR="008F3BE7" w:rsidRPr="00881428">
        <w:rPr>
          <w:rFonts w:ascii="Times New Roman" w:hAnsi="Times New Roman" w:cs="Times New Roman"/>
        </w:rPr>
        <w:t>minutes</w:t>
      </w:r>
      <w:r w:rsidR="00772E80">
        <w:rPr>
          <w:rFonts w:ascii="Times New Roman" w:hAnsi="Times New Roman" w:cs="Times New Roman"/>
        </w:rPr>
        <w:t xml:space="preserve"> </w:t>
      </w:r>
      <w:r w:rsidR="000E2867">
        <w:rPr>
          <w:rFonts w:ascii="Times New Roman" w:hAnsi="Times New Roman" w:cs="Times New Roman"/>
        </w:rPr>
        <w:t>based on</w:t>
      </w:r>
      <w:r w:rsidR="00772E80">
        <w:rPr>
          <w:rFonts w:ascii="Times New Roman" w:hAnsi="Times New Roman" w:cs="Times New Roman"/>
        </w:rPr>
        <w:t xml:space="preserve"> the chat</w:t>
      </w:r>
      <w:r w:rsidR="00ED1761" w:rsidRPr="00881428">
        <w:rPr>
          <w:rFonts w:ascii="Times New Roman" w:hAnsi="Times New Roman" w:cs="Times New Roman"/>
        </w:rPr>
        <w:t>.</w:t>
      </w:r>
      <w:r w:rsidR="00542E65" w:rsidRPr="00881428">
        <w:rPr>
          <w:rFonts w:ascii="Times New Roman" w:hAnsi="Times New Roman" w:cs="Times New Roman"/>
        </w:rPr>
        <w:t xml:space="preserve"> </w:t>
      </w:r>
      <w:r w:rsidR="000E2867">
        <w:rPr>
          <w:rFonts w:ascii="Times New Roman" w:hAnsi="Times New Roman" w:cs="Times New Roman"/>
        </w:rPr>
        <w:t>I</w:t>
      </w:r>
      <w:r w:rsidR="006E50D9" w:rsidRPr="00881428">
        <w:rPr>
          <w:rFonts w:ascii="Times New Roman" w:hAnsi="Times New Roman" w:cs="Times New Roman"/>
        </w:rPr>
        <w:t xml:space="preserve">f students </w:t>
      </w:r>
      <w:ins w:id="1179" w:author="Christopher Lam" w:date="2015-07-17T15:47:00Z">
        <w:r w:rsidR="00D160D9">
          <w:rPr>
            <w:rFonts w:ascii="Times New Roman" w:hAnsi="Times New Roman" w:cs="Times New Roman"/>
          </w:rPr>
          <w:t xml:space="preserve">were to </w:t>
        </w:r>
      </w:ins>
      <w:r w:rsidR="006E50D9" w:rsidRPr="00881428">
        <w:rPr>
          <w:rFonts w:ascii="Times New Roman" w:hAnsi="Times New Roman" w:cs="Times New Roman"/>
        </w:rPr>
        <w:t>ch</w:t>
      </w:r>
      <w:ins w:id="1180" w:author="Christopher Lam" w:date="2015-07-17T15:47:00Z">
        <w:r w:rsidR="00D160D9">
          <w:rPr>
            <w:rFonts w:ascii="Times New Roman" w:hAnsi="Times New Roman" w:cs="Times New Roman"/>
          </w:rPr>
          <w:t>o</w:t>
        </w:r>
      </w:ins>
      <w:r w:rsidR="006E50D9" w:rsidRPr="00881428">
        <w:rPr>
          <w:rFonts w:ascii="Times New Roman" w:hAnsi="Times New Roman" w:cs="Times New Roman"/>
        </w:rPr>
        <w:t>ose a different video</w:t>
      </w:r>
      <w:ins w:id="1181" w:author="Christopher Lam" w:date="2015-07-17T15:48:00Z">
        <w:r w:rsidR="00D160D9">
          <w:rPr>
            <w:rFonts w:ascii="Times New Roman" w:hAnsi="Times New Roman" w:cs="Times New Roman"/>
          </w:rPr>
          <w:t>-</w:t>
        </w:r>
      </w:ins>
      <w:del w:id="1182" w:author="Christopher Lam" w:date="2015-07-17T15:48:00Z">
        <w:r w:rsidR="006E50D9" w:rsidRPr="00881428" w:rsidDel="00D160D9">
          <w:rPr>
            <w:rFonts w:ascii="Times New Roman" w:hAnsi="Times New Roman" w:cs="Times New Roman"/>
          </w:rPr>
          <w:delText xml:space="preserve"> </w:delText>
        </w:r>
      </w:del>
      <w:r w:rsidR="006E50D9" w:rsidRPr="00881428">
        <w:rPr>
          <w:rFonts w:ascii="Times New Roman" w:hAnsi="Times New Roman" w:cs="Times New Roman"/>
        </w:rPr>
        <w:t xml:space="preserve">chat option </w:t>
      </w:r>
      <w:r w:rsidR="004F06A1" w:rsidRPr="00881428">
        <w:rPr>
          <w:rFonts w:ascii="Times New Roman" w:hAnsi="Times New Roman" w:cs="Times New Roman"/>
        </w:rPr>
        <w:t>with</w:t>
      </w:r>
      <w:r w:rsidR="00772E80">
        <w:rPr>
          <w:rFonts w:ascii="Times New Roman" w:hAnsi="Times New Roman" w:cs="Times New Roman"/>
        </w:rPr>
        <w:t>out text-based chat capabilities</w:t>
      </w:r>
      <w:r w:rsidR="006E50D9" w:rsidRPr="00881428">
        <w:rPr>
          <w:rFonts w:ascii="Times New Roman" w:hAnsi="Times New Roman" w:cs="Times New Roman"/>
        </w:rPr>
        <w:t xml:space="preserve">, they </w:t>
      </w:r>
      <w:del w:id="1183" w:author="Christopher Lam" w:date="2015-07-17T15:48:00Z">
        <w:r w:rsidR="006E50D9" w:rsidRPr="00881428" w:rsidDel="00D160D9">
          <w:rPr>
            <w:rFonts w:ascii="Times New Roman" w:hAnsi="Times New Roman" w:cs="Times New Roman"/>
          </w:rPr>
          <w:delText>wouldn’t</w:delText>
        </w:r>
        <w:r w:rsidR="00772E80" w:rsidDel="00D160D9">
          <w:rPr>
            <w:rFonts w:ascii="Times New Roman" w:hAnsi="Times New Roman" w:cs="Times New Roman"/>
          </w:rPr>
          <w:delText xml:space="preserve"> </w:delText>
        </w:r>
      </w:del>
      <w:ins w:id="1184" w:author="Christopher Lam" w:date="2015-07-17T15:48:00Z">
        <w:r w:rsidR="00D160D9">
          <w:rPr>
            <w:rFonts w:ascii="Times New Roman" w:hAnsi="Times New Roman" w:cs="Times New Roman"/>
          </w:rPr>
          <w:t xml:space="preserve">would not </w:t>
        </w:r>
      </w:ins>
      <w:r w:rsidR="00772E80">
        <w:rPr>
          <w:rFonts w:ascii="Times New Roman" w:hAnsi="Times New Roman" w:cs="Times New Roman"/>
        </w:rPr>
        <w:t xml:space="preserve">be able to reprocess vital information. </w:t>
      </w:r>
      <w:r w:rsidR="00895170" w:rsidRPr="00881428">
        <w:rPr>
          <w:rFonts w:ascii="Times New Roman" w:hAnsi="Times New Roman" w:cs="Times New Roman"/>
        </w:rPr>
        <w:t>T</w:t>
      </w:r>
      <w:r w:rsidR="009E377D" w:rsidRPr="00881428">
        <w:rPr>
          <w:rFonts w:ascii="Times New Roman" w:hAnsi="Times New Roman" w:cs="Times New Roman"/>
        </w:rPr>
        <w:t>he point of MST</w:t>
      </w:r>
      <w:r w:rsidR="00895170" w:rsidRPr="00881428">
        <w:rPr>
          <w:rFonts w:ascii="Times New Roman" w:hAnsi="Times New Roman" w:cs="Times New Roman"/>
        </w:rPr>
        <w:t>, however,</w:t>
      </w:r>
      <w:r w:rsidR="009E377D" w:rsidRPr="00881428">
        <w:rPr>
          <w:rFonts w:ascii="Times New Roman" w:hAnsi="Times New Roman" w:cs="Times New Roman"/>
        </w:rPr>
        <w:t xml:space="preserve"> </w:t>
      </w:r>
      <w:r w:rsidR="00895170" w:rsidRPr="00881428">
        <w:rPr>
          <w:rFonts w:ascii="Times New Roman" w:hAnsi="Times New Roman" w:cs="Times New Roman"/>
        </w:rPr>
        <w:t>is not</w:t>
      </w:r>
      <w:r w:rsidR="009E377D" w:rsidRPr="00881428">
        <w:rPr>
          <w:rFonts w:ascii="Times New Roman" w:hAnsi="Times New Roman" w:cs="Times New Roman"/>
        </w:rPr>
        <w:t xml:space="preserve"> </w:t>
      </w:r>
      <w:r w:rsidR="004F06A0" w:rsidRPr="00881428">
        <w:rPr>
          <w:rFonts w:ascii="Times New Roman" w:hAnsi="Times New Roman" w:cs="Times New Roman"/>
        </w:rPr>
        <w:t>to promote</w:t>
      </w:r>
      <w:r w:rsidR="009E377D" w:rsidRPr="00881428">
        <w:rPr>
          <w:rFonts w:ascii="Times New Roman" w:hAnsi="Times New Roman" w:cs="Times New Roman"/>
        </w:rPr>
        <w:t xml:space="preserve"> a</w:t>
      </w:r>
      <w:r w:rsidR="00772E80">
        <w:rPr>
          <w:rFonts w:ascii="Times New Roman" w:hAnsi="Times New Roman" w:cs="Times New Roman"/>
        </w:rPr>
        <w:t>ny</w:t>
      </w:r>
      <w:r w:rsidR="004F06A0" w:rsidRPr="00881428">
        <w:rPr>
          <w:rFonts w:ascii="Times New Roman" w:hAnsi="Times New Roman" w:cs="Times New Roman"/>
        </w:rPr>
        <w:t xml:space="preserve"> particular</w:t>
      </w:r>
      <w:r w:rsidR="003F4213" w:rsidRPr="00881428">
        <w:rPr>
          <w:rFonts w:ascii="Times New Roman" w:hAnsi="Times New Roman" w:cs="Times New Roman"/>
        </w:rPr>
        <w:t xml:space="preserve"> technology</w:t>
      </w:r>
      <w:r w:rsidR="009E377D" w:rsidRPr="00881428">
        <w:rPr>
          <w:rFonts w:ascii="Times New Roman" w:hAnsi="Times New Roman" w:cs="Times New Roman"/>
        </w:rPr>
        <w:t>.</w:t>
      </w:r>
      <w:r w:rsidR="004F06A1" w:rsidRPr="00881428">
        <w:rPr>
          <w:rFonts w:ascii="Times New Roman" w:hAnsi="Times New Roman" w:cs="Times New Roman"/>
        </w:rPr>
        <w:t xml:space="preserve"> Again, </w:t>
      </w:r>
      <w:r w:rsidR="002C1DF2" w:rsidRPr="00881428">
        <w:rPr>
          <w:rFonts w:ascii="Times New Roman" w:hAnsi="Times New Roman" w:cs="Times New Roman"/>
        </w:rPr>
        <w:t>technology</w:t>
      </w:r>
      <w:r w:rsidR="004F06A1" w:rsidRPr="00881428">
        <w:rPr>
          <w:rFonts w:ascii="Times New Roman" w:hAnsi="Times New Roman" w:cs="Times New Roman"/>
        </w:rPr>
        <w:t xml:space="preserve"> </w:t>
      </w:r>
      <w:r w:rsidR="004F06A0" w:rsidRPr="00881428">
        <w:rPr>
          <w:rFonts w:ascii="Times New Roman" w:hAnsi="Times New Roman" w:cs="Times New Roman"/>
        </w:rPr>
        <w:t>change</w:t>
      </w:r>
      <w:r w:rsidR="002C1DF2" w:rsidRPr="00881428">
        <w:rPr>
          <w:rFonts w:ascii="Times New Roman" w:hAnsi="Times New Roman" w:cs="Times New Roman"/>
        </w:rPr>
        <w:t>s</w:t>
      </w:r>
      <w:r w:rsidR="004F06A0" w:rsidRPr="00881428">
        <w:rPr>
          <w:rFonts w:ascii="Times New Roman" w:hAnsi="Times New Roman" w:cs="Times New Roman"/>
        </w:rPr>
        <w:t xml:space="preserve"> rapidly</w:t>
      </w:r>
      <w:r w:rsidR="00436A4F" w:rsidRPr="00881428">
        <w:rPr>
          <w:rFonts w:ascii="Times New Roman" w:hAnsi="Times New Roman" w:cs="Times New Roman"/>
        </w:rPr>
        <w:t xml:space="preserve"> </w:t>
      </w:r>
      <w:r w:rsidR="004F06A1" w:rsidRPr="00881428">
        <w:rPr>
          <w:rFonts w:ascii="Times New Roman" w:hAnsi="Times New Roman" w:cs="Times New Roman"/>
        </w:rPr>
        <w:t>and</w:t>
      </w:r>
      <w:r w:rsidR="004F06A0" w:rsidRPr="00881428">
        <w:rPr>
          <w:rFonts w:ascii="Times New Roman" w:hAnsi="Times New Roman" w:cs="Times New Roman"/>
        </w:rPr>
        <w:t xml:space="preserve"> can</w:t>
      </w:r>
      <w:r w:rsidR="004F06A1" w:rsidRPr="00881428">
        <w:rPr>
          <w:rFonts w:ascii="Times New Roman" w:hAnsi="Times New Roman" w:cs="Times New Roman"/>
        </w:rPr>
        <w:t xml:space="preserve"> </w:t>
      </w:r>
      <w:r w:rsidR="004F06A0" w:rsidRPr="00881428">
        <w:rPr>
          <w:rFonts w:ascii="Times New Roman" w:hAnsi="Times New Roman" w:cs="Times New Roman"/>
        </w:rPr>
        <w:t>easily</w:t>
      </w:r>
      <w:r w:rsidR="004F06A1" w:rsidRPr="00881428">
        <w:rPr>
          <w:rFonts w:ascii="Times New Roman" w:hAnsi="Times New Roman" w:cs="Times New Roman"/>
        </w:rPr>
        <w:t xml:space="preserve"> disappear.</w:t>
      </w:r>
      <w:r w:rsidR="009E377D" w:rsidRPr="00881428">
        <w:rPr>
          <w:rFonts w:ascii="Times New Roman" w:hAnsi="Times New Roman" w:cs="Times New Roman"/>
        </w:rPr>
        <w:t xml:space="preserve"> </w:t>
      </w:r>
      <w:del w:id="1185" w:author="Christopher Lam" w:date="2015-07-17T15:48:00Z">
        <w:r w:rsidR="009E377D" w:rsidRPr="00881428" w:rsidDel="00D160D9">
          <w:rPr>
            <w:rFonts w:ascii="Times New Roman" w:hAnsi="Times New Roman" w:cs="Times New Roman"/>
          </w:rPr>
          <w:delText>Instead</w:delText>
        </w:r>
      </w:del>
      <w:ins w:id="1186" w:author="Christopher Lam" w:date="2015-07-17T15:48:00Z">
        <w:r w:rsidR="00D160D9">
          <w:rPr>
            <w:rFonts w:ascii="Times New Roman" w:hAnsi="Times New Roman" w:cs="Times New Roman"/>
          </w:rPr>
          <w:t>Rather</w:t>
        </w:r>
      </w:ins>
      <w:r w:rsidR="009E377D" w:rsidRPr="00881428">
        <w:rPr>
          <w:rFonts w:ascii="Times New Roman" w:hAnsi="Times New Roman" w:cs="Times New Roman"/>
        </w:rPr>
        <w:t xml:space="preserve">, </w:t>
      </w:r>
      <w:del w:id="1187" w:author="Christopher Lam" w:date="2015-07-17T15:48:00Z">
        <w:r w:rsidR="009E377D" w:rsidRPr="00881428" w:rsidDel="00D160D9">
          <w:rPr>
            <w:rFonts w:ascii="Times New Roman" w:hAnsi="Times New Roman" w:cs="Times New Roman"/>
          </w:rPr>
          <w:delText xml:space="preserve">students </w:delText>
        </w:r>
      </w:del>
      <w:ins w:id="1188" w:author="Christopher Lam" w:date="2015-07-17T15:48:00Z">
        <w:r w:rsidR="00D160D9">
          <w:rPr>
            <w:rFonts w:ascii="Times New Roman" w:hAnsi="Times New Roman" w:cs="Times New Roman"/>
          </w:rPr>
          <w:t>by</w:t>
        </w:r>
        <w:r w:rsidR="00D160D9" w:rsidRPr="00881428">
          <w:rPr>
            <w:rFonts w:ascii="Times New Roman" w:hAnsi="Times New Roman" w:cs="Times New Roman"/>
          </w:rPr>
          <w:t xml:space="preserve"> </w:t>
        </w:r>
      </w:ins>
      <w:del w:id="1189" w:author="Christopher Lam" w:date="2015-07-17T15:48:00Z">
        <w:r w:rsidR="009E377D" w:rsidRPr="00881428" w:rsidDel="00D160D9">
          <w:rPr>
            <w:rFonts w:ascii="Times New Roman" w:hAnsi="Times New Roman" w:cs="Times New Roman"/>
          </w:rPr>
          <w:delText xml:space="preserve">who </w:delText>
        </w:r>
      </w:del>
      <w:r w:rsidR="009E377D" w:rsidRPr="00881428">
        <w:rPr>
          <w:rFonts w:ascii="Times New Roman" w:hAnsi="Times New Roman" w:cs="Times New Roman"/>
        </w:rPr>
        <w:t>c</w:t>
      </w:r>
      <w:r w:rsidR="00542E65" w:rsidRPr="00881428">
        <w:rPr>
          <w:rFonts w:ascii="Times New Roman" w:hAnsi="Times New Roman" w:cs="Times New Roman"/>
        </w:rPr>
        <w:t>onsider</w:t>
      </w:r>
      <w:ins w:id="1190" w:author="Christopher Lam" w:date="2015-07-17T15:48:00Z">
        <w:r w:rsidR="00D160D9">
          <w:rPr>
            <w:rFonts w:ascii="Times New Roman" w:hAnsi="Times New Roman" w:cs="Times New Roman"/>
          </w:rPr>
          <w:t>ing</w:t>
        </w:r>
      </w:ins>
      <w:r w:rsidR="00542E65" w:rsidRPr="00881428">
        <w:rPr>
          <w:rFonts w:ascii="Times New Roman" w:hAnsi="Times New Roman" w:cs="Times New Roman"/>
        </w:rPr>
        <w:t xml:space="preserve"> media capabilities through the lens of MST</w:t>
      </w:r>
      <w:ins w:id="1191" w:author="Christopher Lam" w:date="2015-07-17T15:48:00Z">
        <w:r w:rsidR="00D160D9">
          <w:rPr>
            <w:rFonts w:ascii="Times New Roman" w:hAnsi="Times New Roman" w:cs="Times New Roman"/>
          </w:rPr>
          <w:t xml:space="preserve">, students </w:t>
        </w:r>
      </w:ins>
      <w:del w:id="1192" w:author="Christopher Lam" w:date="2015-07-22T13:49:00Z">
        <w:r w:rsidR="00542E65" w:rsidRPr="00881428" w:rsidDel="00CD04C3">
          <w:rPr>
            <w:rFonts w:ascii="Times New Roman" w:hAnsi="Times New Roman" w:cs="Times New Roman"/>
          </w:rPr>
          <w:delText xml:space="preserve"> </w:delText>
        </w:r>
      </w:del>
      <w:r w:rsidR="004F06A1" w:rsidRPr="00881428">
        <w:rPr>
          <w:rFonts w:ascii="Times New Roman" w:hAnsi="Times New Roman" w:cs="Times New Roman"/>
        </w:rPr>
        <w:t xml:space="preserve">will be better equipped to select tools that will </w:t>
      </w:r>
      <w:r w:rsidR="00436A4F" w:rsidRPr="00881428">
        <w:rPr>
          <w:rFonts w:ascii="Times New Roman" w:hAnsi="Times New Roman" w:cs="Times New Roman"/>
        </w:rPr>
        <w:t>more effectively</w:t>
      </w:r>
      <w:r w:rsidR="004F06A1" w:rsidRPr="00881428">
        <w:rPr>
          <w:rFonts w:ascii="Times New Roman" w:hAnsi="Times New Roman" w:cs="Times New Roman"/>
        </w:rPr>
        <w:t xml:space="preserve"> meet their task goals.</w:t>
      </w:r>
      <w:r w:rsidR="00C10723">
        <w:rPr>
          <w:rFonts w:ascii="Times New Roman" w:hAnsi="Times New Roman" w:cs="Times New Roman"/>
        </w:rPr>
        <w:t xml:space="preserve"> </w:t>
      </w:r>
      <w:r w:rsidR="004F06A0" w:rsidRPr="00881428">
        <w:rPr>
          <w:rFonts w:ascii="Times New Roman" w:hAnsi="Times New Roman" w:cs="Times New Roman"/>
        </w:rPr>
        <w:t xml:space="preserve"> </w:t>
      </w:r>
    </w:p>
    <w:p w14:paraId="7013D3CB" w14:textId="268C2095" w:rsidR="005D3839" w:rsidRDefault="003C17D5" w:rsidP="002D73CB">
      <w:pPr>
        <w:keepNext/>
        <w:spacing w:line="480" w:lineRule="auto"/>
        <w:ind w:left="0"/>
        <w:rPr>
          <w:ins w:id="1193" w:author="Christopher Lam" w:date="2015-07-17T15:50:00Z"/>
          <w:rFonts w:ascii="Times New Roman" w:hAnsi="Times New Roman" w:cs="Times New Roman"/>
        </w:rPr>
      </w:pPr>
      <w:r w:rsidRPr="00881428">
        <w:rPr>
          <w:rFonts w:ascii="Times New Roman" w:hAnsi="Times New Roman" w:cs="Times New Roman"/>
        </w:rPr>
        <w:tab/>
      </w:r>
      <w:r w:rsidR="00ED1761" w:rsidRPr="00881428">
        <w:rPr>
          <w:rFonts w:ascii="Times New Roman" w:hAnsi="Times New Roman" w:cs="Times New Roman"/>
        </w:rPr>
        <w:t xml:space="preserve">Finally, </w:t>
      </w:r>
      <w:r w:rsidRPr="00881428">
        <w:rPr>
          <w:rFonts w:ascii="Times New Roman" w:hAnsi="Times New Roman" w:cs="Times New Roman"/>
        </w:rPr>
        <w:t xml:space="preserve">MST </w:t>
      </w:r>
      <w:del w:id="1194" w:author="Christopher Lam" w:date="2015-07-17T15:48:00Z">
        <w:r w:rsidRPr="00881428" w:rsidDel="00D160D9">
          <w:rPr>
            <w:rFonts w:ascii="Times New Roman" w:hAnsi="Times New Roman" w:cs="Times New Roman"/>
          </w:rPr>
          <w:delText>might also be applicable to</w:delText>
        </w:r>
      </w:del>
      <w:ins w:id="1195" w:author="Christopher Lam" w:date="2015-07-17T15:48:00Z">
        <w:r w:rsidR="00D160D9">
          <w:rPr>
            <w:rFonts w:ascii="Times New Roman" w:hAnsi="Times New Roman" w:cs="Times New Roman"/>
          </w:rPr>
          <w:t>can support</w:t>
        </w:r>
      </w:ins>
      <w:r w:rsidRPr="00881428">
        <w:rPr>
          <w:rFonts w:ascii="Times New Roman" w:hAnsi="Times New Roman" w:cs="Times New Roman"/>
        </w:rPr>
        <w:t xml:space="preserve"> the revision process. Wolfe (2010) outline</w:t>
      </w:r>
      <w:ins w:id="1196" w:author="Christopher Lam" w:date="2015-07-17T15:48:00Z">
        <w:r w:rsidR="00D160D9">
          <w:rPr>
            <w:rFonts w:ascii="Times New Roman" w:hAnsi="Times New Roman" w:cs="Times New Roman"/>
          </w:rPr>
          <w:t xml:space="preserve">d </w:t>
        </w:r>
      </w:ins>
      <w:del w:id="1197" w:author="Christopher Lam" w:date="2015-07-17T15:48:00Z">
        <w:r w:rsidRPr="00881428" w:rsidDel="00D160D9">
          <w:rPr>
            <w:rFonts w:ascii="Times New Roman" w:hAnsi="Times New Roman" w:cs="Times New Roman"/>
          </w:rPr>
          <w:delText xml:space="preserve">s </w:delText>
        </w:r>
      </w:del>
      <w:r w:rsidRPr="00881428">
        <w:rPr>
          <w:rFonts w:ascii="Times New Roman" w:hAnsi="Times New Roman" w:cs="Times New Roman"/>
        </w:rPr>
        <w:t xml:space="preserve">a variety of technologies available for use in the revision process. Thinking through these technologies through the lens of MST provides further opportunities for students to effectively revise. </w:t>
      </w:r>
      <w:r w:rsidR="00E43D86" w:rsidRPr="00881428">
        <w:rPr>
          <w:rFonts w:ascii="Times New Roman" w:hAnsi="Times New Roman" w:cs="Times New Roman"/>
        </w:rPr>
        <w:t>Again</w:t>
      </w:r>
      <w:r w:rsidRPr="00881428">
        <w:rPr>
          <w:rFonts w:ascii="Times New Roman" w:hAnsi="Times New Roman" w:cs="Times New Roman"/>
        </w:rPr>
        <w:t>, studen</w:t>
      </w:r>
      <w:r w:rsidR="00542E65" w:rsidRPr="00881428">
        <w:rPr>
          <w:rFonts w:ascii="Times New Roman" w:hAnsi="Times New Roman" w:cs="Times New Roman"/>
        </w:rPr>
        <w:t>ts should think carefully about</w:t>
      </w:r>
      <w:ins w:id="1198" w:author="Christopher Lam" w:date="2015-07-17T15:49:00Z">
        <w:r w:rsidR="00D160D9">
          <w:rPr>
            <w:rFonts w:ascii="Times New Roman" w:hAnsi="Times New Roman" w:cs="Times New Roman"/>
          </w:rPr>
          <w:t xml:space="preserve"> their need for</w:t>
        </w:r>
      </w:ins>
      <w:r w:rsidR="00542E65" w:rsidRPr="00881428">
        <w:rPr>
          <w:rFonts w:ascii="Times New Roman" w:hAnsi="Times New Roman" w:cs="Times New Roman"/>
        </w:rPr>
        <w:t xml:space="preserve"> </w:t>
      </w:r>
      <w:r w:rsidRPr="00881428">
        <w:rPr>
          <w:rFonts w:ascii="Times New Roman" w:hAnsi="Times New Roman" w:cs="Times New Roman"/>
        </w:rPr>
        <w:t xml:space="preserve">reprocessability </w:t>
      </w:r>
      <w:del w:id="1199" w:author="Christopher Lam" w:date="2015-07-17T15:49:00Z">
        <w:r w:rsidR="00542E65" w:rsidRPr="00881428" w:rsidDel="00D160D9">
          <w:rPr>
            <w:rFonts w:ascii="Times New Roman" w:hAnsi="Times New Roman" w:cs="Times New Roman"/>
          </w:rPr>
          <w:delText xml:space="preserve">needs </w:delText>
        </w:r>
      </w:del>
      <w:r w:rsidR="00542E65" w:rsidRPr="00881428">
        <w:rPr>
          <w:rFonts w:ascii="Times New Roman" w:hAnsi="Times New Roman" w:cs="Times New Roman"/>
        </w:rPr>
        <w:t xml:space="preserve">before </w:t>
      </w:r>
      <w:r w:rsidRPr="00881428">
        <w:rPr>
          <w:rFonts w:ascii="Times New Roman" w:hAnsi="Times New Roman" w:cs="Times New Roman"/>
        </w:rPr>
        <w:t xml:space="preserve">choosing </w:t>
      </w:r>
      <w:r w:rsidR="00542E65" w:rsidRPr="00881428">
        <w:rPr>
          <w:rFonts w:ascii="Times New Roman" w:hAnsi="Times New Roman" w:cs="Times New Roman"/>
        </w:rPr>
        <w:t>any technology</w:t>
      </w:r>
      <w:r w:rsidRPr="00881428">
        <w:rPr>
          <w:rFonts w:ascii="Times New Roman" w:hAnsi="Times New Roman" w:cs="Times New Roman"/>
        </w:rPr>
        <w:t xml:space="preserve"> for a revision task. Google Docs, for example</w:t>
      </w:r>
      <w:ins w:id="1200" w:author="Christopher Lam" w:date="2015-07-17T15:49:00Z">
        <w:r w:rsidR="00D160D9">
          <w:rPr>
            <w:rFonts w:ascii="Times New Roman" w:hAnsi="Times New Roman" w:cs="Times New Roman"/>
          </w:rPr>
          <w:t>,</w:t>
        </w:r>
      </w:ins>
      <w:r w:rsidRPr="00881428">
        <w:rPr>
          <w:rFonts w:ascii="Times New Roman" w:hAnsi="Times New Roman" w:cs="Times New Roman"/>
        </w:rPr>
        <w:t xml:space="preserve"> allows for both synchronous and asynchronous revisio</w:t>
      </w:r>
      <w:ins w:id="1201" w:author="Christopher Lam" w:date="2015-07-17T15:49:00Z">
        <w:r w:rsidR="00D160D9">
          <w:rPr>
            <w:rFonts w:ascii="Times New Roman" w:hAnsi="Times New Roman" w:cs="Times New Roman"/>
          </w:rPr>
          <w:t xml:space="preserve">n, </w:t>
        </w:r>
      </w:ins>
      <w:del w:id="1202" w:author="Christopher Lam" w:date="2015-07-17T15:49:00Z">
        <w:r w:rsidRPr="00881428" w:rsidDel="00D160D9">
          <w:rPr>
            <w:rFonts w:ascii="Times New Roman" w:hAnsi="Times New Roman" w:cs="Times New Roman"/>
          </w:rPr>
          <w:delText>n.</w:delText>
        </w:r>
      </w:del>
      <w:del w:id="1203" w:author="Christopher Lam" w:date="2015-07-22T13:50:00Z">
        <w:r w:rsidRPr="00881428" w:rsidDel="00FB6E72">
          <w:rPr>
            <w:rFonts w:ascii="Times New Roman" w:hAnsi="Times New Roman" w:cs="Times New Roman"/>
          </w:rPr>
          <w:delText xml:space="preserve"> </w:delText>
        </w:r>
      </w:del>
      <w:del w:id="1204" w:author="Christopher Lam" w:date="2015-07-17T15:49:00Z">
        <w:r w:rsidRPr="00881428" w:rsidDel="00D160D9">
          <w:rPr>
            <w:rFonts w:ascii="Times New Roman" w:hAnsi="Times New Roman" w:cs="Times New Roman"/>
          </w:rPr>
          <w:delText>However</w:delText>
        </w:r>
      </w:del>
      <w:ins w:id="1205" w:author="Christopher Lam" w:date="2015-07-17T15:49:00Z">
        <w:r w:rsidR="00D160D9">
          <w:rPr>
            <w:rFonts w:ascii="Times New Roman" w:hAnsi="Times New Roman" w:cs="Times New Roman"/>
          </w:rPr>
          <w:t>but</w:t>
        </w:r>
      </w:ins>
      <w:del w:id="1206" w:author="Christopher Lam" w:date="2015-07-22T13:50:00Z">
        <w:r w:rsidRPr="00881428" w:rsidDel="00FB6E72">
          <w:rPr>
            <w:rFonts w:ascii="Times New Roman" w:hAnsi="Times New Roman" w:cs="Times New Roman"/>
          </w:rPr>
          <w:delText>,</w:delText>
        </w:r>
      </w:del>
      <w:r w:rsidRPr="00881428">
        <w:rPr>
          <w:rFonts w:ascii="Times New Roman" w:hAnsi="Times New Roman" w:cs="Times New Roman"/>
        </w:rPr>
        <w:t xml:space="preserve"> it lacks the reprocessability that </w:t>
      </w:r>
      <w:r w:rsidR="00940DD9">
        <w:rPr>
          <w:rFonts w:ascii="Times New Roman" w:hAnsi="Times New Roman" w:cs="Times New Roman"/>
        </w:rPr>
        <w:t>the</w:t>
      </w:r>
      <w:r w:rsidRPr="00881428">
        <w:rPr>
          <w:rFonts w:ascii="Times New Roman" w:hAnsi="Times New Roman" w:cs="Times New Roman"/>
        </w:rPr>
        <w:t xml:space="preserve"> Microsoft Word comment </w:t>
      </w:r>
      <w:r w:rsidR="00940DD9">
        <w:rPr>
          <w:rFonts w:ascii="Times New Roman" w:hAnsi="Times New Roman" w:cs="Times New Roman"/>
        </w:rPr>
        <w:t xml:space="preserve">feature </w:t>
      </w:r>
      <w:r w:rsidRPr="00881428">
        <w:rPr>
          <w:rFonts w:ascii="Times New Roman" w:hAnsi="Times New Roman" w:cs="Times New Roman"/>
        </w:rPr>
        <w:t>provides. Therefore, if everyone is present during the revision process, Google Docs may be effective</w:t>
      </w:r>
      <w:ins w:id="1207" w:author="Christopher Lam" w:date="2015-07-17T15:49:00Z">
        <w:r w:rsidR="00AA0BC5">
          <w:rPr>
            <w:rFonts w:ascii="Times New Roman" w:hAnsi="Times New Roman" w:cs="Times New Roman"/>
          </w:rPr>
          <w:t xml:space="preserve">; </w:t>
        </w:r>
      </w:ins>
      <w:del w:id="1208" w:author="Christopher Lam" w:date="2015-07-17T15:49:00Z">
        <w:r w:rsidRPr="00881428" w:rsidDel="00AA0BC5">
          <w:rPr>
            <w:rFonts w:ascii="Times New Roman" w:hAnsi="Times New Roman" w:cs="Times New Roman"/>
          </w:rPr>
          <w:delText xml:space="preserve">. </w:delText>
        </w:r>
      </w:del>
      <w:ins w:id="1209" w:author="Christopher Lam" w:date="2015-07-17T15:49:00Z">
        <w:r w:rsidR="00AA0BC5">
          <w:rPr>
            <w:rFonts w:ascii="Times New Roman" w:hAnsi="Times New Roman" w:cs="Times New Roman"/>
          </w:rPr>
          <w:t>h</w:t>
        </w:r>
      </w:ins>
      <w:del w:id="1210" w:author="Christopher Lam" w:date="2015-07-17T15:49:00Z">
        <w:r w:rsidRPr="00881428" w:rsidDel="00AA0BC5">
          <w:rPr>
            <w:rFonts w:ascii="Times New Roman" w:hAnsi="Times New Roman" w:cs="Times New Roman"/>
          </w:rPr>
          <w:delText>H</w:delText>
        </w:r>
      </w:del>
      <w:r w:rsidRPr="00881428">
        <w:rPr>
          <w:rFonts w:ascii="Times New Roman" w:hAnsi="Times New Roman" w:cs="Times New Roman"/>
        </w:rPr>
        <w:t xml:space="preserve">owever, asynchronous revision </w:t>
      </w:r>
      <w:r w:rsidR="00E43D86" w:rsidRPr="00881428">
        <w:rPr>
          <w:rFonts w:ascii="Times New Roman" w:hAnsi="Times New Roman" w:cs="Times New Roman"/>
        </w:rPr>
        <w:t>would</w:t>
      </w:r>
      <w:r w:rsidRPr="00881428">
        <w:rPr>
          <w:rFonts w:ascii="Times New Roman" w:hAnsi="Times New Roman" w:cs="Times New Roman"/>
        </w:rPr>
        <w:t xml:space="preserve"> benefit from </w:t>
      </w:r>
      <w:r w:rsidR="00542E65" w:rsidRPr="00881428">
        <w:rPr>
          <w:rFonts w:ascii="Times New Roman" w:hAnsi="Times New Roman" w:cs="Times New Roman"/>
        </w:rPr>
        <w:t xml:space="preserve">a technology </w:t>
      </w:r>
      <w:del w:id="1211" w:author="Christopher Lam" w:date="2015-07-17T15:49:00Z">
        <w:r w:rsidR="00542E65" w:rsidRPr="00881428" w:rsidDel="00AA0BC5">
          <w:rPr>
            <w:rFonts w:ascii="Times New Roman" w:hAnsi="Times New Roman" w:cs="Times New Roman"/>
          </w:rPr>
          <w:delText xml:space="preserve">like </w:delText>
        </w:r>
      </w:del>
      <w:ins w:id="1212" w:author="Christopher Lam" w:date="2015-07-17T15:49:00Z">
        <w:r w:rsidR="00AA0BC5">
          <w:rPr>
            <w:rFonts w:ascii="Times New Roman" w:hAnsi="Times New Roman" w:cs="Times New Roman"/>
          </w:rPr>
          <w:t>such as</w:t>
        </w:r>
        <w:r w:rsidR="00AA0BC5" w:rsidRPr="00881428">
          <w:rPr>
            <w:rFonts w:ascii="Times New Roman" w:hAnsi="Times New Roman" w:cs="Times New Roman"/>
          </w:rPr>
          <w:t xml:space="preserve"> </w:t>
        </w:r>
      </w:ins>
      <w:r w:rsidR="00542E65" w:rsidRPr="00881428">
        <w:rPr>
          <w:rFonts w:ascii="Times New Roman" w:hAnsi="Times New Roman" w:cs="Times New Roman"/>
        </w:rPr>
        <w:t>Microsoft Word</w:t>
      </w:r>
      <w:r w:rsidRPr="00881428">
        <w:rPr>
          <w:rFonts w:ascii="Times New Roman" w:hAnsi="Times New Roman" w:cs="Times New Roman"/>
        </w:rPr>
        <w:t>.</w:t>
      </w:r>
      <w:r w:rsidR="008D10DA" w:rsidRPr="00881428">
        <w:rPr>
          <w:rFonts w:ascii="Times New Roman" w:hAnsi="Times New Roman" w:cs="Times New Roman"/>
        </w:rPr>
        <w:t xml:space="preserve"> </w:t>
      </w:r>
      <w:r w:rsidR="00DC6871" w:rsidRPr="00881428">
        <w:rPr>
          <w:rFonts w:ascii="Times New Roman" w:hAnsi="Times New Roman" w:cs="Times New Roman"/>
        </w:rPr>
        <w:t xml:space="preserve">Additionally, media high in rehearsability should be considered for </w:t>
      </w:r>
      <w:r w:rsidR="00E92825" w:rsidRPr="00881428">
        <w:rPr>
          <w:rFonts w:ascii="Times New Roman" w:hAnsi="Times New Roman" w:cs="Times New Roman"/>
        </w:rPr>
        <w:t>providing</w:t>
      </w:r>
      <w:r w:rsidR="00DC6871" w:rsidRPr="00881428">
        <w:rPr>
          <w:rFonts w:ascii="Times New Roman" w:hAnsi="Times New Roman" w:cs="Times New Roman"/>
        </w:rPr>
        <w:t xml:space="preserve"> potentially negative or face-threatening feedback. </w:t>
      </w:r>
      <w:del w:id="1213" w:author="Christopher Lam" w:date="2015-07-17T15:50:00Z">
        <w:r w:rsidR="00DC6871" w:rsidRPr="00881428" w:rsidDel="00AA0BC5">
          <w:rPr>
            <w:rFonts w:ascii="Times New Roman" w:hAnsi="Times New Roman" w:cs="Times New Roman"/>
          </w:rPr>
          <w:delText>If students are able</w:delText>
        </w:r>
      </w:del>
      <w:ins w:id="1214" w:author="Christopher Lam" w:date="2015-07-17T15:50:00Z">
        <w:r w:rsidR="00AA0BC5">
          <w:rPr>
            <w:rFonts w:ascii="Times New Roman" w:hAnsi="Times New Roman" w:cs="Times New Roman"/>
          </w:rPr>
          <w:t>For example, e-mail allows senders</w:t>
        </w:r>
      </w:ins>
      <w:r w:rsidR="00DC6871" w:rsidRPr="00881428">
        <w:rPr>
          <w:rFonts w:ascii="Times New Roman" w:hAnsi="Times New Roman" w:cs="Times New Roman"/>
        </w:rPr>
        <w:t xml:space="preserve"> to rehearse or edit their </w:t>
      </w:r>
      <w:r w:rsidR="00542E65" w:rsidRPr="00881428">
        <w:rPr>
          <w:rFonts w:ascii="Times New Roman" w:hAnsi="Times New Roman" w:cs="Times New Roman"/>
        </w:rPr>
        <w:t xml:space="preserve">suggestions </w:t>
      </w:r>
      <w:del w:id="1215" w:author="Christopher Lam" w:date="2015-07-17T15:50:00Z">
        <w:r w:rsidR="00DC6871" w:rsidRPr="00881428" w:rsidDel="00AA0BC5">
          <w:rPr>
            <w:rFonts w:ascii="Times New Roman" w:hAnsi="Times New Roman" w:cs="Times New Roman"/>
          </w:rPr>
          <w:delText xml:space="preserve">and </w:delText>
        </w:r>
      </w:del>
      <w:ins w:id="1216" w:author="Christopher Lam" w:date="2015-07-17T15:50:00Z">
        <w:r w:rsidR="00AA0BC5">
          <w:rPr>
            <w:rFonts w:ascii="Times New Roman" w:hAnsi="Times New Roman" w:cs="Times New Roman"/>
          </w:rPr>
          <w:t>before</w:t>
        </w:r>
        <w:r w:rsidR="00AA0BC5" w:rsidRPr="00881428">
          <w:rPr>
            <w:rFonts w:ascii="Times New Roman" w:hAnsi="Times New Roman" w:cs="Times New Roman"/>
          </w:rPr>
          <w:t xml:space="preserve"> </w:t>
        </w:r>
      </w:ins>
      <w:r w:rsidR="00DC6871" w:rsidRPr="00881428">
        <w:rPr>
          <w:rFonts w:ascii="Times New Roman" w:hAnsi="Times New Roman" w:cs="Times New Roman"/>
        </w:rPr>
        <w:t>send</w:t>
      </w:r>
      <w:ins w:id="1217" w:author="Christopher Lam" w:date="2015-07-17T15:50:00Z">
        <w:r w:rsidR="00AA0BC5">
          <w:rPr>
            <w:rFonts w:ascii="Times New Roman" w:hAnsi="Times New Roman" w:cs="Times New Roman"/>
          </w:rPr>
          <w:t>ing</w:t>
        </w:r>
      </w:ins>
      <w:r w:rsidR="00DC6871" w:rsidRPr="00881428">
        <w:rPr>
          <w:rFonts w:ascii="Times New Roman" w:hAnsi="Times New Roman" w:cs="Times New Roman"/>
        </w:rPr>
        <w:t xml:space="preserve"> them </w:t>
      </w:r>
      <w:del w:id="1218" w:author="Christopher Lam" w:date="2015-07-17T15:50:00Z">
        <w:r w:rsidR="00DC6871" w:rsidRPr="00881428" w:rsidDel="00AA0BC5">
          <w:rPr>
            <w:rFonts w:ascii="Times New Roman" w:hAnsi="Times New Roman" w:cs="Times New Roman"/>
          </w:rPr>
          <w:delText>via email, it may allow</w:delText>
        </w:r>
      </w:del>
      <w:ins w:id="1219" w:author="Christopher Lam" w:date="2015-07-17T15:50:00Z">
        <w:r w:rsidR="00AA0BC5">
          <w:rPr>
            <w:rFonts w:ascii="Times New Roman" w:hAnsi="Times New Roman" w:cs="Times New Roman"/>
          </w:rPr>
          <w:t>and</w:t>
        </w:r>
      </w:ins>
      <w:r w:rsidR="00DC6871" w:rsidRPr="00881428">
        <w:rPr>
          <w:rFonts w:ascii="Times New Roman" w:hAnsi="Times New Roman" w:cs="Times New Roman"/>
        </w:rPr>
        <w:t xml:space="preserve"> </w:t>
      </w:r>
      <w:r w:rsidR="00542E65" w:rsidRPr="00881428">
        <w:rPr>
          <w:rFonts w:ascii="Times New Roman" w:hAnsi="Times New Roman" w:cs="Times New Roman"/>
        </w:rPr>
        <w:t xml:space="preserve">receivers </w:t>
      </w:r>
      <w:r w:rsidR="00DC6871" w:rsidRPr="00881428">
        <w:rPr>
          <w:rFonts w:ascii="Times New Roman" w:hAnsi="Times New Roman" w:cs="Times New Roman"/>
        </w:rPr>
        <w:t>to “react to (these) suggestions in private and…tone down</w:t>
      </w:r>
      <w:ins w:id="1220" w:author="Christopher Lam" w:date="2015-07-17T15:50:00Z">
        <w:r w:rsidR="00AA0BC5">
          <w:rPr>
            <w:rFonts w:ascii="Times New Roman" w:hAnsi="Times New Roman" w:cs="Times New Roman"/>
          </w:rPr>
          <w:t xml:space="preserve"> [their]</w:t>
        </w:r>
      </w:ins>
      <w:r w:rsidR="00DC6871" w:rsidRPr="00881428">
        <w:rPr>
          <w:rFonts w:ascii="Times New Roman" w:hAnsi="Times New Roman" w:cs="Times New Roman"/>
        </w:rPr>
        <w:t xml:space="preserve"> initial reactions” (Wolfe, 2010, p. 69).</w:t>
      </w:r>
      <w:r w:rsidR="00A127C2" w:rsidRPr="00881428">
        <w:rPr>
          <w:rFonts w:ascii="Times New Roman" w:hAnsi="Times New Roman" w:cs="Times New Roman"/>
        </w:rPr>
        <w:t xml:space="preserve"> </w:t>
      </w:r>
      <w:r w:rsidR="005324EA" w:rsidRPr="00881428">
        <w:rPr>
          <w:rFonts w:ascii="Times New Roman" w:hAnsi="Times New Roman" w:cs="Times New Roman"/>
        </w:rPr>
        <w:t xml:space="preserve">In summary, using MST as a framework for choosing collaborative writing technology </w:t>
      </w:r>
      <w:r w:rsidR="009B57E5" w:rsidRPr="00881428">
        <w:rPr>
          <w:rFonts w:ascii="Times New Roman" w:hAnsi="Times New Roman" w:cs="Times New Roman"/>
        </w:rPr>
        <w:t>provides students with a helpful decision-making tool</w:t>
      </w:r>
      <w:r w:rsidR="005324EA" w:rsidRPr="00881428">
        <w:rPr>
          <w:rFonts w:ascii="Times New Roman" w:hAnsi="Times New Roman" w:cs="Times New Roman"/>
        </w:rPr>
        <w:t xml:space="preserve"> during</w:t>
      </w:r>
      <w:r w:rsidR="009B57E5" w:rsidRPr="00881428">
        <w:rPr>
          <w:rFonts w:ascii="Times New Roman" w:hAnsi="Times New Roman" w:cs="Times New Roman"/>
        </w:rPr>
        <w:t xml:space="preserve"> the various</w:t>
      </w:r>
      <w:r w:rsidR="00E92825" w:rsidRPr="00881428">
        <w:rPr>
          <w:rFonts w:ascii="Times New Roman" w:hAnsi="Times New Roman" w:cs="Times New Roman"/>
        </w:rPr>
        <w:t xml:space="preserve"> </w:t>
      </w:r>
      <w:r w:rsidR="005324EA" w:rsidRPr="00881428">
        <w:rPr>
          <w:rFonts w:ascii="Times New Roman" w:hAnsi="Times New Roman" w:cs="Times New Roman"/>
        </w:rPr>
        <w:t xml:space="preserve">writing phases. </w:t>
      </w:r>
    </w:p>
    <w:p w14:paraId="68CAC067" w14:textId="77777777" w:rsidR="00AA0BC5" w:rsidRPr="00881428" w:rsidRDefault="00AA0BC5" w:rsidP="002D73CB">
      <w:pPr>
        <w:keepNext/>
        <w:spacing w:line="480" w:lineRule="auto"/>
        <w:ind w:left="0"/>
        <w:rPr>
          <w:rFonts w:ascii="Times New Roman" w:hAnsi="Times New Roman" w:cs="Times New Roman"/>
        </w:rPr>
      </w:pPr>
    </w:p>
    <w:p w14:paraId="7B5ED4C3" w14:textId="52DCEDE1" w:rsidR="00522E9E" w:rsidRDefault="002D73CB" w:rsidP="00D87066">
      <w:pPr>
        <w:keepNext/>
        <w:spacing w:line="480" w:lineRule="auto"/>
        <w:ind w:left="0"/>
        <w:rPr>
          <w:ins w:id="1221" w:author="Christopher Lam" w:date="2015-07-17T15:54:00Z"/>
          <w:rFonts w:ascii="Times New Roman" w:hAnsi="Times New Roman" w:cs="Times New Roman"/>
        </w:rPr>
      </w:pPr>
      <w:r w:rsidRPr="00881428">
        <w:rPr>
          <w:rFonts w:ascii="Times New Roman" w:hAnsi="Times New Roman" w:cs="Times New Roman"/>
        </w:rPr>
        <w:tab/>
      </w:r>
      <w:r w:rsidR="00FD1A6D" w:rsidRPr="00AA0BC5">
        <w:rPr>
          <w:rFonts w:ascii="Times New Roman" w:hAnsi="Times New Roman" w:cs="Times New Roman"/>
          <w:b/>
          <w:i/>
          <w:rPrChange w:id="1222" w:author="Christopher Lam" w:date="2015-07-17T15:51:00Z">
            <w:rPr>
              <w:rFonts w:ascii="Times New Roman" w:hAnsi="Times New Roman" w:cs="Times New Roman"/>
              <w:b/>
            </w:rPr>
          </w:rPrChange>
        </w:rPr>
        <w:t xml:space="preserve">5. </w:t>
      </w:r>
      <w:r w:rsidR="00EE3020" w:rsidRPr="00AA0BC5">
        <w:rPr>
          <w:rFonts w:ascii="Times New Roman" w:hAnsi="Times New Roman" w:cs="Times New Roman"/>
          <w:b/>
          <w:i/>
          <w:rPrChange w:id="1223" w:author="Christopher Lam" w:date="2015-07-17T15:51:00Z">
            <w:rPr>
              <w:rFonts w:ascii="Times New Roman" w:hAnsi="Times New Roman" w:cs="Times New Roman"/>
              <w:b/>
            </w:rPr>
          </w:rPrChange>
        </w:rPr>
        <w:t xml:space="preserve">Encourage flexible media use to help </w:t>
      </w:r>
      <w:r w:rsidR="00FD1A6D" w:rsidRPr="00AA0BC5">
        <w:rPr>
          <w:rFonts w:ascii="Times New Roman" w:hAnsi="Times New Roman" w:cs="Times New Roman"/>
          <w:b/>
          <w:i/>
          <w:rPrChange w:id="1224" w:author="Christopher Lam" w:date="2015-07-17T15:51:00Z">
            <w:rPr>
              <w:rFonts w:ascii="Times New Roman" w:hAnsi="Times New Roman" w:cs="Times New Roman"/>
              <w:b/>
            </w:rPr>
          </w:rPrChange>
        </w:rPr>
        <w:t>alleviate</w:t>
      </w:r>
      <w:r w:rsidR="00FA50CC" w:rsidRPr="00AA0BC5">
        <w:rPr>
          <w:rFonts w:ascii="Times New Roman" w:hAnsi="Times New Roman" w:cs="Times New Roman"/>
          <w:b/>
          <w:i/>
          <w:rPrChange w:id="1225" w:author="Christopher Lam" w:date="2015-07-17T15:51:00Z">
            <w:rPr>
              <w:rFonts w:ascii="Times New Roman" w:hAnsi="Times New Roman" w:cs="Times New Roman"/>
              <w:b/>
            </w:rPr>
          </w:rPrChange>
        </w:rPr>
        <w:t xml:space="preserve"> conflict</w:t>
      </w:r>
      <w:r w:rsidR="000C10F4" w:rsidRPr="00881428">
        <w:rPr>
          <w:rFonts w:ascii="Times New Roman" w:hAnsi="Times New Roman" w:cs="Times New Roman"/>
          <w:b/>
        </w:rPr>
        <w:t>.</w:t>
      </w:r>
      <w:r w:rsidR="0047354B" w:rsidRPr="00881428">
        <w:rPr>
          <w:rFonts w:ascii="Times New Roman" w:hAnsi="Times New Roman" w:cs="Times New Roman"/>
        </w:rPr>
        <w:t xml:space="preserve"> </w:t>
      </w:r>
      <w:r w:rsidR="00CF46BF" w:rsidRPr="00881428">
        <w:rPr>
          <w:rFonts w:ascii="Times New Roman" w:hAnsi="Times New Roman" w:cs="Times New Roman"/>
        </w:rPr>
        <w:t xml:space="preserve">When conflict arises in a team project, changing media habits or procedures may </w:t>
      </w:r>
      <w:del w:id="1226" w:author="Christopher Lam" w:date="2015-07-17T15:51:00Z">
        <w:r w:rsidR="00CF46BF" w:rsidRPr="00881428" w:rsidDel="00AA0BC5">
          <w:rPr>
            <w:rFonts w:ascii="Times New Roman" w:hAnsi="Times New Roman" w:cs="Times New Roman"/>
          </w:rPr>
          <w:delText>be helpful</w:delText>
        </w:r>
      </w:del>
      <w:ins w:id="1227" w:author="Christopher Lam" w:date="2015-07-17T15:51:00Z">
        <w:r w:rsidR="00AA0BC5">
          <w:rPr>
            <w:rFonts w:ascii="Times New Roman" w:hAnsi="Times New Roman" w:cs="Times New Roman"/>
          </w:rPr>
          <w:t>help</w:t>
        </w:r>
      </w:ins>
      <w:r w:rsidR="00CF46BF" w:rsidRPr="00881428">
        <w:rPr>
          <w:rFonts w:ascii="Times New Roman" w:hAnsi="Times New Roman" w:cs="Times New Roman"/>
        </w:rPr>
        <w:t xml:space="preserve"> to </w:t>
      </w:r>
      <w:ins w:id="1228" w:author="Christopher Lam" w:date="2015-07-17T15:51:00Z">
        <w:r w:rsidR="00AA0BC5">
          <w:rPr>
            <w:rFonts w:ascii="Times New Roman" w:hAnsi="Times New Roman" w:cs="Times New Roman"/>
          </w:rPr>
          <w:t xml:space="preserve">the </w:t>
        </w:r>
      </w:ins>
      <w:r w:rsidR="00CF46BF" w:rsidRPr="00881428">
        <w:rPr>
          <w:rFonts w:ascii="Times New Roman" w:hAnsi="Times New Roman" w:cs="Times New Roman"/>
        </w:rPr>
        <w:t xml:space="preserve">diffuse conflict. </w:t>
      </w:r>
      <w:r w:rsidR="0073350C" w:rsidRPr="00881428">
        <w:rPr>
          <w:rFonts w:ascii="Times New Roman" w:hAnsi="Times New Roman" w:cs="Times New Roman"/>
        </w:rPr>
        <w:t>Wolfe (2010)</w:t>
      </w:r>
      <w:r w:rsidR="00C7348A" w:rsidRPr="00881428">
        <w:rPr>
          <w:rFonts w:ascii="Times New Roman" w:hAnsi="Times New Roman" w:cs="Times New Roman"/>
        </w:rPr>
        <w:t xml:space="preserve"> </w:t>
      </w:r>
      <w:r w:rsidR="00EF2483" w:rsidRPr="00881428">
        <w:rPr>
          <w:rFonts w:ascii="Times New Roman" w:hAnsi="Times New Roman" w:cs="Times New Roman"/>
        </w:rPr>
        <w:t>describe</w:t>
      </w:r>
      <w:ins w:id="1229" w:author="Christopher Lam" w:date="2015-07-17T15:51:00Z">
        <w:r w:rsidR="00AA0BC5">
          <w:rPr>
            <w:rFonts w:ascii="Times New Roman" w:hAnsi="Times New Roman" w:cs="Times New Roman"/>
          </w:rPr>
          <w:t>d</w:t>
        </w:r>
      </w:ins>
      <w:del w:id="1230" w:author="Christopher Lam" w:date="2015-07-17T15:51:00Z">
        <w:r w:rsidR="00EF2483" w:rsidRPr="00881428" w:rsidDel="00AA0BC5">
          <w:rPr>
            <w:rFonts w:ascii="Times New Roman" w:hAnsi="Times New Roman" w:cs="Times New Roman"/>
          </w:rPr>
          <w:delText>s</w:delText>
        </w:r>
      </w:del>
      <w:r w:rsidR="00EF2483" w:rsidRPr="00881428">
        <w:rPr>
          <w:rFonts w:ascii="Times New Roman" w:hAnsi="Times New Roman" w:cs="Times New Roman"/>
        </w:rPr>
        <w:t xml:space="preserve"> a situation </w:t>
      </w:r>
      <w:del w:id="1231" w:author="Christopher Lam" w:date="2015-07-17T15:51:00Z">
        <w:r w:rsidR="00EF2483" w:rsidRPr="00881428" w:rsidDel="00AA0BC5">
          <w:rPr>
            <w:rFonts w:ascii="Times New Roman" w:hAnsi="Times New Roman" w:cs="Times New Roman"/>
          </w:rPr>
          <w:delText xml:space="preserve">where </w:delText>
        </w:r>
      </w:del>
      <w:ins w:id="1232" w:author="Christopher Lam" w:date="2015-07-17T15:51:00Z">
        <w:r w:rsidR="00AA0BC5">
          <w:rPr>
            <w:rFonts w:ascii="Times New Roman" w:hAnsi="Times New Roman" w:cs="Times New Roman"/>
          </w:rPr>
          <w:t>in which</w:t>
        </w:r>
      </w:ins>
      <w:del w:id="1233" w:author="Christopher Lam" w:date="2015-07-22T13:51:00Z">
        <w:r w:rsidR="00EF2483" w:rsidRPr="00881428" w:rsidDel="00FB6E72">
          <w:rPr>
            <w:rFonts w:ascii="Times New Roman" w:hAnsi="Times New Roman" w:cs="Times New Roman"/>
          </w:rPr>
          <w:delText>a</w:delText>
        </w:r>
      </w:del>
      <w:r w:rsidR="005268C2" w:rsidRPr="00881428">
        <w:rPr>
          <w:rFonts w:ascii="Times New Roman" w:hAnsi="Times New Roman" w:cs="Times New Roman"/>
        </w:rPr>
        <w:t xml:space="preserve"> non</w:t>
      </w:r>
      <w:del w:id="1234" w:author="Christopher Lam" w:date="2015-07-17T15:51:00Z">
        <w:r w:rsidR="005268C2" w:rsidRPr="00881428" w:rsidDel="00AA0BC5">
          <w:rPr>
            <w:rFonts w:ascii="Times New Roman" w:hAnsi="Times New Roman" w:cs="Times New Roman"/>
          </w:rPr>
          <w:delText>-</w:delText>
        </w:r>
      </w:del>
      <w:r w:rsidR="005268C2" w:rsidRPr="00881428">
        <w:rPr>
          <w:rFonts w:ascii="Times New Roman" w:hAnsi="Times New Roman" w:cs="Times New Roman"/>
        </w:rPr>
        <w:t xml:space="preserve">assertive </w:t>
      </w:r>
      <w:del w:id="1235" w:author="Christopher Lam" w:date="2015-07-17T15:51:00Z">
        <w:r w:rsidR="005268C2" w:rsidRPr="00881428" w:rsidDel="00AA0BC5">
          <w:rPr>
            <w:rFonts w:ascii="Times New Roman" w:hAnsi="Times New Roman" w:cs="Times New Roman"/>
          </w:rPr>
          <w:delText>team member</w:delText>
        </w:r>
      </w:del>
      <w:ins w:id="1236" w:author="Christopher Lam" w:date="2015-07-17T15:51:00Z">
        <w:r w:rsidR="00AA0BC5">
          <w:rPr>
            <w:rFonts w:ascii="Times New Roman" w:hAnsi="Times New Roman" w:cs="Times New Roman"/>
          </w:rPr>
          <w:t>individuals</w:t>
        </w:r>
      </w:ins>
      <w:r w:rsidR="00C7348A" w:rsidRPr="00881428">
        <w:rPr>
          <w:rFonts w:ascii="Times New Roman" w:hAnsi="Times New Roman" w:cs="Times New Roman"/>
        </w:rPr>
        <w:t xml:space="preserve"> feel</w:t>
      </w:r>
      <w:ins w:id="1237" w:author="Christopher Lam" w:date="2015-07-17T15:51:00Z">
        <w:r w:rsidR="00AA0BC5">
          <w:rPr>
            <w:rFonts w:ascii="Times New Roman" w:hAnsi="Times New Roman" w:cs="Times New Roman"/>
          </w:rPr>
          <w:t xml:space="preserve"> that</w:t>
        </w:r>
      </w:ins>
      <w:del w:id="1238" w:author="Christopher Lam" w:date="2015-07-17T15:51:00Z">
        <w:r w:rsidR="00EF2483" w:rsidRPr="00881428" w:rsidDel="00AA0BC5">
          <w:rPr>
            <w:rFonts w:ascii="Times New Roman" w:hAnsi="Times New Roman" w:cs="Times New Roman"/>
          </w:rPr>
          <w:delText>s</w:delText>
        </w:r>
      </w:del>
      <w:r w:rsidR="00C7348A" w:rsidRPr="00881428">
        <w:rPr>
          <w:rFonts w:ascii="Times New Roman" w:hAnsi="Times New Roman" w:cs="Times New Roman"/>
        </w:rPr>
        <w:t xml:space="preserve"> their teammates </w:t>
      </w:r>
      <w:del w:id="1239" w:author="Christopher Lam" w:date="2015-07-17T15:51:00Z">
        <w:r w:rsidR="00C7348A" w:rsidRPr="00881428" w:rsidDel="00AA0BC5">
          <w:rPr>
            <w:rFonts w:ascii="Times New Roman" w:hAnsi="Times New Roman" w:cs="Times New Roman"/>
          </w:rPr>
          <w:delText xml:space="preserve">aren’t </w:delText>
        </w:r>
      </w:del>
      <w:ins w:id="1240" w:author="Christopher Lam" w:date="2015-07-17T15:51:00Z">
        <w:r w:rsidR="00AA0BC5">
          <w:rPr>
            <w:rFonts w:ascii="Times New Roman" w:hAnsi="Times New Roman" w:cs="Times New Roman"/>
          </w:rPr>
          <w:t>are not</w:t>
        </w:r>
        <w:r w:rsidR="00AA0BC5" w:rsidRPr="00881428">
          <w:rPr>
            <w:rFonts w:ascii="Times New Roman" w:hAnsi="Times New Roman" w:cs="Times New Roman"/>
          </w:rPr>
          <w:t xml:space="preserve"> </w:t>
        </w:r>
      </w:ins>
      <w:r w:rsidR="00C7348A" w:rsidRPr="00881428">
        <w:rPr>
          <w:rFonts w:ascii="Times New Roman" w:hAnsi="Times New Roman" w:cs="Times New Roman"/>
        </w:rPr>
        <w:t>listening to</w:t>
      </w:r>
      <w:r w:rsidR="00EF2483" w:rsidRPr="00881428">
        <w:rPr>
          <w:rFonts w:ascii="Times New Roman" w:hAnsi="Times New Roman" w:cs="Times New Roman"/>
        </w:rPr>
        <w:t xml:space="preserve"> their ideas.</w:t>
      </w:r>
      <w:r w:rsidR="00C7348A" w:rsidRPr="00881428">
        <w:rPr>
          <w:rFonts w:ascii="Times New Roman" w:hAnsi="Times New Roman" w:cs="Times New Roman"/>
        </w:rPr>
        <w:t xml:space="preserve"> </w:t>
      </w:r>
      <w:r w:rsidR="001D538F" w:rsidRPr="00881428">
        <w:rPr>
          <w:rFonts w:ascii="Times New Roman" w:hAnsi="Times New Roman" w:cs="Times New Roman"/>
        </w:rPr>
        <w:t>Her solution, which is supported by MST, is</w:t>
      </w:r>
      <w:r w:rsidR="00C7348A" w:rsidRPr="00881428">
        <w:rPr>
          <w:rFonts w:ascii="Times New Roman" w:hAnsi="Times New Roman" w:cs="Times New Roman"/>
        </w:rPr>
        <w:t xml:space="preserve"> </w:t>
      </w:r>
      <w:r w:rsidR="001D538F" w:rsidRPr="00881428">
        <w:rPr>
          <w:rFonts w:ascii="Times New Roman" w:hAnsi="Times New Roman" w:cs="Times New Roman"/>
        </w:rPr>
        <w:t>to move the conversation to</w:t>
      </w:r>
      <w:r w:rsidR="00C7348A" w:rsidRPr="00881428">
        <w:rPr>
          <w:rFonts w:ascii="Times New Roman" w:hAnsi="Times New Roman" w:cs="Times New Roman"/>
        </w:rPr>
        <w:t xml:space="preserve"> e</w:t>
      </w:r>
      <w:ins w:id="1241" w:author="Christopher Lam" w:date="2015-07-17T15:51:00Z">
        <w:r w:rsidR="00AA0BC5">
          <w:rPr>
            <w:rFonts w:ascii="Times New Roman" w:hAnsi="Times New Roman" w:cs="Times New Roman"/>
          </w:rPr>
          <w:t>-</w:t>
        </w:r>
      </w:ins>
      <w:r w:rsidR="00C7348A" w:rsidRPr="00881428">
        <w:rPr>
          <w:rFonts w:ascii="Times New Roman" w:hAnsi="Times New Roman" w:cs="Times New Roman"/>
        </w:rPr>
        <w:t xml:space="preserve">mail because “emailing your thoughts gives you a chance </w:t>
      </w:r>
      <w:ins w:id="1242" w:author="Christopher Lam" w:date="2015-07-17T15:51:00Z">
        <w:r w:rsidR="00AA0BC5">
          <w:rPr>
            <w:rFonts w:ascii="Times New Roman" w:hAnsi="Times New Roman" w:cs="Times New Roman"/>
          </w:rPr>
          <w:t xml:space="preserve">to </w:t>
        </w:r>
      </w:ins>
      <w:r w:rsidR="00C7348A" w:rsidRPr="00881428">
        <w:rPr>
          <w:rFonts w:ascii="Times New Roman" w:hAnsi="Times New Roman" w:cs="Times New Roman"/>
        </w:rPr>
        <w:t xml:space="preserve">state your ideas without the pressure and competition of a face-to-face meeting” (p. 113). </w:t>
      </w:r>
      <w:r w:rsidR="00456D09" w:rsidRPr="00881428">
        <w:rPr>
          <w:rFonts w:ascii="Times New Roman" w:hAnsi="Times New Roman" w:cs="Times New Roman"/>
        </w:rPr>
        <w:t xml:space="preserve">Changing media </w:t>
      </w:r>
      <w:r w:rsidR="00C62E4F" w:rsidRPr="00881428">
        <w:rPr>
          <w:rFonts w:ascii="Times New Roman" w:hAnsi="Times New Roman" w:cs="Times New Roman"/>
        </w:rPr>
        <w:t>habits</w:t>
      </w:r>
      <w:r w:rsidR="00456D09" w:rsidRPr="00881428">
        <w:rPr>
          <w:rFonts w:ascii="Times New Roman" w:hAnsi="Times New Roman" w:cs="Times New Roman"/>
        </w:rPr>
        <w:t xml:space="preserve"> based on MST might also be helpful </w:t>
      </w:r>
      <w:del w:id="1243" w:author="Christopher Lam" w:date="2015-07-17T15:52:00Z">
        <w:r w:rsidR="00456D09" w:rsidRPr="00881428" w:rsidDel="00AA0BC5">
          <w:rPr>
            <w:rFonts w:ascii="Times New Roman" w:hAnsi="Times New Roman" w:cs="Times New Roman"/>
          </w:rPr>
          <w:delText>in a situation where</w:delText>
        </w:r>
      </w:del>
      <w:ins w:id="1244" w:author="Christopher Lam" w:date="2015-07-17T15:52:00Z">
        <w:r w:rsidR="00AA0BC5">
          <w:rPr>
            <w:rFonts w:ascii="Times New Roman" w:hAnsi="Times New Roman" w:cs="Times New Roman"/>
          </w:rPr>
          <w:t>when</w:t>
        </w:r>
      </w:ins>
      <w:r w:rsidR="00456D09" w:rsidRPr="00881428">
        <w:rPr>
          <w:rFonts w:ascii="Times New Roman" w:hAnsi="Times New Roman" w:cs="Times New Roman"/>
        </w:rPr>
        <w:t xml:space="preserve"> a team member </w:t>
      </w:r>
      <w:ins w:id="1245" w:author="Christopher Lam" w:date="2015-07-17T15:52:00Z">
        <w:r w:rsidR="00AA0BC5">
          <w:rPr>
            <w:rFonts w:ascii="Times New Roman" w:hAnsi="Times New Roman" w:cs="Times New Roman"/>
          </w:rPr>
          <w:t xml:space="preserve">misses </w:t>
        </w:r>
      </w:ins>
      <w:del w:id="1246" w:author="Christopher Lam" w:date="2015-07-17T15:52:00Z">
        <w:r w:rsidR="00456D09" w:rsidRPr="00881428" w:rsidDel="00AA0BC5">
          <w:rPr>
            <w:rFonts w:ascii="Times New Roman" w:hAnsi="Times New Roman" w:cs="Times New Roman"/>
          </w:rPr>
          <w:delText xml:space="preserve">is missing </w:delText>
        </w:r>
      </w:del>
      <w:r w:rsidR="00456D09" w:rsidRPr="00881428">
        <w:rPr>
          <w:rFonts w:ascii="Times New Roman" w:hAnsi="Times New Roman" w:cs="Times New Roman"/>
        </w:rPr>
        <w:t xml:space="preserve">meetings. </w:t>
      </w:r>
      <w:ins w:id="1247" w:author="Christopher Lam" w:date="2015-07-17T15:52:00Z">
        <w:r w:rsidR="00AA0BC5">
          <w:rPr>
            <w:rFonts w:ascii="Times New Roman" w:hAnsi="Times New Roman" w:cs="Times New Roman"/>
          </w:rPr>
          <w:t xml:space="preserve">In such cases, </w:t>
        </w:r>
      </w:ins>
      <w:r w:rsidR="00456D09" w:rsidRPr="00881428">
        <w:rPr>
          <w:rFonts w:ascii="Times New Roman" w:hAnsi="Times New Roman" w:cs="Times New Roman"/>
        </w:rPr>
        <w:t>Wolfe suggest</w:t>
      </w:r>
      <w:ins w:id="1248" w:author="Christopher Lam" w:date="2015-07-17T15:52:00Z">
        <w:r w:rsidR="00AA0BC5">
          <w:rPr>
            <w:rFonts w:ascii="Times New Roman" w:hAnsi="Times New Roman" w:cs="Times New Roman"/>
          </w:rPr>
          <w:t>ed</w:t>
        </w:r>
      </w:ins>
      <w:del w:id="1249" w:author="Christopher Lam" w:date="2015-07-17T15:52:00Z">
        <w:r w:rsidR="00456D09" w:rsidRPr="00881428" w:rsidDel="00AA0BC5">
          <w:rPr>
            <w:rFonts w:ascii="Times New Roman" w:hAnsi="Times New Roman" w:cs="Times New Roman"/>
          </w:rPr>
          <w:delText>s</w:delText>
        </w:r>
      </w:del>
      <w:r w:rsidR="00456D09" w:rsidRPr="00881428">
        <w:rPr>
          <w:rFonts w:ascii="Times New Roman" w:hAnsi="Times New Roman" w:cs="Times New Roman"/>
        </w:rPr>
        <w:t xml:space="preserve"> emailing the student and perhaps assigning </w:t>
      </w:r>
      <w:del w:id="1250" w:author="Christopher Lam" w:date="2015-07-17T15:52:00Z">
        <w:r w:rsidR="00456D09" w:rsidRPr="00881428" w:rsidDel="00521DC5">
          <w:rPr>
            <w:rFonts w:ascii="Times New Roman" w:hAnsi="Times New Roman" w:cs="Times New Roman"/>
          </w:rPr>
          <w:delText xml:space="preserve">them </w:delText>
        </w:r>
      </w:del>
      <w:ins w:id="1251" w:author="Christopher Lam" w:date="2015-07-17T15:52:00Z">
        <w:r w:rsidR="00521DC5">
          <w:rPr>
            <w:rFonts w:ascii="Times New Roman" w:hAnsi="Times New Roman" w:cs="Times New Roman"/>
          </w:rPr>
          <w:t>the student</w:t>
        </w:r>
        <w:r w:rsidR="00521DC5" w:rsidRPr="00881428">
          <w:rPr>
            <w:rFonts w:ascii="Times New Roman" w:hAnsi="Times New Roman" w:cs="Times New Roman"/>
          </w:rPr>
          <w:t xml:space="preserve"> </w:t>
        </w:r>
      </w:ins>
      <w:r w:rsidR="00456D09" w:rsidRPr="00881428">
        <w:rPr>
          <w:rFonts w:ascii="Times New Roman" w:hAnsi="Times New Roman" w:cs="Times New Roman"/>
        </w:rPr>
        <w:t>with extra work. In addition</w:t>
      </w:r>
      <w:r w:rsidR="00C62E4F" w:rsidRPr="00881428">
        <w:rPr>
          <w:rFonts w:ascii="Times New Roman" w:hAnsi="Times New Roman" w:cs="Times New Roman"/>
        </w:rPr>
        <w:t xml:space="preserve"> to these measures</w:t>
      </w:r>
      <w:r w:rsidR="00456D09" w:rsidRPr="00881428">
        <w:rPr>
          <w:rFonts w:ascii="Times New Roman" w:hAnsi="Times New Roman" w:cs="Times New Roman"/>
        </w:rPr>
        <w:t xml:space="preserve">, </w:t>
      </w:r>
      <w:r w:rsidR="00C62E4F" w:rsidRPr="00881428">
        <w:rPr>
          <w:rFonts w:ascii="Times New Roman" w:hAnsi="Times New Roman" w:cs="Times New Roman"/>
        </w:rPr>
        <w:t>it may be helpful to</w:t>
      </w:r>
      <w:r w:rsidR="00456D09" w:rsidRPr="00881428">
        <w:rPr>
          <w:rFonts w:ascii="Times New Roman" w:hAnsi="Times New Roman" w:cs="Times New Roman"/>
        </w:rPr>
        <w:t xml:space="preserve"> </w:t>
      </w:r>
      <w:r w:rsidR="00C62E4F" w:rsidRPr="00881428">
        <w:rPr>
          <w:rFonts w:ascii="Times New Roman" w:hAnsi="Times New Roman" w:cs="Times New Roman"/>
        </w:rPr>
        <w:t>alter</w:t>
      </w:r>
      <w:r w:rsidR="00456D09" w:rsidRPr="00881428">
        <w:rPr>
          <w:rFonts w:ascii="Times New Roman" w:hAnsi="Times New Roman" w:cs="Times New Roman"/>
        </w:rPr>
        <w:t xml:space="preserve"> media use to accommodate the team member as well. If the team member is willing to work but cannot make meetings due to external factors like a </w:t>
      </w:r>
      <w:r w:rsidR="00BC1CC7" w:rsidRPr="00881428">
        <w:rPr>
          <w:rFonts w:ascii="Times New Roman" w:hAnsi="Times New Roman" w:cs="Times New Roman"/>
        </w:rPr>
        <w:t>long</w:t>
      </w:r>
      <w:r w:rsidR="00456D09" w:rsidRPr="00881428">
        <w:rPr>
          <w:rFonts w:ascii="Times New Roman" w:hAnsi="Times New Roman" w:cs="Times New Roman"/>
        </w:rPr>
        <w:t xml:space="preserve"> commute, perhaps a hybrid face-to-face/video chat meeting</w:t>
      </w:r>
      <w:ins w:id="1252" w:author="Christopher Lam" w:date="2015-07-17T15:53:00Z">
        <w:r w:rsidR="00522E9E">
          <w:rPr>
            <w:rFonts w:ascii="Times New Roman" w:hAnsi="Times New Roman" w:cs="Times New Roman"/>
          </w:rPr>
          <w:t>, where some students are collocated and others</w:t>
        </w:r>
      </w:ins>
      <w:r w:rsidR="00456D09" w:rsidRPr="00881428">
        <w:rPr>
          <w:rFonts w:ascii="Times New Roman" w:hAnsi="Times New Roman" w:cs="Times New Roman"/>
        </w:rPr>
        <w:t xml:space="preserve"> </w:t>
      </w:r>
      <w:ins w:id="1253" w:author="Christopher Lam" w:date="2015-07-17T15:54:00Z">
        <w:r w:rsidR="00522E9E">
          <w:rPr>
            <w:rFonts w:ascii="Times New Roman" w:hAnsi="Times New Roman" w:cs="Times New Roman"/>
          </w:rPr>
          <w:t xml:space="preserve">are on video chat, </w:t>
        </w:r>
      </w:ins>
      <w:r w:rsidR="00456D09" w:rsidRPr="00881428">
        <w:rPr>
          <w:rFonts w:ascii="Times New Roman" w:hAnsi="Times New Roman" w:cs="Times New Roman"/>
        </w:rPr>
        <w:t>might be beneficial</w:t>
      </w:r>
      <w:r w:rsidR="002A08EF">
        <w:rPr>
          <w:rFonts w:ascii="Times New Roman" w:hAnsi="Times New Roman" w:cs="Times New Roman"/>
        </w:rPr>
        <w:t xml:space="preserve"> and could alleviate conflict</w:t>
      </w:r>
      <w:r w:rsidR="00456D09" w:rsidRPr="00881428">
        <w:rPr>
          <w:rFonts w:ascii="Times New Roman" w:hAnsi="Times New Roman" w:cs="Times New Roman"/>
        </w:rPr>
        <w:t xml:space="preserve">. </w:t>
      </w:r>
    </w:p>
    <w:p w14:paraId="78CC52A4" w14:textId="00152B70" w:rsidR="00D87066" w:rsidRPr="00881428" w:rsidRDefault="00C62E4F" w:rsidP="00D87066">
      <w:pPr>
        <w:keepNext/>
        <w:spacing w:line="480" w:lineRule="auto"/>
        <w:ind w:left="0"/>
        <w:rPr>
          <w:rFonts w:ascii="Times New Roman" w:hAnsi="Times New Roman" w:cs="Times New Roman"/>
        </w:rPr>
      </w:pPr>
      <w:del w:id="1254" w:author="Christopher Lam" w:date="2015-07-17T15:53:00Z">
        <w:r w:rsidRPr="00881428" w:rsidDel="00522E9E">
          <w:rPr>
            <w:rFonts w:ascii="Times New Roman" w:hAnsi="Times New Roman" w:cs="Times New Roman"/>
          </w:rPr>
          <w:delText>Of course, if a student disapp</w:delText>
        </w:r>
        <w:r w:rsidR="006C3253" w:rsidDel="00522E9E">
          <w:rPr>
            <w:rFonts w:ascii="Times New Roman" w:hAnsi="Times New Roman" w:cs="Times New Roman"/>
          </w:rPr>
          <w:delText xml:space="preserve">ears completely, changing the communication medium </w:delText>
        </w:r>
        <w:r w:rsidRPr="00881428" w:rsidDel="00522E9E">
          <w:rPr>
            <w:rFonts w:ascii="Times New Roman" w:hAnsi="Times New Roman" w:cs="Times New Roman"/>
          </w:rPr>
          <w:delText>won’t solve the problem.</w:delText>
        </w:r>
      </w:del>
    </w:p>
    <w:p w14:paraId="29FEC050" w14:textId="77777777" w:rsidR="00C21599" w:rsidRPr="00881428" w:rsidRDefault="00C25BDD" w:rsidP="00C21599">
      <w:pPr>
        <w:keepNext/>
        <w:widowControl w:val="0"/>
        <w:spacing w:line="480" w:lineRule="auto"/>
        <w:ind w:left="0"/>
        <w:jc w:val="center"/>
        <w:rPr>
          <w:rFonts w:ascii="Times New Roman" w:hAnsi="Times New Roman" w:cs="Times New Roman"/>
        </w:rPr>
      </w:pPr>
      <w:r w:rsidRPr="00881428">
        <w:rPr>
          <w:rFonts w:ascii="Times New Roman" w:hAnsi="Times New Roman" w:cs="Times New Roman"/>
        </w:rPr>
        <w:tab/>
      </w:r>
      <w:r w:rsidR="00D5798B" w:rsidRPr="00881428">
        <w:rPr>
          <w:rFonts w:ascii="Times New Roman" w:hAnsi="Times New Roman" w:cs="Times New Roman"/>
          <w:b/>
        </w:rPr>
        <w:t>Limitations and Directions for Future Research</w:t>
      </w:r>
    </w:p>
    <w:p w14:paraId="47301F0F" w14:textId="77777777" w:rsidR="00522E9E" w:rsidRDefault="00522E9E" w:rsidP="00C21599">
      <w:pPr>
        <w:keepNext/>
        <w:widowControl w:val="0"/>
        <w:spacing w:line="480" w:lineRule="auto"/>
        <w:ind w:left="0"/>
        <w:rPr>
          <w:ins w:id="1255" w:author="Christopher Lam" w:date="2015-07-17T15:54:00Z"/>
          <w:rFonts w:ascii="Times New Roman" w:hAnsi="Times New Roman" w:cs="Times New Roman"/>
        </w:rPr>
      </w:pPr>
    </w:p>
    <w:p w14:paraId="4B8A53D3" w14:textId="37ED6AEC" w:rsidR="00573040" w:rsidRPr="00881428" w:rsidRDefault="00C21599" w:rsidP="00C21599">
      <w:pPr>
        <w:keepNext/>
        <w:widowControl w:val="0"/>
        <w:spacing w:line="480" w:lineRule="auto"/>
        <w:ind w:left="0"/>
        <w:rPr>
          <w:rFonts w:ascii="Times New Roman" w:hAnsi="Times New Roman" w:cs="Times New Roman"/>
        </w:rPr>
      </w:pPr>
      <w:del w:id="1256" w:author="Christopher Lam" w:date="2015-07-17T15:54:00Z">
        <w:r w:rsidRPr="00881428" w:rsidDel="00522E9E">
          <w:rPr>
            <w:rFonts w:ascii="Times New Roman" w:hAnsi="Times New Roman" w:cs="Times New Roman"/>
          </w:rPr>
          <w:tab/>
        </w:r>
      </w:del>
      <w:r w:rsidR="009D4155" w:rsidRPr="00881428">
        <w:rPr>
          <w:rFonts w:ascii="Times New Roman" w:hAnsi="Times New Roman" w:cs="Times New Roman"/>
        </w:rPr>
        <w:t xml:space="preserve">As with </w:t>
      </w:r>
      <w:r w:rsidR="009848D1" w:rsidRPr="00881428">
        <w:rPr>
          <w:rFonts w:ascii="Times New Roman" w:hAnsi="Times New Roman" w:cs="Times New Roman"/>
        </w:rPr>
        <w:t>any experiment,</w:t>
      </w:r>
      <w:r w:rsidR="009D4155" w:rsidRPr="00881428">
        <w:rPr>
          <w:rFonts w:ascii="Times New Roman" w:hAnsi="Times New Roman" w:cs="Times New Roman"/>
        </w:rPr>
        <w:t xml:space="preserve"> generalizability is an issue when applying findings outside of the studied population.</w:t>
      </w:r>
      <w:r w:rsidR="00921D47" w:rsidRPr="00881428">
        <w:rPr>
          <w:rFonts w:ascii="Times New Roman" w:hAnsi="Times New Roman" w:cs="Times New Roman"/>
        </w:rPr>
        <w:t xml:space="preserve"> That is, because the population of </w:t>
      </w:r>
      <w:del w:id="1257" w:author="Christopher Lam" w:date="2015-07-17T15:54:00Z">
        <w:r w:rsidR="00921D47" w:rsidRPr="00881428" w:rsidDel="00522E9E">
          <w:rPr>
            <w:rFonts w:ascii="Times New Roman" w:hAnsi="Times New Roman" w:cs="Times New Roman"/>
          </w:rPr>
          <w:delText>the present</w:delText>
        </w:r>
      </w:del>
      <w:ins w:id="1258" w:author="Christopher Lam" w:date="2015-07-17T15:54:00Z">
        <w:r w:rsidR="00522E9E">
          <w:rPr>
            <w:rFonts w:ascii="Times New Roman" w:hAnsi="Times New Roman" w:cs="Times New Roman"/>
          </w:rPr>
          <w:t>this</w:t>
        </w:r>
      </w:ins>
      <w:r w:rsidR="00921D47" w:rsidRPr="00881428">
        <w:rPr>
          <w:rFonts w:ascii="Times New Roman" w:hAnsi="Times New Roman" w:cs="Times New Roman"/>
        </w:rPr>
        <w:t xml:space="preserve"> study consists </w:t>
      </w:r>
      <w:r w:rsidR="00D210E8" w:rsidRPr="00881428">
        <w:rPr>
          <w:rFonts w:ascii="Times New Roman" w:hAnsi="Times New Roman" w:cs="Times New Roman"/>
        </w:rPr>
        <w:t xml:space="preserve">primarily </w:t>
      </w:r>
      <w:r w:rsidR="00921D47" w:rsidRPr="00881428">
        <w:rPr>
          <w:rFonts w:ascii="Times New Roman" w:hAnsi="Times New Roman" w:cs="Times New Roman"/>
        </w:rPr>
        <w:t xml:space="preserve">of students, </w:t>
      </w:r>
      <w:ins w:id="1259" w:author="Christopher Lam" w:date="2015-07-17T15:54:00Z">
        <w:r w:rsidR="00522E9E">
          <w:rPr>
            <w:rFonts w:ascii="Times New Roman" w:hAnsi="Times New Roman" w:cs="Times New Roman"/>
          </w:rPr>
          <w:t xml:space="preserve">the results might not </w:t>
        </w:r>
      </w:ins>
      <w:del w:id="1260" w:author="Christopher Lam" w:date="2015-07-17T15:54:00Z">
        <w:r w:rsidR="00921D47" w:rsidRPr="00881428" w:rsidDel="00522E9E">
          <w:rPr>
            <w:rFonts w:ascii="Times New Roman" w:hAnsi="Times New Roman" w:cs="Times New Roman"/>
          </w:rPr>
          <w:delText xml:space="preserve">one should be careful to </w:delText>
        </w:r>
      </w:del>
      <w:r w:rsidR="00921D47" w:rsidRPr="00881428">
        <w:rPr>
          <w:rFonts w:ascii="Times New Roman" w:hAnsi="Times New Roman" w:cs="Times New Roman"/>
        </w:rPr>
        <w:t xml:space="preserve">extend </w:t>
      </w:r>
      <w:del w:id="1261" w:author="Christopher Lam" w:date="2015-07-17T15:54:00Z">
        <w:r w:rsidR="00921D47" w:rsidRPr="00881428" w:rsidDel="00522E9E">
          <w:rPr>
            <w:rFonts w:ascii="Times New Roman" w:hAnsi="Times New Roman" w:cs="Times New Roman"/>
          </w:rPr>
          <w:delText xml:space="preserve">the results </w:delText>
        </w:r>
      </w:del>
      <w:r w:rsidR="00921D47" w:rsidRPr="00881428">
        <w:rPr>
          <w:rFonts w:ascii="Times New Roman" w:hAnsi="Times New Roman" w:cs="Times New Roman"/>
        </w:rPr>
        <w:t>to practitioners</w:t>
      </w:r>
      <w:ins w:id="1262" w:author="Christopher Lam" w:date="2015-07-17T15:54:00Z">
        <w:r w:rsidR="00522E9E">
          <w:rPr>
            <w:rFonts w:ascii="Times New Roman" w:hAnsi="Times New Roman" w:cs="Times New Roman"/>
          </w:rPr>
          <w:t xml:space="preserve"> because </w:t>
        </w:r>
      </w:ins>
      <w:del w:id="1263" w:author="Christopher Lam" w:date="2015-07-17T15:54:00Z">
        <w:r w:rsidR="00320303" w:rsidRPr="00881428" w:rsidDel="00522E9E">
          <w:rPr>
            <w:rFonts w:ascii="Times New Roman" w:hAnsi="Times New Roman" w:cs="Times New Roman"/>
          </w:rPr>
          <w:delText>,</w:delText>
        </w:r>
        <w:r w:rsidR="00D210E8" w:rsidRPr="00881428" w:rsidDel="00522E9E">
          <w:rPr>
            <w:rFonts w:ascii="Times New Roman" w:hAnsi="Times New Roman" w:cs="Times New Roman"/>
          </w:rPr>
          <w:delText xml:space="preserve"> as </w:delText>
        </w:r>
      </w:del>
      <w:r w:rsidR="00B9245B" w:rsidRPr="00881428">
        <w:rPr>
          <w:rFonts w:ascii="Times New Roman" w:hAnsi="Times New Roman" w:cs="Times New Roman"/>
        </w:rPr>
        <w:t xml:space="preserve">their existing organizational frameworks for communication </w:t>
      </w:r>
      <w:r w:rsidR="003F7A55">
        <w:rPr>
          <w:rFonts w:ascii="Times New Roman" w:hAnsi="Times New Roman" w:cs="Times New Roman"/>
        </w:rPr>
        <w:t>are</w:t>
      </w:r>
      <w:r w:rsidR="00B9245B" w:rsidRPr="00881428">
        <w:rPr>
          <w:rFonts w:ascii="Times New Roman" w:hAnsi="Times New Roman" w:cs="Times New Roman"/>
        </w:rPr>
        <w:t xml:space="preserve"> likely </w:t>
      </w:r>
      <w:r w:rsidR="000001BB" w:rsidRPr="00881428">
        <w:rPr>
          <w:rFonts w:ascii="Times New Roman" w:hAnsi="Times New Roman" w:cs="Times New Roman"/>
        </w:rPr>
        <w:t>more rigid</w:t>
      </w:r>
      <w:r w:rsidR="00D210E8" w:rsidRPr="00881428">
        <w:rPr>
          <w:rFonts w:ascii="Times New Roman" w:hAnsi="Times New Roman" w:cs="Times New Roman"/>
        </w:rPr>
        <w:t xml:space="preserve">. </w:t>
      </w:r>
      <w:r w:rsidR="009D4155" w:rsidRPr="00881428">
        <w:rPr>
          <w:rFonts w:ascii="Times New Roman" w:hAnsi="Times New Roman" w:cs="Times New Roman"/>
        </w:rPr>
        <w:t xml:space="preserve">Therefore, </w:t>
      </w:r>
      <w:ins w:id="1264" w:author="Christopher Lam" w:date="2015-07-17T15:55:00Z">
        <w:r w:rsidR="00522E9E">
          <w:rPr>
            <w:rFonts w:ascii="Times New Roman" w:hAnsi="Times New Roman" w:cs="Times New Roman"/>
          </w:rPr>
          <w:t xml:space="preserve">the findings of this study must be </w:t>
        </w:r>
      </w:ins>
      <w:del w:id="1265" w:author="Christopher Lam" w:date="2015-07-17T15:55:00Z">
        <w:r w:rsidR="009D4155" w:rsidRPr="00881428" w:rsidDel="00522E9E">
          <w:rPr>
            <w:rFonts w:ascii="Times New Roman" w:hAnsi="Times New Roman" w:cs="Times New Roman"/>
          </w:rPr>
          <w:delText>it’s essential to view the findings of the current study</w:delText>
        </w:r>
      </w:del>
      <w:ins w:id="1266" w:author="Christopher Lam" w:date="2015-07-17T15:55:00Z">
        <w:r w:rsidR="00522E9E">
          <w:rPr>
            <w:rFonts w:ascii="Times New Roman" w:hAnsi="Times New Roman" w:cs="Times New Roman"/>
          </w:rPr>
          <w:t>viewed</w:t>
        </w:r>
      </w:ins>
      <w:r w:rsidR="009D4155" w:rsidRPr="00881428">
        <w:rPr>
          <w:rFonts w:ascii="Times New Roman" w:hAnsi="Times New Roman" w:cs="Times New Roman"/>
        </w:rPr>
        <w:t xml:space="preserve"> in the context in which they were discovered. </w:t>
      </w:r>
      <w:ins w:id="1267" w:author="Christopher Lam" w:date="2015-07-17T15:55:00Z">
        <w:r w:rsidR="00522E9E">
          <w:rPr>
            <w:rFonts w:ascii="Times New Roman" w:hAnsi="Times New Roman" w:cs="Times New Roman"/>
          </w:rPr>
          <w:t>But</w:t>
        </w:r>
      </w:ins>
      <w:del w:id="1268" w:author="Christopher Lam" w:date="2015-07-17T15:55:00Z">
        <w:r w:rsidR="009D4155" w:rsidRPr="00881428" w:rsidDel="00522E9E">
          <w:rPr>
            <w:rFonts w:ascii="Times New Roman" w:hAnsi="Times New Roman" w:cs="Times New Roman"/>
          </w:rPr>
          <w:delText>This limitation, however, lends itself to future research as</w:delText>
        </w:r>
      </w:del>
      <w:r w:rsidR="009D4155" w:rsidRPr="00881428">
        <w:rPr>
          <w:rFonts w:ascii="Times New Roman" w:hAnsi="Times New Roman" w:cs="Times New Roman"/>
        </w:rPr>
        <w:t xml:space="preserve"> similar studies in workplace contexts could provide valuable insight. </w:t>
      </w:r>
    </w:p>
    <w:p w14:paraId="4458A55B" w14:textId="32E3889A" w:rsidR="00DC5A30" w:rsidRPr="00881428" w:rsidRDefault="00DC5A30" w:rsidP="00D5798B">
      <w:pPr>
        <w:spacing w:line="480" w:lineRule="auto"/>
        <w:ind w:left="0"/>
        <w:rPr>
          <w:rFonts w:ascii="Times New Roman" w:hAnsi="Times New Roman" w:cs="Times New Roman"/>
        </w:rPr>
      </w:pPr>
      <w:r w:rsidRPr="00881428">
        <w:rPr>
          <w:rFonts w:ascii="Times New Roman" w:hAnsi="Times New Roman" w:cs="Times New Roman"/>
        </w:rPr>
        <w:tab/>
      </w:r>
      <w:del w:id="1269" w:author="Christopher Lam" w:date="2015-07-17T15:55:00Z">
        <w:r w:rsidR="008D79CF" w:rsidRPr="00881428" w:rsidDel="00522E9E">
          <w:rPr>
            <w:rFonts w:ascii="Times New Roman" w:hAnsi="Times New Roman" w:cs="Times New Roman"/>
          </w:rPr>
          <w:delText>There were</w:delText>
        </w:r>
      </w:del>
      <w:ins w:id="1270" w:author="Christopher Lam" w:date="2015-07-17T15:55:00Z">
        <w:r w:rsidR="00522E9E">
          <w:rPr>
            <w:rFonts w:ascii="Times New Roman" w:hAnsi="Times New Roman" w:cs="Times New Roman"/>
          </w:rPr>
          <w:t>The study has</w:t>
        </w:r>
      </w:ins>
      <w:r w:rsidR="008D79CF" w:rsidRPr="00881428">
        <w:rPr>
          <w:rFonts w:ascii="Times New Roman" w:hAnsi="Times New Roman" w:cs="Times New Roman"/>
        </w:rPr>
        <w:t xml:space="preserve"> </w:t>
      </w:r>
      <w:r w:rsidR="00AC23E6" w:rsidRPr="00881428">
        <w:rPr>
          <w:rFonts w:ascii="Times New Roman" w:hAnsi="Times New Roman" w:cs="Times New Roman"/>
        </w:rPr>
        <w:t xml:space="preserve">also </w:t>
      </w:r>
      <w:r w:rsidR="008D79CF" w:rsidRPr="00881428">
        <w:rPr>
          <w:rFonts w:ascii="Times New Roman" w:hAnsi="Times New Roman" w:cs="Times New Roman"/>
        </w:rPr>
        <w:t>a few limitations</w:t>
      </w:r>
      <w:r w:rsidRPr="00881428">
        <w:rPr>
          <w:rFonts w:ascii="Times New Roman" w:hAnsi="Times New Roman" w:cs="Times New Roman"/>
        </w:rPr>
        <w:t xml:space="preserve"> </w:t>
      </w:r>
      <w:r w:rsidR="008D79CF" w:rsidRPr="00881428">
        <w:rPr>
          <w:rFonts w:ascii="Times New Roman" w:hAnsi="Times New Roman" w:cs="Times New Roman"/>
        </w:rPr>
        <w:t>in regard</w:t>
      </w:r>
      <w:del w:id="1271" w:author="Christopher Lam" w:date="2015-07-17T15:56:00Z">
        <w:r w:rsidR="008D79CF" w:rsidRPr="00881428" w:rsidDel="00522E9E">
          <w:rPr>
            <w:rFonts w:ascii="Times New Roman" w:hAnsi="Times New Roman" w:cs="Times New Roman"/>
          </w:rPr>
          <w:delText>s</w:delText>
        </w:r>
      </w:del>
      <w:r w:rsidR="008D79CF" w:rsidRPr="00881428">
        <w:rPr>
          <w:rFonts w:ascii="Times New Roman" w:hAnsi="Times New Roman" w:cs="Times New Roman"/>
        </w:rPr>
        <w:t xml:space="preserve"> to</w:t>
      </w:r>
      <w:r w:rsidR="006A67F4" w:rsidRPr="00881428">
        <w:rPr>
          <w:rFonts w:ascii="Times New Roman" w:hAnsi="Times New Roman" w:cs="Times New Roman"/>
        </w:rPr>
        <w:t xml:space="preserve"> </w:t>
      </w:r>
      <w:del w:id="1272" w:author="Christopher Lam" w:date="2015-07-17T15:56:00Z">
        <w:r w:rsidR="008D79CF" w:rsidRPr="00881428" w:rsidDel="00522E9E">
          <w:rPr>
            <w:rFonts w:ascii="Times New Roman" w:hAnsi="Times New Roman" w:cs="Times New Roman"/>
          </w:rPr>
          <w:delText xml:space="preserve">the </w:delText>
        </w:r>
      </w:del>
      <w:r w:rsidR="008D79CF" w:rsidRPr="00881428">
        <w:rPr>
          <w:rFonts w:ascii="Times New Roman" w:hAnsi="Times New Roman" w:cs="Times New Roman"/>
        </w:rPr>
        <w:t>data collection</w:t>
      </w:r>
      <w:r w:rsidR="006A67F4" w:rsidRPr="00881428">
        <w:rPr>
          <w:rFonts w:ascii="Times New Roman" w:hAnsi="Times New Roman" w:cs="Times New Roman"/>
        </w:rPr>
        <w:t xml:space="preserve">. </w:t>
      </w:r>
      <w:r w:rsidR="008D79CF" w:rsidRPr="00881428">
        <w:rPr>
          <w:rFonts w:ascii="Times New Roman" w:hAnsi="Times New Roman" w:cs="Times New Roman"/>
        </w:rPr>
        <w:t>First, the measure for media</w:t>
      </w:r>
      <w:ins w:id="1273" w:author="Christopher Lam" w:date="2015-07-17T15:56:00Z">
        <w:r w:rsidR="00522E9E">
          <w:rPr>
            <w:rFonts w:ascii="Times New Roman" w:hAnsi="Times New Roman" w:cs="Times New Roman"/>
          </w:rPr>
          <w:t>-</w:t>
        </w:r>
      </w:ins>
      <w:del w:id="1274" w:author="Christopher Lam" w:date="2015-07-17T15:56:00Z">
        <w:r w:rsidR="008D79CF" w:rsidRPr="00881428" w:rsidDel="00522E9E">
          <w:rPr>
            <w:rFonts w:ascii="Times New Roman" w:hAnsi="Times New Roman" w:cs="Times New Roman"/>
          </w:rPr>
          <w:delText xml:space="preserve"> </w:delText>
        </w:r>
      </w:del>
      <w:r w:rsidR="008D79CF" w:rsidRPr="00881428">
        <w:rPr>
          <w:rFonts w:ascii="Times New Roman" w:hAnsi="Times New Roman" w:cs="Times New Roman"/>
        </w:rPr>
        <w:t xml:space="preserve">fit </w:t>
      </w:r>
      <w:r w:rsidR="00BF30B3" w:rsidRPr="00881428">
        <w:rPr>
          <w:rFonts w:ascii="Times New Roman" w:hAnsi="Times New Roman" w:cs="Times New Roman"/>
        </w:rPr>
        <w:t xml:space="preserve">behavior </w:t>
      </w:r>
      <w:r w:rsidR="008D79CF" w:rsidRPr="00881428">
        <w:rPr>
          <w:rFonts w:ascii="Times New Roman" w:hAnsi="Times New Roman" w:cs="Times New Roman"/>
        </w:rPr>
        <w:t xml:space="preserve">is exploratory and has not been fully validated. Future research should fully validate the measure and explore </w:t>
      </w:r>
      <w:r w:rsidR="006A2D1D" w:rsidRPr="00881428">
        <w:rPr>
          <w:rFonts w:ascii="Times New Roman" w:hAnsi="Times New Roman" w:cs="Times New Roman"/>
        </w:rPr>
        <w:t>additional</w:t>
      </w:r>
      <w:r w:rsidR="008D79CF" w:rsidRPr="00881428">
        <w:rPr>
          <w:rFonts w:ascii="Times New Roman" w:hAnsi="Times New Roman" w:cs="Times New Roman"/>
        </w:rPr>
        <w:t xml:space="preserve"> applications of </w:t>
      </w:r>
      <w:del w:id="1275" w:author="Christopher Lam" w:date="2015-07-17T15:56:00Z">
        <w:r w:rsidR="008D79CF" w:rsidRPr="00881428" w:rsidDel="0083602E">
          <w:rPr>
            <w:rFonts w:ascii="Times New Roman" w:hAnsi="Times New Roman" w:cs="Times New Roman"/>
          </w:rPr>
          <w:delText>the measure</w:delText>
        </w:r>
      </w:del>
      <w:ins w:id="1276" w:author="Christopher Lam" w:date="2015-07-17T15:56:00Z">
        <w:r w:rsidR="0083602E">
          <w:rPr>
            <w:rFonts w:ascii="Times New Roman" w:hAnsi="Times New Roman" w:cs="Times New Roman"/>
          </w:rPr>
          <w:t>it</w:t>
        </w:r>
      </w:ins>
      <w:r w:rsidR="008D79CF" w:rsidRPr="00881428">
        <w:rPr>
          <w:rFonts w:ascii="Times New Roman" w:hAnsi="Times New Roman" w:cs="Times New Roman"/>
        </w:rPr>
        <w:t>.</w:t>
      </w:r>
      <w:r w:rsidR="008A72B9" w:rsidRPr="00881428">
        <w:rPr>
          <w:rFonts w:ascii="Times New Roman" w:hAnsi="Times New Roman" w:cs="Times New Roman"/>
        </w:rPr>
        <w:t xml:space="preserve"> </w:t>
      </w:r>
      <w:r w:rsidR="009848D1" w:rsidRPr="00881428">
        <w:rPr>
          <w:rFonts w:ascii="Times New Roman" w:hAnsi="Times New Roman" w:cs="Times New Roman"/>
        </w:rPr>
        <w:t xml:space="preserve">Second, using self-reporting surveys </w:t>
      </w:r>
      <w:r w:rsidR="00AC23E6" w:rsidRPr="00881428">
        <w:rPr>
          <w:rFonts w:ascii="Times New Roman" w:hAnsi="Times New Roman" w:cs="Times New Roman"/>
        </w:rPr>
        <w:t>has</w:t>
      </w:r>
      <w:r w:rsidR="009848D1" w:rsidRPr="00881428">
        <w:rPr>
          <w:rFonts w:ascii="Times New Roman" w:hAnsi="Times New Roman" w:cs="Times New Roman"/>
        </w:rPr>
        <w:t xml:space="preserve"> inherent limitations </w:t>
      </w:r>
      <w:r w:rsidR="00AC23E6" w:rsidRPr="00881428">
        <w:rPr>
          <w:rFonts w:ascii="Times New Roman" w:hAnsi="Times New Roman" w:cs="Times New Roman"/>
        </w:rPr>
        <w:t>to</w:t>
      </w:r>
      <w:r w:rsidR="009848D1" w:rsidRPr="00881428">
        <w:rPr>
          <w:rFonts w:ascii="Times New Roman" w:hAnsi="Times New Roman" w:cs="Times New Roman"/>
        </w:rPr>
        <w:t xml:space="preserve"> the scope of feedback</w:t>
      </w:r>
      <w:ins w:id="1277" w:author="Christopher Lam" w:date="2015-07-17T15:56:00Z">
        <w:r w:rsidR="0083602E">
          <w:rPr>
            <w:rFonts w:ascii="Times New Roman" w:hAnsi="Times New Roman" w:cs="Times New Roman"/>
          </w:rPr>
          <w:t xml:space="preserve"> that</w:t>
        </w:r>
      </w:ins>
      <w:r w:rsidR="009848D1" w:rsidRPr="00881428">
        <w:rPr>
          <w:rFonts w:ascii="Times New Roman" w:hAnsi="Times New Roman" w:cs="Times New Roman"/>
        </w:rPr>
        <w:t xml:space="preserve"> </w:t>
      </w:r>
      <w:r w:rsidR="00AC23E6" w:rsidRPr="00881428">
        <w:rPr>
          <w:rFonts w:ascii="Times New Roman" w:hAnsi="Times New Roman" w:cs="Times New Roman"/>
        </w:rPr>
        <w:t>a participant can provide</w:t>
      </w:r>
      <w:r w:rsidR="009848D1" w:rsidRPr="00881428">
        <w:rPr>
          <w:rFonts w:ascii="Times New Roman" w:hAnsi="Times New Roman" w:cs="Times New Roman"/>
        </w:rPr>
        <w:t xml:space="preserve">. Therefore, a future field study could </w:t>
      </w:r>
      <w:r w:rsidR="00057185">
        <w:rPr>
          <w:rFonts w:ascii="Times New Roman" w:hAnsi="Times New Roman" w:cs="Times New Roman"/>
        </w:rPr>
        <w:t xml:space="preserve">also </w:t>
      </w:r>
      <w:r w:rsidR="009848D1" w:rsidRPr="00881428">
        <w:rPr>
          <w:rFonts w:ascii="Times New Roman" w:hAnsi="Times New Roman" w:cs="Times New Roman"/>
        </w:rPr>
        <w:t xml:space="preserve">examine behavior </w:t>
      </w:r>
      <w:r w:rsidR="00877F58" w:rsidRPr="00881428">
        <w:rPr>
          <w:rFonts w:ascii="Times New Roman" w:hAnsi="Times New Roman" w:cs="Times New Roman"/>
        </w:rPr>
        <w:t>with</w:t>
      </w:r>
      <w:r w:rsidR="009848D1" w:rsidRPr="00881428">
        <w:rPr>
          <w:rFonts w:ascii="Times New Roman" w:hAnsi="Times New Roman" w:cs="Times New Roman"/>
        </w:rPr>
        <w:t xml:space="preserve"> methods </w:t>
      </w:r>
      <w:del w:id="1278" w:author="Christopher Lam" w:date="2015-07-17T15:56:00Z">
        <w:r w:rsidR="009848D1" w:rsidRPr="00881428" w:rsidDel="0083602E">
          <w:rPr>
            <w:rFonts w:ascii="Times New Roman" w:hAnsi="Times New Roman" w:cs="Times New Roman"/>
          </w:rPr>
          <w:delText>like</w:delText>
        </w:r>
        <w:r w:rsidR="00396827" w:rsidRPr="00881428" w:rsidDel="0083602E">
          <w:rPr>
            <w:rFonts w:ascii="Times New Roman" w:hAnsi="Times New Roman" w:cs="Times New Roman"/>
          </w:rPr>
          <w:delText xml:space="preserve"> </w:delText>
        </w:r>
      </w:del>
      <w:ins w:id="1279" w:author="Christopher Lam" w:date="2015-07-17T15:56:00Z">
        <w:r w:rsidR="0083602E">
          <w:rPr>
            <w:rFonts w:ascii="Times New Roman" w:hAnsi="Times New Roman" w:cs="Times New Roman"/>
          </w:rPr>
          <w:t>such as</w:t>
        </w:r>
        <w:r w:rsidR="0083602E" w:rsidRPr="00881428">
          <w:rPr>
            <w:rFonts w:ascii="Times New Roman" w:hAnsi="Times New Roman" w:cs="Times New Roman"/>
          </w:rPr>
          <w:t xml:space="preserve"> </w:t>
        </w:r>
      </w:ins>
      <w:r w:rsidR="00396827" w:rsidRPr="00881428">
        <w:rPr>
          <w:rFonts w:ascii="Times New Roman" w:hAnsi="Times New Roman" w:cs="Times New Roman"/>
        </w:rPr>
        <w:t>observation or</w:t>
      </w:r>
      <w:r w:rsidR="009848D1" w:rsidRPr="00881428">
        <w:rPr>
          <w:rFonts w:ascii="Times New Roman" w:hAnsi="Times New Roman" w:cs="Times New Roman"/>
        </w:rPr>
        <w:t xml:space="preserve"> interviews.</w:t>
      </w:r>
      <w:r w:rsidR="00BF30B3" w:rsidRPr="00881428">
        <w:rPr>
          <w:rFonts w:ascii="Times New Roman" w:hAnsi="Times New Roman" w:cs="Times New Roman"/>
        </w:rPr>
        <w:t xml:space="preserve"> </w:t>
      </w:r>
      <w:del w:id="1280" w:author="Christopher Lam" w:date="2015-07-17T15:56:00Z">
        <w:r w:rsidR="00900C68" w:rsidRPr="00881428" w:rsidDel="0083602E">
          <w:rPr>
            <w:rFonts w:ascii="Times New Roman" w:hAnsi="Times New Roman" w:cs="Times New Roman"/>
          </w:rPr>
          <w:delText>Another limitation of</w:delText>
        </w:r>
        <w:r w:rsidR="00A72A2C" w:rsidRPr="00881428" w:rsidDel="0083602E">
          <w:rPr>
            <w:rFonts w:ascii="Times New Roman" w:hAnsi="Times New Roman" w:cs="Times New Roman"/>
          </w:rPr>
          <w:delText xml:space="preserve"> the present study</w:delText>
        </w:r>
        <w:r w:rsidR="00900C68" w:rsidRPr="00881428" w:rsidDel="0083602E">
          <w:rPr>
            <w:rFonts w:ascii="Times New Roman" w:hAnsi="Times New Roman" w:cs="Times New Roman"/>
          </w:rPr>
          <w:delText xml:space="preserve"> is that</w:delText>
        </w:r>
      </w:del>
      <w:ins w:id="1281" w:author="Christopher Lam" w:date="2015-07-17T15:56:00Z">
        <w:r w:rsidR="0083602E">
          <w:rPr>
            <w:rFonts w:ascii="Times New Roman" w:hAnsi="Times New Roman" w:cs="Times New Roman"/>
          </w:rPr>
          <w:t>And third,</w:t>
        </w:r>
      </w:ins>
      <w:r w:rsidR="00900C68" w:rsidRPr="00881428">
        <w:rPr>
          <w:rFonts w:ascii="Times New Roman" w:hAnsi="Times New Roman" w:cs="Times New Roman"/>
        </w:rPr>
        <w:t xml:space="preserve"> I</w:t>
      </w:r>
      <w:r w:rsidR="00A72A2C" w:rsidRPr="00881428">
        <w:rPr>
          <w:rFonts w:ascii="Times New Roman" w:hAnsi="Times New Roman" w:cs="Times New Roman"/>
        </w:rPr>
        <w:t xml:space="preserve"> did not collect any information regarding face-to-face interaction.</w:t>
      </w:r>
      <w:r w:rsidR="00900C68" w:rsidRPr="00881428">
        <w:rPr>
          <w:rFonts w:ascii="Times New Roman" w:hAnsi="Times New Roman" w:cs="Times New Roman"/>
        </w:rPr>
        <w:t xml:space="preserve"> A future study should examine how face-to-face </w:t>
      </w:r>
      <w:r w:rsidR="004012EF" w:rsidRPr="00881428">
        <w:rPr>
          <w:rFonts w:ascii="Times New Roman" w:hAnsi="Times New Roman" w:cs="Times New Roman"/>
        </w:rPr>
        <w:t xml:space="preserve">communication </w:t>
      </w:r>
      <w:r w:rsidR="00900C68" w:rsidRPr="00881428">
        <w:rPr>
          <w:rFonts w:ascii="Times New Roman" w:hAnsi="Times New Roman" w:cs="Times New Roman"/>
        </w:rPr>
        <w:t xml:space="preserve">and mediated </w:t>
      </w:r>
      <w:r w:rsidR="004012EF" w:rsidRPr="00881428">
        <w:rPr>
          <w:rFonts w:ascii="Times New Roman" w:hAnsi="Times New Roman" w:cs="Times New Roman"/>
        </w:rPr>
        <w:t>communication interact</w:t>
      </w:r>
      <w:r w:rsidR="00900C68" w:rsidRPr="00881428">
        <w:rPr>
          <w:rFonts w:ascii="Times New Roman" w:hAnsi="Times New Roman" w:cs="Times New Roman"/>
        </w:rPr>
        <w:t>.</w:t>
      </w:r>
      <w:r w:rsidR="009848D1" w:rsidRPr="00881428">
        <w:rPr>
          <w:rFonts w:ascii="Times New Roman" w:hAnsi="Times New Roman" w:cs="Times New Roman"/>
        </w:rPr>
        <w:t xml:space="preserve"> Finally</w:t>
      </w:r>
      <w:r w:rsidR="008A72B9" w:rsidRPr="00881428">
        <w:rPr>
          <w:rFonts w:ascii="Times New Roman" w:hAnsi="Times New Roman" w:cs="Times New Roman"/>
        </w:rPr>
        <w:t>, a future study might benefit from c</w:t>
      </w:r>
      <w:r w:rsidR="006A2D1D" w:rsidRPr="00881428">
        <w:rPr>
          <w:rFonts w:ascii="Times New Roman" w:hAnsi="Times New Roman" w:cs="Times New Roman"/>
        </w:rPr>
        <w:t>ollecting additional outcome variables</w:t>
      </w:r>
      <w:r w:rsidR="00433758" w:rsidRPr="00881428">
        <w:rPr>
          <w:rFonts w:ascii="Times New Roman" w:hAnsi="Times New Roman" w:cs="Times New Roman"/>
        </w:rPr>
        <w:t xml:space="preserve"> </w:t>
      </w:r>
      <w:del w:id="1282" w:author="Christopher Lam" w:date="2015-07-17T15:56:00Z">
        <w:r w:rsidR="000B6FBC" w:rsidRPr="00881428" w:rsidDel="0083602E">
          <w:rPr>
            <w:rFonts w:ascii="Times New Roman" w:hAnsi="Times New Roman" w:cs="Times New Roman"/>
          </w:rPr>
          <w:delText xml:space="preserve">like </w:delText>
        </w:r>
      </w:del>
      <w:ins w:id="1283" w:author="Christopher Lam" w:date="2015-07-17T15:56:00Z">
        <w:r w:rsidR="0083602E">
          <w:rPr>
            <w:rFonts w:ascii="Times New Roman" w:hAnsi="Times New Roman" w:cs="Times New Roman"/>
          </w:rPr>
          <w:t>such as</w:t>
        </w:r>
        <w:r w:rsidR="0083602E" w:rsidRPr="00881428">
          <w:rPr>
            <w:rFonts w:ascii="Times New Roman" w:hAnsi="Times New Roman" w:cs="Times New Roman"/>
          </w:rPr>
          <w:t xml:space="preserve"> </w:t>
        </w:r>
      </w:ins>
      <w:r w:rsidR="00433758" w:rsidRPr="00881428">
        <w:rPr>
          <w:rFonts w:ascii="Times New Roman" w:hAnsi="Times New Roman" w:cs="Times New Roman"/>
        </w:rPr>
        <w:t>social loafing</w:t>
      </w:r>
      <w:r w:rsidR="000B6FBC" w:rsidRPr="00881428">
        <w:rPr>
          <w:rFonts w:ascii="Times New Roman" w:hAnsi="Times New Roman" w:cs="Times New Roman"/>
        </w:rPr>
        <w:t xml:space="preserve"> or free riding</w:t>
      </w:r>
      <w:r w:rsidR="00057185">
        <w:rPr>
          <w:rFonts w:ascii="Times New Roman" w:hAnsi="Times New Roman" w:cs="Times New Roman"/>
        </w:rPr>
        <w:t xml:space="preserve"> to determine how effective media use might </w:t>
      </w:r>
      <w:del w:id="1284" w:author="Christopher Lam" w:date="2015-07-17T15:56:00Z">
        <w:r w:rsidR="00057185" w:rsidDel="0083602E">
          <w:rPr>
            <w:rFonts w:ascii="Times New Roman" w:hAnsi="Times New Roman" w:cs="Times New Roman"/>
          </w:rPr>
          <w:delText xml:space="preserve">impact </w:delText>
        </w:r>
      </w:del>
      <w:ins w:id="1285" w:author="Christopher Lam" w:date="2015-07-17T15:56:00Z">
        <w:r w:rsidR="0083602E">
          <w:rPr>
            <w:rFonts w:ascii="Times New Roman" w:hAnsi="Times New Roman" w:cs="Times New Roman"/>
          </w:rPr>
          <w:t xml:space="preserve">affect </w:t>
        </w:r>
      </w:ins>
      <w:r w:rsidR="00057185">
        <w:rPr>
          <w:rFonts w:ascii="Times New Roman" w:hAnsi="Times New Roman" w:cs="Times New Roman"/>
        </w:rPr>
        <w:t>those variables.</w:t>
      </w:r>
    </w:p>
    <w:p w14:paraId="73927F9B" w14:textId="009EB2AC" w:rsidR="00DC6E08" w:rsidRPr="00881428" w:rsidRDefault="00B57671" w:rsidP="0068325A">
      <w:pPr>
        <w:spacing w:line="480" w:lineRule="auto"/>
        <w:ind w:left="0"/>
        <w:rPr>
          <w:rFonts w:ascii="Times New Roman" w:hAnsi="Times New Roman" w:cs="Times New Roman"/>
        </w:rPr>
      </w:pPr>
      <w:r w:rsidRPr="00881428">
        <w:rPr>
          <w:rFonts w:ascii="Times New Roman" w:hAnsi="Times New Roman" w:cs="Times New Roman"/>
        </w:rPr>
        <w:tab/>
        <w:t xml:space="preserve">Group projects provide students with an opportunity to </w:t>
      </w:r>
      <w:r w:rsidR="00C82576" w:rsidRPr="00881428">
        <w:rPr>
          <w:rFonts w:ascii="Times New Roman" w:hAnsi="Times New Roman" w:cs="Times New Roman"/>
        </w:rPr>
        <w:t xml:space="preserve">build important skills that </w:t>
      </w:r>
      <w:del w:id="1286" w:author="Christopher Lam" w:date="2015-07-17T15:57:00Z">
        <w:r w:rsidR="00C82576" w:rsidRPr="00881428" w:rsidDel="0083602E">
          <w:rPr>
            <w:rFonts w:ascii="Times New Roman" w:hAnsi="Times New Roman" w:cs="Times New Roman"/>
          </w:rPr>
          <w:delText>twenty-first</w:delText>
        </w:r>
      </w:del>
      <w:ins w:id="1287" w:author="Christopher Lam" w:date="2015-07-17T15:57:00Z">
        <w:r w:rsidR="0083602E">
          <w:rPr>
            <w:rFonts w:ascii="Times New Roman" w:hAnsi="Times New Roman" w:cs="Times New Roman"/>
          </w:rPr>
          <w:t>21st</w:t>
        </w:r>
      </w:ins>
      <w:r w:rsidR="00C82576" w:rsidRPr="00881428">
        <w:rPr>
          <w:rFonts w:ascii="Times New Roman" w:hAnsi="Times New Roman" w:cs="Times New Roman"/>
        </w:rPr>
        <w:t xml:space="preserve"> century employers </w:t>
      </w:r>
      <w:r w:rsidR="009A0016" w:rsidRPr="00881428">
        <w:rPr>
          <w:rFonts w:ascii="Times New Roman" w:hAnsi="Times New Roman" w:cs="Times New Roman"/>
        </w:rPr>
        <w:t>seek</w:t>
      </w:r>
      <w:r w:rsidR="00C82576" w:rsidRPr="00881428">
        <w:rPr>
          <w:rFonts w:ascii="Times New Roman" w:hAnsi="Times New Roman" w:cs="Times New Roman"/>
        </w:rPr>
        <w:t>.</w:t>
      </w:r>
      <w:r w:rsidR="000B6FBC" w:rsidRPr="00881428">
        <w:rPr>
          <w:rFonts w:ascii="Times New Roman" w:hAnsi="Times New Roman" w:cs="Times New Roman"/>
        </w:rPr>
        <w:t xml:space="preserve"> </w:t>
      </w:r>
      <w:del w:id="1288" w:author="Christopher Lam" w:date="2015-07-17T15:57:00Z">
        <w:r w:rsidR="000B6FBC" w:rsidRPr="00881428" w:rsidDel="0083602E">
          <w:rPr>
            <w:rFonts w:ascii="Times New Roman" w:hAnsi="Times New Roman" w:cs="Times New Roman"/>
          </w:rPr>
          <w:delText>I</w:delText>
        </w:r>
        <w:r w:rsidR="00C82576" w:rsidRPr="00881428" w:rsidDel="0083602E">
          <w:rPr>
            <w:rFonts w:ascii="Times New Roman" w:hAnsi="Times New Roman" w:cs="Times New Roman"/>
          </w:rPr>
          <w:delText xml:space="preserve">t is our responsibility </w:delText>
        </w:r>
      </w:del>
      <w:ins w:id="1289" w:author="Christopher Lam" w:date="2015-07-17T15:57:00Z">
        <w:r w:rsidR="0083602E">
          <w:rPr>
            <w:rFonts w:ascii="Times New Roman" w:hAnsi="Times New Roman" w:cs="Times New Roman"/>
          </w:rPr>
          <w:t>A</w:t>
        </w:r>
      </w:ins>
      <w:del w:id="1290" w:author="Christopher Lam" w:date="2015-07-17T15:57:00Z">
        <w:r w:rsidR="00C82576" w:rsidRPr="00881428" w:rsidDel="0083602E">
          <w:rPr>
            <w:rFonts w:ascii="Times New Roman" w:hAnsi="Times New Roman" w:cs="Times New Roman"/>
          </w:rPr>
          <w:delText>a</w:delText>
        </w:r>
      </w:del>
      <w:r w:rsidR="00C82576" w:rsidRPr="00881428">
        <w:rPr>
          <w:rFonts w:ascii="Times New Roman" w:hAnsi="Times New Roman" w:cs="Times New Roman"/>
        </w:rPr>
        <w:t xml:space="preserve">s </w:t>
      </w:r>
      <w:r w:rsidR="00B93CC8" w:rsidRPr="00881428">
        <w:rPr>
          <w:rFonts w:ascii="Times New Roman" w:hAnsi="Times New Roman" w:cs="Times New Roman"/>
        </w:rPr>
        <w:t xml:space="preserve">technical communication </w:t>
      </w:r>
      <w:r w:rsidR="00C82576" w:rsidRPr="00881428">
        <w:rPr>
          <w:rFonts w:ascii="Times New Roman" w:hAnsi="Times New Roman" w:cs="Times New Roman"/>
        </w:rPr>
        <w:t>instructors</w:t>
      </w:r>
      <w:ins w:id="1291" w:author="Christopher Lam" w:date="2015-07-22T13:53:00Z">
        <w:r w:rsidR="00FB6E72">
          <w:rPr>
            <w:rFonts w:ascii="Times New Roman" w:hAnsi="Times New Roman" w:cs="Times New Roman"/>
          </w:rPr>
          <w:t>,</w:t>
        </w:r>
      </w:ins>
      <w:ins w:id="1292" w:author="Christopher Lam" w:date="2015-07-17T15:57:00Z">
        <w:r w:rsidR="0083602E">
          <w:rPr>
            <w:rFonts w:ascii="Times New Roman" w:hAnsi="Times New Roman" w:cs="Times New Roman"/>
          </w:rPr>
          <w:t xml:space="preserve"> then, we have the responsibility</w:t>
        </w:r>
      </w:ins>
      <w:r w:rsidR="00C82576" w:rsidRPr="00881428">
        <w:rPr>
          <w:rFonts w:ascii="Times New Roman" w:hAnsi="Times New Roman" w:cs="Times New Roman"/>
        </w:rPr>
        <w:t xml:space="preserve"> to </w:t>
      </w:r>
      <w:r w:rsidR="00B93CC8" w:rsidRPr="00881428">
        <w:rPr>
          <w:rFonts w:ascii="Times New Roman" w:hAnsi="Times New Roman" w:cs="Times New Roman"/>
        </w:rPr>
        <w:t>prepare</w:t>
      </w:r>
      <w:r w:rsidR="00C82576" w:rsidRPr="00881428">
        <w:rPr>
          <w:rFonts w:ascii="Times New Roman" w:hAnsi="Times New Roman" w:cs="Times New Roman"/>
        </w:rPr>
        <w:t xml:space="preserve"> our students </w:t>
      </w:r>
      <w:r w:rsidR="004629FB" w:rsidRPr="00881428">
        <w:rPr>
          <w:rFonts w:ascii="Times New Roman" w:hAnsi="Times New Roman" w:cs="Times New Roman"/>
        </w:rPr>
        <w:t xml:space="preserve">by </w:t>
      </w:r>
      <w:r w:rsidR="000B6FBC" w:rsidRPr="00881428">
        <w:rPr>
          <w:rFonts w:ascii="Times New Roman" w:hAnsi="Times New Roman" w:cs="Times New Roman"/>
        </w:rPr>
        <w:t xml:space="preserve">equipping them to think critically about </w:t>
      </w:r>
      <w:r w:rsidR="00645C56">
        <w:rPr>
          <w:rFonts w:ascii="Times New Roman" w:hAnsi="Times New Roman" w:cs="Times New Roman"/>
        </w:rPr>
        <w:t>their media choices</w:t>
      </w:r>
      <w:r w:rsidR="005202B7" w:rsidRPr="00881428">
        <w:rPr>
          <w:rFonts w:ascii="Times New Roman" w:hAnsi="Times New Roman" w:cs="Times New Roman"/>
        </w:rPr>
        <w:t xml:space="preserve">. This study provides empirical support for </w:t>
      </w:r>
      <w:r w:rsidR="00B93CC8" w:rsidRPr="00881428">
        <w:rPr>
          <w:rFonts w:ascii="Times New Roman" w:hAnsi="Times New Roman" w:cs="Times New Roman"/>
        </w:rPr>
        <w:t>integrating MST into</w:t>
      </w:r>
      <w:r w:rsidR="00D46A3E" w:rsidRPr="00881428">
        <w:rPr>
          <w:rFonts w:ascii="Times New Roman" w:hAnsi="Times New Roman" w:cs="Times New Roman"/>
        </w:rPr>
        <w:t xml:space="preserve"> existing</w:t>
      </w:r>
      <w:r w:rsidR="00B93CC8" w:rsidRPr="00881428">
        <w:rPr>
          <w:rFonts w:ascii="Times New Roman" w:hAnsi="Times New Roman" w:cs="Times New Roman"/>
        </w:rPr>
        <w:t xml:space="preserve"> teamwork training protocols.</w:t>
      </w:r>
    </w:p>
    <w:p w14:paraId="67C98A13" w14:textId="556C3ADA" w:rsidR="00FB005B" w:rsidRPr="00881428" w:rsidRDefault="00FB005B">
      <w:pPr>
        <w:ind w:left="0"/>
        <w:rPr>
          <w:rFonts w:ascii="Times New Roman" w:hAnsi="Times New Roman" w:cs="Times New Roman"/>
        </w:rPr>
      </w:pPr>
    </w:p>
    <w:p w14:paraId="2D3AA0CF" w14:textId="77777777" w:rsidR="00C21599" w:rsidRPr="00881428" w:rsidRDefault="00C21599">
      <w:pPr>
        <w:ind w:left="0"/>
        <w:rPr>
          <w:rFonts w:ascii="Times New Roman" w:hAnsi="Times New Roman" w:cs="Times New Roman"/>
          <w:b/>
        </w:rPr>
      </w:pPr>
      <w:r w:rsidRPr="00881428">
        <w:rPr>
          <w:rFonts w:ascii="Times New Roman" w:hAnsi="Times New Roman" w:cs="Times New Roman"/>
          <w:b/>
        </w:rPr>
        <w:br w:type="page"/>
      </w:r>
    </w:p>
    <w:p w14:paraId="4F5A1DAD" w14:textId="3854EDFC" w:rsidR="00FB005B" w:rsidRPr="00881428" w:rsidRDefault="00FB005B" w:rsidP="00FB005B">
      <w:pPr>
        <w:spacing w:line="480" w:lineRule="auto"/>
        <w:ind w:left="0"/>
        <w:contextualSpacing/>
        <w:jc w:val="center"/>
        <w:rPr>
          <w:rFonts w:ascii="Times New Roman" w:hAnsi="Times New Roman" w:cs="Times New Roman"/>
          <w:b/>
        </w:rPr>
      </w:pPr>
      <w:r w:rsidRPr="00881428">
        <w:rPr>
          <w:rFonts w:ascii="Times New Roman" w:hAnsi="Times New Roman" w:cs="Times New Roman"/>
          <w:b/>
        </w:rPr>
        <w:t>References</w:t>
      </w:r>
    </w:p>
    <w:p w14:paraId="1E11D5F2" w14:textId="195FE649" w:rsidR="007F3363" w:rsidRPr="00881428" w:rsidRDefault="007F3363"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 xml:space="preserve">Ackerman, M. S., &amp; McDonald, D. W. (2000). Collaborative support for informal information in collective memory systems. </w:t>
      </w:r>
      <w:r w:rsidRPr="00881428">
        <w:rPr>
          <w:rFonts w:ascii="Times New Roman" w:hAnsi="Times New Roman" w:cs="Times New Roman"/>
          <w:i/>
        </w:rPr>
        <w:t>Information Systems Frontiers</w:t>
      </w:r>
      <w:r w:rsidRPr="00881428">
        <w:rPr>
          <w:rFonts w:ascii="Times New Roman" w:hAnsi="Times New Roman" w:cs="Times New Roman"/>
        </w:rPr>
        <w:t xml:space="preserve">, </w:t>
      </w:r>
      <w:r w:rsidRPr="0083602E">
        <w:rPr>
          <w:rFonts w:ascii="Times New Roman" w:hAnsi="Times New Roman" w:cs="Times New Roman"/>
          <w:i/>
          <w:rPrChange w:id="1293" w:author="Christopher Lam" w:date="2015-07-17T15:57:00Z">
            <w:rPr>
              <w:rFonts w:ascii="Times New Roman" w:hAnsi="Times New Roman" w:cs="Times New Roman"/>
            </w:rPr>
          </w:rPrChange>
        </w:rPr>
        <w:t>2</w:t>
      </w:r>
      <w:r w:rsidRPr="00881428">
        <w:rPr>
          <w:rFonts w:ascii="Times New Roman" w:hAnsi="Times New Roman" w:cs="Times New Roman"/>
        </w:rPr>
        <w:t>, 333-</w:t>
      </w:r>
      <w:del w:id="1294" w:author="Christopher Lam" w:date="2015-07-17T15:57:00Z">
        <w:r w:rsidR="00ED6756" w:rsidRPr="00881428" w:rsidDel="0083602E">
          <w:rPr>
            <w:rFonts w:ascii="Times New Roman" w:hAnsi="Times New Roman" w:cs="Times New Roman"/>
          </w:rPr>
          <w:tab/>
        </w:r>
      </w:del>
      <w:r w:rsidRPr="00881428">
        <w:rPr>
          <w:rFonts w:ascii="Times New Roman" w:hAnsi="Times New Roman" w:cs="Times New Roman"/>
        </w:rPr>
        <w:t>347.</w:t>
      </w:r>
    </w:p>
    <w:p w14:paraId="576F3ABC" w14:textId="2712F133" w:rsidR="00F13CD4" w:rsidRDefault="00F13CD4"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 xml:space="preserve">Alexander, K.P. (2012). </w:t>
      </w:r>
      <w:r w:rsidR="00BC110C" w:rsidRPr="00881428">
        <w:rPr>
          <w:rFonts w:ascii="Times New Roman" w:hAnsi="Times New Roman" w:cs="Times New Roman"/>
        </w:rPr>
        <w:t>Collaborative composing</w:t>
      </w:r>
      <w:r w:rsidR="002D331D" w:rsidRPr="00881428">
        <w:rPr>
          <w:rFonts w:ascii="Times New Roman" w:hAnsi="Times New Roman" w:cs="Times New Roman"/>
        </w:rPr>
        <w:t xml:space="preserve">: Practices and strategies for </w:t>
      </w:r>
      <w:r w:rsidR="00BC110C" w:rsidRPr="00881428">
        <w:rPr>
          <w:rFonts w:ascii="Times New Roman" w:hAnsi="Times New Roman" w:cs="Times New Roman"/>
        </w:rPr>
        <w:t xml:space="preserve">implementing team projects into writing classrooms. In </w:t>
      </w:r>
      <w:ins w:id="1295" w:author="Christopher Lam" w:date="2015-07-17T15:59:00Z">
        <w:r w:rsidR="0083602E">
          <w:rPr>
            <w:rFonts w:ascii="Times New Roman" w:hAnsi="Times New Roman" w:cs="Times New Roman"/>
          </w:rPr>
          <w:t xml:space="preserve">K.M. </w:t>
        </w:r>
      </w:ins>
      <w:r w:rsidR="00BC110C" w:rsidRPr="00881428">
        <w:rPr>
          <w:rFonts w:ascii="Times New Roman" w:hAnsi="Times New Roman" w:cs="Times New Roman"/>
        </w:rPr>
        <w:t xml:space="preserve">Hunzer (Ed.), </w:t>
      </w:r>
      <w:r w:rsidR="002D331D" w:rsidRPr="00881428">
        <w:rPr>
          <w:rFonts w:ascii="Times New Roman" w:hAnsi="Times New Roman" w:cs="Times New Roman"/>
          <w:i/>
        </w:rPr>
        <w:t xml:space="preserve">Collaborative </w:t>
      </w:r>
      <w:r w:rsidR="00BC110C" w:rsidRPr="00881428">
        <w:rPr>
          <w:rFonts w:ascii="Times New Roman" w:hAnsi="Times New Roman" w:cs="Times New Roman"/>
          <w:i/>
        </w:rPr>
        <w:t xml:space="preserve">learning and writing: Essays on using small </w:t>
      </w:r>
      <w:r w:rsidR="002D331D" w:rsidRPr="00881428">
        <w:rPr>
          <w:rFonts w:ascii="Times New Roman" w:hAnsi="Times New Roman" w:cs="Times New Roman"/>
          <w:i/>
        </w:rPr>
        <w:t xml:space="preserve">groups in teaching English and </w:t>
      </w:r>
      <w:r w:rsidR="00BC110C" w:rsidRPr="00881428">
        <w:rPr>
          <w:rFonts w:ascii="Times New Roman" w:hAnsi="Times New Roman" w:cs="Times New Roman"/>
          <w:i/>
        </w:rPr>
        <w:t xml:space="preserve">composition </w:t>
      </w:r>
      <w:r w:rsidR="00BC110C" w:rsidRPr="00881428">
        <w:rPr>
          <w:rFonts w:ascii="Times New Roman" w:hAnsi="Times New Roman" w:cs="Times New Roman"/>
        </w:rPr>
        <w:t>(pp. 181-200). Jefferson, NC: McFarland</w:t>
      </w:r>
      <w:ins w:id="1296" w:author="Christopher Lam" w:date="2015-07-17T15:58:00Z">
        <w:r w:rsidR="0083602E">
          <w:rPr>
            <w:rFonts w:ascii="Times New Roman" w:hAnsi="Times New Roman" w:cs="Times New Roman"/>
          </w:rPr>
          <w:t>.</w:t>
        </w:r>
      </w:ins>
      <w:del w:id="1297" w:author="Christopher Lam" w:date="2015-07-17T15:58:00Z">
        <w:r w:rsidR="00BC110C" w:rsidRPr="00881428" w:rsidDel="0083602E">
          <w:rPr>
            <w:rFonts w:ascii="Times New Roman" w:hAnsi="Times New Roman" w:cs="Times New Roman"/>
          </w:rPr>
          <w:delText xml:space="preserve"> &amp; Company, inc. </w:delText>
        </w:r>
      </w:del>
    </w:p>
    <w:p w14:paraId="0856B27D" w14:textId="75D5D8C2" w:rsidR="008470C5" w:rsidRPr="00881428" w:rsidRDefault="008470C5"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 xml:space="preserve">Bacabac, </w:t>
      </w:r>
      <w:ins w:id="1298" w:author="Christopher Lam" w:date="2015-07-17T15:58:00Z">
        <w:r w:rsidR="0083602E">
          <w:rPr>
            <w:rFonts w:ascii="Times New Roman" w:hAnsi="Times New Roman" w:cs="Times New Roman"/>
          </w:rPr>
          <w:t xml:space="preserve">F. </w:t>
        </w:r>
      </w:ins>
      <w:r w:rsidRPr="00881428">
        <w:rPr>
          <w:rFonts w:ascii="Times New Roman" w:hAnsi="Times New Roman" w:cs="Times New Roman"/>
        </w:rPr>
        <w:t xml:space="preserve">(2012). Revisiting collaborative writing and electronic dialogues in business communication. In </w:t>
      </w:r>
      <w:ins w:id="1299" w:author="Christopher Lam" w:date="2015-07-17T15:59:00Z">
        <w:r w:rsidR="0083602E">
          <w:rPr>
            <w:rFonts w:ascii="Times New Roman" w:hAnsi="Times New Roman" w:cs="Times New Roman"/>
          </w:rPr>
          <w:t xml:space="preserve">K.M. </w:t>
        </w:r>
      </w:ins>
      <w:r w:rsidRPr="00881428">
        <w:rPr>
          <w:rFonts w:ascii="Times New Roman" w:hAnsi="Times New Roman" w:cs="Times New Roman"/>
        </w:rPr>
        <w:t xml:space="preserve">Hunzer (Ed.), </w:t>
      </w:r>
      <w:r w:rsidRPr="00881428">
        <w:rPr>
          <w:rFonts w:ascii="Times New Roman" w:hAnsi="Times New Roman" w:cs="Times New Roman"/>
          <w:i/>
        </w:rPr>
        <w:t xml:space="preserve">Collaborative learning and writing: Essays on using small groups in teaching English and composition </w:t>
      </w:r>
      <w:r w:rsidRPr="00881428">
        <w:rPr>
          <w:rFonts w:ascii="Times New Roman" w:hAnsi="Times New Roman" w:cs="Times New Roman"/>
        </w:rPr>
        <w:t>(pp. 166-180). Jefferson, NC: McFarland</w:t>
      </w:r>
      <w:ins w:id="1300" w:author="Christopher Lam" w:date="2015-07-17T15:59:00Z">
        <w:r w:rsidR="0083602E">
          <w:rPr>
            <w:rFonts w:ascii="Times New Roman" w:hAnsi="Times New Roman" w:cs="Times New Roman"/>
          </w:rPr>
          <w:t>.</w:t>
        </w:r>
      </w:ins>
      <w:del w:id="1301" w:author="Christopher Lam" w:date="2015-07-17T15:59:00Z">
        <w:r w:rsidRPr="00881428" w:rsidDel="0083602E">
          <w:rPr>
            <w:rFonts w:ascii="Times New Roman" w:hAnsi="Times New Roman" w:cs="Times New Roman"/>
          </w:rPr>
          <w:delText xml:space="preserve"> &amp; Company, inc.</w:delText>
        </w:r>
      </w:del>
    </w:p>
    <w:p w14:paraId="5A16098F" w14:textId="77777777" w:rsidR="00FB005B" w:rsidRPr="00881428" w:rsidRDefault="00FB005B" w:rsidP="00FB005B">
      <w:pPr>
        <w:tabs>
          <w:tab w:val="left" w:pos="540"/>
        </w:tabs>
        <w:spacing w:line="480" w:lineRule="auto"/>
        <w:ind w:left="0"/>
        <w:contextualSpacing/>
        <w:rPr>
          <w:rFonts w:ascii="Times New Roman" w:hAnsi="Times New Roman" w:cs="Times New Roman"/>
        </w:rPr>
      </w:pPr>
      <w:r w:rsidRPr="00881428">
        <w:rPr>
          <w:rFonts w:ascii="Times New Roman" w:hAnsi="Times New Roman" w:cs="Times New Roman"/>
        </w:rPr>
        <w:t xml:space="preserve">Baker, G. (2002). The effects of synchronous collaborative technologies on decision </w:t>
      </w:r>
    </w:p>
    <w:p w14:paraId="4A976143" w14:textId="63F6F4DE" w:rsidR="00276548" w:rsidRDefault="00FB005B" w:rsidP="00FB005B">
      <w:pPr>
        <w:tabs>
          <w:tab w:val="left" w:pos="540"/>
        </w:tabs>
        <w:spacing w:line="480" w:lineRule="auto"/>
        <w:ind w:left="0"/>
        <w:contextualSpacing/>
        <w:rPr>
          <w:rFonts w:ascii="Times New Roman" w:hAnsi="Times New Roman" w:cs="Times New Roman"/>
        </w:rPr>
      </w:pPr>
      <w:r w:rsidRPr="00881428">
        <w:rPr>
          <w:rFonts w:ascii="Times New Roman" w:hAnsi="Times New Roman" w:cs="Times New Roman"/>
        </w:rPr>
        <w:tab/>
        <w:t xml:space="preserve">making: A study of virtual teams. </w:t>
      </w:r>
      <w:r w:rsidRPr="00881428">
        <w:rPr>
          <w:rFonts w:ascii="Times New Roman" w:hAnsi="Times New Roman" w:cs="Times New Roman"/>
          <w:i/>
          <w:iCs/>
        </w:rPr>
        <w:t xml:space="preserve">Information Resources Management Journal </w:t>
      </w:r>
      <w:r w:rsidRPr="00881428">
        <w:rPr>
          <w:rFonts w:ascii="Times New Roman" w:hAnsi="Times New Roman" w:cs="Times New Roman"/>
          <w:i/>
          <w:iCs/>
        </w:rPr>
        <w:tab/>
        <w:t>(IRMJ)</w:t>
      </w:r>
      <w:r w:rsidRPr="00881428">
        <w:rPr>
          <w:rFonts w:ascii="Times New Roman" w:hAnsi="Times New Roman" w:cs="Times New Roman"/>
        </w:rPr>
        <w:t xml:space="preserve">, </w:t>
      </w:r>
      <w:r w:rsidRPr="00881428">
        <w:rPr>
          <w:rFonts w:ascii="Times New Roman" w:hAnsi="Times New Roman" w:cs="Times New Roman"/>
          <w:i/>
          <w:iCs/>
        </w:rPr>
        <w:t>15</w:t>
      </w:r>
      <w:r w:rsidRPr="00881428">
        <w:rPr>
          <w:rFonts w:ascii="Times New Roman" w:hAnsi="Times New Roman" w:cs="Times New Roman"/>
        </w:rPr>
        <w:t>(4), 79-93.</w:t>
      </w:r>
    </w:p>
    <w:p w14:paraId="336964D6" w14:textId="2145956F" w:rsidR="008470C5" w:rsidRPr="001073B3" w:rsidRDefault="008470C5" w:rsidP="00FB005B">
      <w:pPr>
        <w:tabs>
          <w:tab w:val="left" w:pos="540"/>
        </w:tabs>
        <w:spacing w:line="480" w:lineRule="auto"/>
        <w:ind w:left="0"/>
        <w:contextualSpacing/>
        <w:rPr>
          <w:rFonts w:ascii="Times New Roman" w:hAnsi="Times New Roman" w:cs="Times New Roman"/>
        </w:rPr>
      </w:pPr>
      <w:r>
        <w:rPr>
          <w:rFonts w:ascii="Times New Roman" w:hAnsi="Times New Roman" w:cs="Times New Roman"/>
        </w:rPr>
        <w:t>Barker</w:t>
      </w:r>
      <w:r w:rsidR="001073B3">
        <w:rPr>
          <w:rFonts w:ascii="Times New Roman" w:hAnsi="Times New Roman" w:cs="Times New Roman"/>
        </w:rPr>
        <w:t>, R.</w:t>
      </w:r>
      <w:ins w:id="1302" w:author="Christopher Lam" w:date="2015-07-17T15:59:00Z">
        <w:r w:rsidR="0083602E">
          <w:rPr>
            <w:rFonts w:ascii="Times New Roman" w:hAnsi="Times New Roman" w:cs="Times New Roman"/>
          </w:rPr>
          <w:t xml:space="preserve"> </w:t>
        </w:r>
      </w:ins>
      <w:r w:rsidR="001073B3">
        <w:rPr>
          <w:rFonts w:ascii="Times New Roman" w:hAnsi="Times New Roman" w:cs="Times New Roman"/>
        </w:rPr>
        <w:t>T.</w:t>
      </w:r>
      <w:r>
        <w:rPr>
          <w:rFonts w:ascii="Times New Roman" w:hAnsi="Times New Roman" w:cs="Times New Roman"/>
        </w:rPr>
        <w:t xml:space="preserve"> </w:t>
      </w:r>
      <w:ins w:id="1303" w:author="Christopher Lam" w:date="2015-07-17T15:59:00Z">
        <w:r w:rsidR="0083602E">
          <w:rPr>
            <w:rFonts w:ascii="Times New Roman" w:hAnsi="Times New Roman" w:cs="Times New Roman"/>
          </w:rPr>
          <w:t xml:space="preserve"> </w:t>
        </w:r>
      </w:ins>
      <w:r w:rsidR="001073B3">
        <w:rPr>
          <w:rFonts w:ascii="Times New Roman" w:hAnsi="Times New Roman" w:cs="Times New Roman"/>
        </w:rPr>
        <w:t>&amp;</w:t>
      </w:r>
      <w:r>
        <w:rPr>
          <w:rFonts w:ascii="Times New Roman" w:hAnsi="Times New Roman" w:cs="Times New Roman"/>
        </w:rPr>
        <w:t xml:space="preserve"> Franzak</w:t>
      </w:r>
      <w:r w:rsidR="001073B3">
        <w:rPr>
          <w:rFonts w:ascii="Times New Roman" w:hAnsi="Times New Roman" w:cs="Times New Roman"/>
        </w:rPr>
        <w:t>, F.</w:t>
      </w:r>
      <w:ins w:id="1304" w:author="Christopher Lam" w:date="2015-07-17T15:59:00Z">
        <w:r w:rsidR="0083602E">
          <w:rPr>
            <w:rFonts w:ascii="Times New Roman" w:hAnsi="Times New Roman" w:cs="Times New Roman"/>
          </w:rPr>
          <w:t xml:space="preserve"> </w:t>
        </w:r>
      </w:ins>
      <w:r w:rsidR="001073B3">
        <w:rPr>
          <w:rFonts w:ascii="Times New Roman" w:hAnsi="Times New Roman" w:cs="Times New Roman"/>
        </w:rPr>
        <w:t>J.</w:t>
      </w:r>
      <w:r>
        <w:rPr>
          <w:rFonts w:ascii="Times New Roman" w:hAnsi="Times New Roman" w:cs="Times New Roman"/>
        </w:rPr>
        <w:t xml:space="preserve"> (1997).</w:t>
      </w:r>
      <w:r w:rsidR="001073B3">
        <w:rPr>
          <w:rFonts w:ascii="Times New Roman" w:hAnsi="Times New Roman" w:cs="Times New Roman"/>
        </w:rPr>
        <w:t xml:space="preserve"> Team building in the classroom: Preparing students for their </w:t>
      </w:r>
      <w:r w:rsidR="001073B3">
        <w:rPr>
          <w:rFonts w:ascii="Times New Roman" w:hAnsi="Times New Roman" w:cs="Times New Roman"/>
        </w:rPr>
        <w:tab/>
        <w:t xml:space="preserve">organizational future. </w:t>
      </w:r>
      <w:r w:rsidR="001073B3">
        <w:rPr>
          <w:rFonts w:ascii="Times New Roman" w:hAnsi="Times New Roman" w:cs="Times New Roman"/>
          <w:i/>
        </w:rPr>
        <w:t xml:space="preserve">Journal of Technical Writing and Communication, </w:t>
      </w:r>
      <w:r w:rsidR="001073B3">
        <w:rPr>
          <w:rFonts w:ascii="Times New Roman" w:hAnsi="Times New Roman" w:cs="Times New Roman"/>
        </w:rPr>
        <w:t>2</w:t>
      </w:r>
      <w:ins w:id="1305" w:author="Christopher Lam" w:date="2015-07-17T15:59:00Z">
        <w:r w:rsidR="0083602E">
          <w:rPr>
            <w:rFonts w:ascii="Times New Roman" w:hAnsi="Times New Roman" w:cs="Times New Roman"/>
          </w:rPr>
          <w:t>7</w:t>
        </w:r>
      </w:ins>
      <w:del w:id="1306" w:author="Christopher Lam" w:date="2015-07-17T15:59:00Z">
        <w:r w:rsidR="001073B3" w:rsidDel="0083602E">
          <w:rPr>
            <w:rFonts w:ascii="Times New Roman" w:hAnsi="Times New Roman" w:cs="Times New Roman"/>
          </w:rPr>
          <w:delText>7(3)</w:delText>
        </w:r>
      </w:del>
      <w:r w:rsidR="001073B3">
        <w:rPr>
          <w:rFonts w:ascii="Times New Roman" w:hAnsi="Times New Roman" w:cs="Times New Roman"/>
        </w:rPr>
        <w:t>, 303-315.</w:t>
      </w:r>
    </w:p>
    <w:p w14:paraId="76751B91" w14:textId="431435B2" w:rsidR="00F13CD4" w:rsidRPr="00881428" w:rsidRDefault="00F13CD4" w:rsidP="00FB005B">
      <w:pPr>
        <w:tabs>
          <w:tab w:val="left" w:pos="540"/>
        </w:tabs>
        <w:spacing w:line="480" w:lineRule="auto"/>
        <w:ind w:left="0"/>
        <w:contextualSpacing/>
        <w:rPr>
          <w:rFonts w:ascii="Times New Roman" w:hAnsi="Times New Roman" w:cs="Times New Roman"/>
        </w:rPr>
      </w:pPr>
      <w:r w:rsidRPr="00881428">
        <w:rPr>
          <w:rFonts w:ascii="Times New Roman" w:hAnsi="Times New Roman" w:cs="Times New Roman"/>
        </w:rPr>
        <w:t xml:space="preserve">Breuch, Lee-Ann Kastman. (2002). Thinking critically about technological literacy: </w:t>
      </w:r>
      <w:r w:rsidRPr="00881428">
        <w:rPr>
          <w:rFonts w:ascii="Times New Roman" w:hAnsi="Times New Roman" w:cs="Times New Roman"/>
        </w:rPr>
        <w:tab/>
        <w:t xml:space="preserve">Developing a framework to guide computer pedagogy in technical communication. </w:t>
      </w:r>
      <w:r w:rsidRPr="00881428">
        <w:rPr>
          <w:rFonts w:ascii="Times New Roman" w:hAnsi="Times New Roman" w:cs="Times New Roman"/>
        </w:rPr>
        <w:tab/>
      </w:r>
      <w:r w:rsidRPr="00881428">
        <w:rPr>
          <w:rFonts w:ascii="Times New Roman" w:hAnsi="Times New Roman" w:cs="Times New Roman"/>
          <w:i/>
        </w:rPr>
        <w:t>Technical Communication Quarterly</w:t>
      </w:r>
      <w:r w:rsidRPr="00881428">
        <w:rPr>
          <w:rFonts w:ascii="Times New Roman" w:hAnsi="Times New Roman" w:cs="Times New Roman"/>
        </w:rPr>
        <w:t>, 11</w:t>
      </w:r>
      <w:del w:id="1307" w:author="Christopher Lam" w:date="2015-07-17T16:00:00Z">
        <w:r w:rsidRPr="00881428" w:rsidDel="0083602E">
          <w:rPr>
            <w:rFonts w:ascii="Times New Roman" w:hAnsi="Times New Roman" w:cs="Times New Roman"/>
          </w:rPr>
          <w:delText>(3)</w:delText>
        </w:r>
      </w:del>
      <w:r w:rsidRPr="00881428">
        <w:rPr>
          <w:rFonts w:ascii="Times New Roman" w:hAnsi="Times New Roman" w:cs="Times New Roman"/>
        </w:rPr>
        <w:t>, 267-288.</w:t>
      </w:r>
    </w:p>
    <w:p w14:paraId="60FA25F6" w14:textId="1348BF6F" w:rsidR="00FB005B" w:rsidRPr="00881428" w:rsidRDefault="00FB005B" w:rsidP="002D331D">
      <w:pPr>
        <w:tabs>
          <w:tab w:val="left" w:pos="540"/>
        </w:tabs>
        <w:spacing w:line="480" w:lineRule="auto"/>
        <w:ind w:left="540" w:hanging="540"/>
        <w:contextualSpacing/>
        <w:rPr>
          <w:rFonts w:ascii="Times New Roman" w:hAnsi="Times New Roman" w:cs="Times New Roman"/>
          <w:i/>
          <w:iCs/>
        </w:rPr>
      </w:pPr>
      <w:r w:rsidRPr="00881428">
        <w:rPr>
          <w:rFonts w:ascii="Times New Roman" w:hAnsi="Times New Roman" w:cs="Times New Roman"/>
        </w:rPr>
        <w:t xml:space="preserve">Burgoon, J. K., Bonito, J. A., Ramirez, A., Dunbar, N. E., Kam, K., &amp; Fischer, J. (2002). </w:t>
      </w:r>
      <w:r w:rsidRPr="00881428">
        <w:rPr>
          <w:rFonts w:ascii="Times New Roman" w:hAnsi="Times New Roman" w:cs="Times New Roman"/>
        </w:rPr>
        <w:tab/>
        <w:t xml:space="preserve">Testing the interactivity principle: Effects </w:t>
      </w:r>
      <w:r w:rsidR="00BC110C" w:rsidRPr="00881428">
        <w:rPr>
          <w:rFonts w:ascii="Times New Roman" w:hAnsi="Times New Roman" w:cs="Times New Roman"/>
        </w:rPr>
        <w:t xml:space="preserve">of mediation, propinquity, and </w:t>
      </w:r>
      <w:r w:rsidRPr="00881428">
        <w:rPr>
          <w:rFonts w:ascii="Times New Roman" w:hAnsi="Times New Roman" w:cs="Times New Roman"/>
        </w:rPr>
        <w:t xml:space="preserve">verbal and nonverbal modalities in interpersonal interaction. </w:t>
      </w:r>
      <w:r w:rsidR="00BC110C" w:rsidRPr="00881428">
        <w:rPr>
          <w:rFonts w:ascii="Times New Roman" w:hAnsi="Times New Roman" w:cs="Times New Roman"/>
          <w:i/>
          <w:iCs/>
        </w:rPr>
        <w:t xml:space="preserve">Journal of </w:t>
      </w:r>
      <w:r w:rsidRPr="00881428">
        <w:rPr>
          <w:rFonts w:ascii="Times New Roman" w:hAnsi="Times New Roman" w:cs="Times New Roman"/>
          <w:i/>
          <w:iCs/>
        </w:rPr>
        <w:t>communication</w:t>
      </w:r>
      <w:r w:rsidRPr="00881428">
        <w:rPr>
          <w:rFonts w:ascii="Times New Roman" w:hAnsi="Times New Roman" w:cs="Times New Roman"/>
        </w:rPr>
        <w:t xml:space="preserve">, </w:t>
      </w:r>
      <w:r w:rsidRPr="00881428">
        <w:rPr>
          <w:rFonts w:ascii="Times New Roman" w:hAnsi="Times New Roman" w:cs="Times New Roman"/>
          <w:i/>
          <w:iCs/>
        </w:rPr>
        <w:t>52</w:t>
      </w:r>
      <w:r w:rsidRPr="00881428">
        <w:rPr>
          <w:rFonts w:ascii="Times New Roman" w:hAnsi="Times New Roman" w:cs="Times New Roman"/>
        </w:rPr>
        <w:t xml:space="preserve">(3), </w:t>
      </w:r>
      <w:del w:id="1308" w:author="Christopher Lam" w:date="2015-07-17T16:00:00Z">
        <w:r w:rsidR="00BC110C" w:rsidRPr="00881428" w:rsidDel="0083602E">
          <w:rPr>
            <w:rFonts w:ascii="Times New Roman" w:hAnsi="Times New Roman" w:cs="Times New Roman"/>
          </w:rPr>
          <w:tab/>
        </w:r>
      </w:del>
      <w:r w:rsidRPr="00881428">
        <w:rPr>
          <w:rFonts w:ascii="Times New Roman" w:hAnsi="Times New Roman" w:cs="Times New Roman"/>
        </w:rPr>
        <w:t>657-677.</w:t>
      </w:r>
    </w:p>
    <w:p w14:paraId="778F47F9" w14:textId="08A2D34E" w:rsidR="00FB005B" w:rsidRPr="00881428"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Burgoon, J. K., &amp; Walther, J. B. (1990). Nonverbal e</w:t>
      </w:r>
      <w:r w:rsidR="002D331D" w:rsidRPr="00881428">
        <w:rPr>
          <w:rFonts w:ascii="Times New Roman" w:hAnsi="Times New Roman" w:cs="Times New Roman"/>
        </w:rPr>
        <w:t xml:space="preserve">xpectancies and the evaluative </w:t>
      </w:r>
      <w:r w:rsidRPr="00881428">
        <w:rPr>
          <w:rFonts w:ascii="Times New Roman" w:hAnsi="Times New Roman" w:cs="Times New Roman"/>
        </w:rPr>
        <w:t xml:space="preserve">consequences of violations. </w:t>
      </w:r>
      <w:r w:rsidRPr="00881428">
        <w:rPr>
          <w:rFonts w:ascii="Times New Roman" w:hAnsi="Times New Roman" w:cs="Times New Roman"/>
          <w:i/>
          <w:iCs/>
        </w:rPr>
        <w:t>Human Communication Research</w:t>
      </w:r>
      <w:r w:rsidRPr="00881428">
        <w:rPr>
          <w:rFonts w:ascii="Times New Roman" w:hAnsi="Times New Roman" w:cs="Times New Roman"/>
        </w:rPr>
        <w:t xml:space="preserve">, </w:t>
      </w:r>
      <w:r w:rsidRPr="00881428">
        <w:rPr>
          <w:rFonts w:ascii="Times New Roman" w:hAnsi="Times New Roman" w:cs="Times New Roman"/>
          <w:i/>
          <w:iCs/>
        </w:rPr>
        <w:t>17</w:t>
      </w:r>
      <w:del w:id="1309" w:author="Christopher Lam" w:date="2015-07-17T16:00:00Z">
        <w:r w:rsidRPr="00881428" w:rsidDel="0083602E">
          <w:rPr>
            <w:rFonts w:ascii="Times New Roman" w:hAnsi="Times New Roman" w:cs="Times New Roman"/>
          </w:rPr>
          <w:delText>(2)</w:delText>
        </w:r>
      </w:del>
      <w:r w:rsidRPr="00881428">
        <w:rPr>
          <w:rFonts w:ascii="Times New Roman" w:hAnsi="Times New Roman" w:cs="Times New Roman"/>
        </w:rPr>
        <w:t>, 232-265.</w:t>
      </w:r>
    </w:p>
    <w:p w14:paraId="1314A148" w14:textId="5156143E" w:rsidR="00FB005B" w:rsidRPr="00881428"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Carlson, J. R., &amp; George, J. F. (2004). Media appropriateness in the conduct and discovery of deceptive communication: The rela</w:t>
      </w:r>
      <w:r w:rsidR="002D331D" w:rsidRPr="00881428">
        <w:rPr>
          <w:rFonts w:ascii="Times New Roman" w:hAnsi="Times New Roman" w:cs="Times New Roman"/>
        </w:rPr>
        <w:t xml:space="preserve">tive influence of richness and </w:t>
      </w:r>
      <w:r w:rsidRPr="00881428">
        <w:rPr>
          <w:rFonts w:ascii="Times New Roman" w:hAnsi="Times New Roman" w:cs="Times New Roman"/>
        </w:rPr>
        <w:t>synchronicity.</w:t>
      </w:r>
      <w:r w:rsidR="002D331D" w:rsidRPr="00881428">
        <w:rPr>
          <w:rFonts w:ascii="Times New Roman" w:hAnsi="Times New Roman" w:cs="Times New Roman"/>
        </w:rPr>
        <w:t xml:space="preserve"> </w:t>
      </w:r>
      <w:r w:rsidRPr="00881428">
        <w:rPr>
          <w:rFonts w:ascii="Times New Roman" w:hAnsi="Times New Roman" w:cs="Times New Roman"/>
          <w:i/>
          <w:iCs/>
        </w:rPr>
        <w:t>Group Decision and Negotiation</w:t>
      </w:r>
      <w:r w:rsidRPr="00881428">
        <w:rPr>
          <w:rFonts w:ascii="Times New Roman" w:hAnsi="Times New Roman" w:cs="Times New Roman"/>
        </w:rPr>
        <w:t xml:space="preserve">, </w:t>
      </w:r>
      <w:r w:rsidRPr="00881428">
        <w:rPr>
          <w:rFonts w:ascii="Times New Roman" w:hAnsi="Times New Roman" w:cs="Times New Roman"/>
          <w:i/>
          <w:iCs/>
        </w:rPr>
        <w:t>13</w:t>
      </w:r>
      <w:del w:id="1310" w:author="Christopher Lam" w:date="2015-07-17T16:00:00Z">
        <w:r w:rsidRPr="00881428" w:rsidDel="0083602E">
          <w:rPr>
            <w:rFonts w:ascii="Times New Roman" w:hAnsi="Times New Roman" w:cs="Times New Roman"/>
          </w:rPr>
          <w:delText>(2)</w:delText>
        </w:r>
      </w:del>
      <w:r w:rsidRPr="00881428">
        <w:rPr>
          <w:rFonts w:ascii="Times New Roman" w:hAnsi="Times New Roman" w:cs="Times New Roman"/>
        </w:rPr>
        <w:t>, 191-210.</w:t>
      </w:r>
    </w:p>
    <w:p w14:paraId="197C025A" w14:textId="77777777" w:rsidR="00FB005B" w:rsidRPr="00881428" w:rsidRDefault="00FB005B" w:rsidP="00FB005B">
      <w:pPr>
        <w:tabs>
          <w:tab w:val="left" w:pos="540"/>
        </w:tabs>
        <w:spacing w:line="480" w:lineRule="auto"/>
        <w:ind w:left="0"/>
        <w:contextualSpacing/>
        <w:rPr>
          <w:rFonts w:ascii="Times New Roman" w:hAnsi="Times New Roman" w:cs="Times New Roman"/>
        </w:rPr>
      </w:pPr>
      <w:r w:rsidRPr="00881428">
        <w:rPr>
          <w:rFonts w:ascii="Times New Roman" w:hAnsi="Times New Roman" w:cs="Times New Roman"/>
        </w:rPr>
        <w:t xml:space="preserve">Cohen, J. (1992). A power primer. </w:t>
      </w:r>
      <w:r w:rsidRPr="00881428">
        <w:rPr>
          <w:rFonts w:ascii="Times New Roman" w:hAnsi="Times New Roman" w:cs="Times New Roman"/>
          <w:i/>
          <w:iCs/>
        </w:rPr>
        <w:t>Psychological bulletin</w:t>
      </w:r>
      <w:r w:rsidRPr="00881428">
        <w:rPr>
          <w:rFonts w:ascii="Times New Roman" w:hAnsi="Times New Roman" w:cs="Times New Roman"/>
        </w:rPr>
        <w:t xml:space="preserve">, </w:t>
      </w:r>
      <w:r w:rsidRPr="00881428">
        <w:rPr>
          <w:rFonts w:ascii="Times New Roman" w:hAnsi="Times New Roman" w:cs="Times New Roman"/>
          <w:i/>
          <w:iCs/>
        </w:rPr>
        <w:t>112</w:t>
      </w:r>
      <w:r w:rsidRPr="00881428">
        <w:rPr>
          <w:rFonts w:ascii="Times New Roman" w:hAnsi="Times New Roman" w:cs="Times New Roman"/>
        </w:rPr>
        <w:t>(1), 155.</w:t>
      </w:r>
    </w:p>
    <w:p w14:paraId="30A1F5A7" w14:textId="668DF7ED" w:rsidR="00FB005B" w:rsidRPr="00881428"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Cornelius, C., &amp; Boos, M. (2003). Enhancing mutua</w:t>
      </w:r>
      <w:r w:rsidR="002D331D" w:rsidRPr="00881428">
        <w:rPr>
          <w:rFonts w:ascii="Times New Roman" w:hAnsi="Times New Roman" w:cs="Times New Roman"/>
        </w:rPr>
        <w:t xml:space="preserve">l understanding in synchronous </w:t>
      </w:r>
      <w:r w:rsidRPr="00881428">
        <w:rPr>
          <w:rFonts w:ascii="Times New Roman" w:hAnsi="Times New Roman" w:cs="Times New Roman"/>
        </w:rPr>
        <w:t xml:space="preserve">computer-mediated communication by training trade-offs in judgmental tasks. </w:t>
      </w:r>
      <w:r w:rsidRPr="00881428">
        <w:rPr>
          <w:rFonts w:ascii="Times New Roman" w:hAnsi="Times New Roman" w:cs="Times New Roman"/>
          <w:i/>
          <w:iCs/>
        </w:rPr>
        <w:t>Communication Research</w:t>
      </w:r>
      <w:r w:rsidRPr="00881428">
        <w:rPr>
          <w:rFonts w:ascii="Times New Roman" w:hAnsi="Times New Roman" w:cs="Times New Roman"/>
        </w:rPr>
        <w:t xml:space="preserve">, </w:t>
      </w:r>
      <w:r w:rsidRPr="00881428">
        <w:rPr>
          <w:rFonts w:ascii="Times New Roman" w:hAnsi="Times New Roman" w:cs="Times New Roman"/>
          <w:i/>
          <w:iCs/>
        </w:rPr>
        <w:t>30</w:t>
      </w:r>
      <w:del w:id="1311" w:author="Christopher Lam" w:date="2015-07-17T16:00:00Z">
        <w:r w:rsidRPr="00881428" w:rsidDel="0083602E">
          <w:rPr>
            <w:rFonts w:ascii="Times New Roman" w:hAnsi="Times New Roman" w:cs="Times New Roman"/>
          </w:rPr>
          <w:delText>(2)</w:delText>
        </w:r>
      </w:del>
      <w:r w:rsidRPr="00881428">
        <w:rPr>
          <w:rFonts w:ascii="Times New Roman" w:hAnsi="Times New Roman" w:cs="Times New Roman"/>
        </w:rPr>
        <w:t>, 147-177.</w:t>
      </w:r>
    </w:p>
    <w:p w14:paraId="1E72E059" w14:textId="7E138E97" w:rsidR="00FB005B" w:rsidRPr="00881428"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Daft, R.</w:t>
      </w:r>
      <w:ins w:id="1312" w:author="Christopher Lam" w:date="2015-07-17T16:00:00Z">
        <w:r w:rsidR="0083602E">
          <w:rPr>
            <w:rFonts w:ascii="Times New Roman" w:hAnsi="Times New Roman" w:cs="Times New Roman"/>
          </w:rPr>
          <w:t xml:space="preserve"> </w:t>
        </w:r>
      </w:ins>
      <w:r w:rsidRPr="00881428">
        <w:rPr>
          <w:rFonts w:ascii="Times New Roman" w:hAnsi="Times New Roman" w:cs="Times New Roman"/>
        </w:rPr>
        <w:t>L., &amp; Lengel, R.</w:t>
      </w:r>
      <w:ins w:id="1313" w:author="Christopher Lam" w:date="2015-07-17T16:00:00Z">
        <w:r w:rsidR="0083602E">
          <w:rPr>
            <w:rFonts w:ascii="Times New Roman" w:hAnsi="Times New Roman" w:cs="Times New Roman"/>
          </w:rPr>
          <w:t xml:space="preserve"> </w:t>
        </w:r>
      </w:ins>
      <w:r w:rsidRPr="00881428">
        <w:rPr>
          <w:rFonts w:ascii="Times New Roman" w:hAnsi="Times New Roman" w:cs="Times New Roman"/>
        </w:rPr>
        <w:t>H. (1984). Information richness: A</w:t>
      </w:r>
      <w:r w:rsidRPr="00881428">
        <w:rPr>
          <w:rFonts w:ascii="Times New Roman" w:eastAsia="Times New Roman" w:hAnsi="Times New Roman" w:cs="Times New Roman"/>
        </w:rPr>
        <w:t xml:space="preserve"> </w:t>
      </w:r>
      <w:r w:rsidRPr="00881428">
        <w:rPr>
          <w:rFonts w:ascii="Times New Roman" w:hAnsi="Times New Roman" w:cs="Times New Roman"/>
        </w:rPr>
        <w:t xml:space="preserve">new approach to managerial behavior and organizational design. </w:t>
      </w:r>
      <w:r w:rsidRPr="00881428">
        <w:rPr>
          <w:rFonts w:ascii="Times New Roman" w:hAnsi="Times New Roman" w:cs="Times New Roman"/>
          <w:i/>
        </w:rPr>
        <w:t>Research in Organiz</w:t>
      </w:r>
      <w:r w:rsidR="002D331D" w:rsidRPr="00881428">
        <w:rPr>
          <w:rFonts w:ascii="Times New Roman" w:hAnsi="Times New Roman" w:cs="Times New Roman"/>
          <w:i/>
        </w:rPr>
        <w:t xml:space="preserve">ational </w:t>
      </w:r>
      <w:r w:rsidRPr="00881428">
        <w:rPr>
          <w:rFonts w:ascii="Times New Roman" w:hAnsi="Times New Roman" w:cs="Times New Roman"/>
          <w:i/>
        </w:rPr>
        <w:t xml:space="preserve">Behavior, </w:t>
      </w:r>
      <w:r w:rsidRPr="0083602E">
        <w:rPr>
          <w:rFonts w:ascii="Times New Roman" w:hAnsi="Times New Roman" w:cs="Times New Roman"/>
          <w:i/>
          <w:rPrChange w:id="1314" w:author="Christopher Lam" w:date="2015-07-17T16:00:00Z">
            <w:rPr>
              <w:rFonts w:ascii="Times New Roman" w:hAnsi="Times New Roman" w:cs="Times New Roman"/>
            </w:rPr>
          </w:rPrChange>
        </w:rPr>
        <w:t>6</w:t>
      </w:r>
      <w:r w:rsidRPr="00881428">
        <w:rPr>
          <w:rFonts w:ascii="Times New Roman" w:hAnsi="Times New Roman" w:cs="Times New Roman"/>
        </w:rPr>
        <w:t>, 191-233.</w:t>
      </w:r>
    </w:p>
    <w:p w14:paraId="29C24DC7" w14:textId="14F978D9" w:rsidR="00FB005B" w:rsidRPr="00881428"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 xml:space="preserve">DeLuca, D., &amp; Valacich, J. S. (2005, January). Outcomes from conduct of virtual teams at two sites: Support for media synchronicity theory. In </w:t>
      </w:r>
      <w:ins w:id="1315" w:author="Christopher Lam" w:date="2015-07-22T02:24:00Z">
        <w:r w:rsidR="00484A9F">
          <w:rPr>
            <w:rFonts w:ascii="Times New Roman" w:hAnsi="Times New Roman" w:cs="Times New Roman"/>
          </w:rPr>
          <w:t>R. Sprague, Jr. (Ed.),</w:t>
        </w:r>
      </w:ins>
      <w:del w:id="1316" w:author="Christopher Lam" w:date="2015-07-22T02:25:00Z">
        <w:r w:rsidR="002D331D" w:rsidRPr="00881428" w:rsidDel="00484A9F">
          <w:rPr>
            <w:rFonts w:ascii="Times New Roman" w:hAnsi="Times New Roman" w:cs="Times New Roman"/>
            <w:i/>
            <w:iCs/>
          </w:rPr>
          <w:delText>System Sciences, 2005. HICSS'05.</w:delText>
        </w:r>
      </w:del>
      <w:r w:rsidR="002D331D" w:rsidRPr="00881428">
        <w:rPr>
          <w:rFonts w:ascii="Times New Roman" w:hAnsi="Times New Roman" w:cs="Times New Roman"/>
          <w:i/>
          <w:iCs/>
        </w:rPr>
        <w:t xml:space="preserve"> Proceedings </w:t>
      </w:r>
      <w:r w:rsidRPr="00881428">
        <w:rPr>
          <w:rFonts w:ascii="Times New Roman" w:hAnsi="Times New Roman" w:cs="Times New Roman"/>
          <w:i/>
          <w:iCs/>
        </w:rPr>
        <w:t>of the 38th Annual Hawaii International Conference on</w:t>
      </w:r>
      <w:r w:rsidR="002D331D" w:rsidRPr="00881428">
        <w:rPr>
          <w:rFonts w:ascii="Times New Roman" w:hAnsi="Times New Roman" w:cs="Times New Roman"/>
        </w:rPr>
        <w:t xml:space="preserve"> </w:t>
      </w:r>
      <w:ins w:id="1317" w:author="Christopher Lam" w:date="2015-07-22T02:26:00Z">
        <w:r w:rsidR="00484A9F" w:rsidRPr="00881428">
          <w:rPr>
            <w:rFonts w:ascii="Times New Roman" w:hAnsi="Times New Roman" w:cs="Times New Roman"/>
            <w:i/>
            <w:iCs/>
          </w:rPr>
          <w:t>System Sciences</w:t>
        </w:r>
        <w:r w:rsidR="00484A9F" w:rsidRPr="00881428">
          <w:rPr>
            <w:rFonts w:ascii="Times New Roman" w:hAnsi="Times New Roman" w:cs="Times New Roman"/>
          </w:rPr>
          <w:t xml:space="preserve"> </w:t>
        </w:r>
      </w:ins>
      <w:r w:rsidR="002D331D" w:rsidRPr="00881428">
        <w:rPr>
          <w:rFonts w:ascii="Times New Roman" w:hAnsi="Times New Roman" w:cs="Times New Roman"/>
        </w:rPr>
        <w:t>(</w:t>
      </w:r>
      <w:r w:rsidRPr="00881428">
        <w:rPr>
          <w:rFonts w:ascii="Times New Roman" w:hAnsi="Times New Roman" w:cs="Times New Roman"/>
        </w:rPr>
        <w:t>p</w:t>
      </w:r>
      <w:del w:id="1318" w:author="Christopher Lam" w:date="2015-07-22T02:26:00Z">
        <w:r w:rsidRPr="00881428" w:rsidDel="00484A9F">
          <w:rPr>
            <w:rFonts w:ascii="Times New Roman" w:hAnsi="Times New Roman" w:cs="Times New Roman"/>
          </w:rPr>
          <w:delText>p</w:delText>
        </w:r>
      </w:del>
      <w:r w:rsidRPr="00881428">
        <w:rPr>
          <w:rFonts w:ascii="Times New Roman" w:hAnsi="Times New Roman" w:cs="Times New Roman"/>
        </w:rPr>
        <w:t>. 50b</w:t>
      </w:r>
      <w:del w:id="1319" w:author="Christopher Lam" w:date="2015-07-22T02:26:00Z">
        <w:r w:rsidRPr="00881428" w:rsidDel="00484A9F">
          <w:rPr>
            <w:rFonts w:ascii="Times New Roman" w:hAnsi="Times New Roman" w:cs="Times New Roman"/>
          </w:rPr>
          <w:delText>-50b</w:delText>
        </w:r>
      </w:del>
      <w:r w:rsidRPr="00881428">
        <w:rPr>
          <w:rFonts w:ascii="Times New Roman" w:hAnsi="Times New Roman" w:cs="Times New Roman"/>
        </w:rPr>
        <w:t xml:space="preserve">). </w:t>
      </w:r>
      <w:ins w:id="1320" w:author="Christopher Lam" w:date="2015-07-22T02:26:00Z">
        <w:r w:rsidR="00484A9F">
          <w:rPr>
            <w:rFonts w:ascii="Times New Roman" w:hAnsi="Times New Roman" w:cs="Times New Roman"/>
          </w:rPr>
          <w:t xml:space="preserve">Los Alamites, CA: </w:t>
        </w:r>
      </w:ins>
      <w:r w:rsidRPr="00881428">
        <w:rPr>
          <w:rFonts w:ascii="Times New Roman" w:hAnsi="Times New Roman" w:cs="Times New Roman"/>
        </w:rPr>
        <w:t>IEEE</w:t>
      </w:r>
      <w:ins w:id="1321" w:author="Christopher Lam" w:date="2015-07-22T02:26:00Z">
        <w:r w:rsidR="00484A9F">
          <w:rPr>
            <w:rFonts w:ascii="Times New Roman" w:hAnsi="Times New Roman" w:cs="Times New Roman"/>
          </w:rPr>
          <w:t xml:space="preserve"> Computer Society</w:t>
        </w:r>
      </w:ins>
      <w:r w:rsidRPr="00881428">
        <w:rPr>
          <w:rFonts w:ascii="Times New Roman" w:hAnsi="Times New Roman" w:cs="Times New Roman"/>
        </w:rPr>
        <w:t>.</w:t>
      </w:r>
    </w:p>
    <w:p w14:paraId="7A5D2ABE" w14:textId="470B6EF3" w:rsidR="00FB005B" w:rsidRDefault="00FB005B" w:rsidP="002D331D">
      <w:pPr>
        <w:tabs>
          <w:tab w:val="left" w:pos="540"/>
        </w:tabs>
        <w:spacing w:line="480" w:lineRule="auto"/>
        <w:ind w:left="540" w:hanging="540"/>
        <w:contextualSpacing/>
        <w:rPr>
          <w:ins w:id="1322" w:author="Christopher Lam" w:date="2015-07-22T02:26:00Z"/>
          <w:rFonts w:ascii="Times New Roman" w:hAnsi="Times New Roman" w:cs="Times New Roman"/>
        </w:rPr>
      </w:pPr>
      <w:r w:rsidRPr="00881428">
        <w:rPr>
          <w:rFonts w:ascii="Times New Roman" w:hAnsi="Times New Roman" w:cs="Times New Roman"/>
        </w:rPr>
        <w:t xml:space="preserve">DeLuca, D., &amp; Valacich, J. S. (2006). Virtual teams in and out of synchronicity. </w:t>
      </w:r>
      <w:r w:rsidRPr="00881428">
        <w:rPr>
          <w:rFonts w:ascii="Times New Roman" w:hAnsi="Times New Roman" w:cs="Times New Roman"/>
          <w:i/>
          <w:iCs/>
        </w:rPr>
        <w:t>Information Technology &amp; People</w:t>
      </w:r>
      <w:r w:rsidRPr="00881428">
        <w:rPr>
          <w:rFonts w:ascii="Times New Roman" w:hAnsi="Times New Roman" w:cs="Times New Roman"/>
        </w:rPr>
        <w:t xml:space="preserve">, </w:t>
      </w:r>
      <w:r w:rsidRPr="00881428">
        <w:rPr>
          <w:rFonts w:ascii="Times New Roman" w:hAnsi="Times New Roman" w:cs="Times New Roman"/>
          <w:i/>
          <w:iCs/>
        </w:rPr>
        <w:t>19</w:t>
      </w:r>
      <w:del w:id="1323" w:author="Christopher Lam" w:date="2015-07-22T02:26:00Z">
        <w:r w:rsidRPr="00881428" w:rsidDel="00412AEA">
          <w:rPr>
            <w:rFonts w:ascii="Times New Roman" w:hAnsi="Times New Roman" w:cs="Times New Roman"/>
          </w:rPr>
          <w:delText>(4)</w:delText>
        </w:r>
      </w:del>
      <w:r w:rsidRPr="00881428">
        <w:rPr>
          <w:rFonts w:ascii="Times New Roman" w:hAnsi="Times New Roman" w:cs="Times New Roman"/>
        </w:rPr>
        <w:t>, 323-344.</w:t>
      </w:r>
    </w:p>
    <w:p w14:paraId="0C56BB81" w14:textId="17418D31" w:rsidR="00412AEA" w:rsidDel="00412AEA" w:rsidRDefault="00412AEA" w:rsidP="002D331D">
      <w:pPr>
        <w:tabs>
          <w:tab w:val="left" w:pos="540"/>
        </w:tabs>
        <w:spacing w:line="480" w:lineRule="auto"/>
        <w:ind w:left="540" w:hanging="540"/>
        <w:contextualSpacing/>
        <w:rPr>
          <w:del w:id="1324" w:author="Christopher Lam" w:date="2015-07-22T02:27:00Z"/>
          <w:rFonts w:ascii="Times New Roman" w:hAnsi="Times New Roman" w:cs="Times New Roman"/>
        </w:rPr>
      </w:pPr>
      <w:ins w:id="1325" w:author="Christopher Lam" w:date="2015-07-22T02:27:00Z">
        <w:r w:rsidRPr="00412AEA">
          <w:rPr>
            <w:rFonts w:ascii="Times New Roman" w:hAnsi="Times New Roman" w:cs="Times New Roman"/>
          </w:rPr>
          <w:t xml:space="preserve">Dennis, A. R., &amp; Kinney, S. T. (1998). Testing media richness theory in the new media: The effects of cues, feedback, and task equivocality. </w:t>
        </w:r>
        <w:r w:rsidRPr="00412AEA">
          <w:rPr>
            <w:rFonts w:ascii="Times New Roman" w:hAnsi="Times New Roman" w:cs="Times New Roman"/>
            <w:i/>
            <w:iCs/>
          </w:rPr>
          <w:t>Information systems research</w:t>
        </w:r>
        <w:r w:rsidRPr="00412AEA">
          <w:rPr>
            <w:rFonts w:ascii="Times New Roman" w:hAnsi="Times New Roman" w:cs="Times New Roman"/>
          </w:rPr>
          <w:t xml:space="preserve">, </w:t>
        </w:r>
        <w:r w:rsidRPr="00412AEA">
          <w:rPr>
            <w:rFonts w:ascii="Times New Roman" w:hAnsi="Times New Roman" w:cs="Times New Roman"/>
            <w:i/>
            <w:iCs/>
          </w:rPr>
          <w:t>9</w:t>
        </w:r>
        <w:r w:rsidRPr="00412AEA">
          <w:rPr>
            <w:rFonts w:ascii="Times New Roman" w:hAnsi="Times New Roman" w:cs="Times New Roman"/>
          </w:rPr>
          <w:t>, 256-274.</w:t>
        </w:r>
      </w:ins>
    </w:p>
    <w:p w14:paraId="01FB0D80" w14:textId="77777777" w:rsidR="00412AEA" w:rsidRPr="00881428" w:rsidRDefault="00412AEA" w:rsidP="002D331D">
      <w:pPr>
        <w:tabs>
          <w:tab w:val="left" w:pos="540"/>
        </w:tabs>
        <w:spacing w:line="480" w:lineRule="auto"/>
        <w:ind w:left="540" w:hanging="540"/>
        <w:contextualSpacing/>
        <w:rPr>
          <w:ins w:id="1326" w:author="Christopher Lam" w:date="2015-07-22T02:27:00Z"/>
          <w:rFonts w:ascii="Times New Roman" w:hAnsi="Times New Roman" w:cs="Times New Roman"/>
        </w:rPr>
      </w:pPr>
    </w:p>
    <w:p w14:paraId="0ADC8C3C" w14:textId="242162D2" w:rsidR="00412AEA" w:rsidRDefault="00FB005B" w:rsidP="00412AEA">
      <w:pPr>
        <w:tabs>
          <w:tab w:val="left" w:pos="540"/>
        </w:tabs>
        <w:spacing w:line="480" w:lineRule="auto"/>
        <w:ind w:left="540" w:hanging="540"/>
        <w:contextualSpacing/>
        <w:rPr>
          <w:ins w:id="1327" w:author="Christopher Lam" w:date="2015-07-22T02:28:00Z"/>
          <w:rFonts w:ascii="Times New Roman" w:hAnsi="Times New Roman" w:cs="Times New Roman"/>
        </w:rPr>
      </w:pPr>
      <w:r w:rsidRPr="00881428">
        <w:rPr>
          <w:rFonts w:ascii="Times New Roman" w:hAnsi="Times New Roman" w:cs="Times New Roman"/>
        </w:rPr>
        <w:t>Dennis, A.</w:t>
      </w:r>
      <w:ins w:id="1328" w:author="Christopher Lam" w:date="2015-07-22T02:28:00Z">
        <w:r w:rsidR="00412AEA">
          <w:rPr>
            <w:rFonts w:ascii="Times New Roman" w:hAnsi="Times New Roman" w:cs="Times New Roman"/>
          </w:rPr>
          <w:t xml:space="preserve"> </w:t>
        </w:r>
      </w:ins>
      <w:r w:rsidRPr="00881428">
        <w:rPr>
          <w:rFonts w:ascii="Times New Roman" w:hAnsi="Times New Roman" w:cs="Times New Roman"/>
        </w:rPr>
        <w:t>R., Fuller, R.</w:t>
      </w:r>
      <w:ins w:id="1329" w:author="Christopher Lam" w:date="2015-07-22T02:28:00Z">
        <w:r w:rsidR="00412AEA">
          <w:rPr>
            <w:rFonts w:ascii="Times New Roman" w:hAnsi="Times New Roman" w:cs="Times New Roman"/>
          </w:rPr>
          <w:t xml:space="preserve"> </w:t>
        </w:r>
      </w:ins>
      <w:r w:rsidRPr="00881428">
        <w:rPr>
          <w:rFonts w:ascii="Times New Roman" w:hAnsi="Times New Roman" w:cs="Times New Roman"/>
        </w:rPr>
        <w:t>M., &amp; Valacich, J.</w:t>
      </w:r>
      <w:ins w:id="1330" w:author="Christopher Lam" w:date="2015-07-22T02:28:00Z">
        <w:r w:rsidR="00412AEA">
          <w:rPr>
            <w:rFonts w:ascii="Times New Roman" w:hAnsi="Times New Roman" w:cs="Times New Roman"/>
          </w:rPr>
          <w:t xml:space="preserve"> </w:t>
        </w:r>
      </w:ins>
      <w:r w:rsidRPr="00881428">
        <w:rPr>
          <w:rFonts w:ascii="Times New Roman" w:hAnsi="Times New Roman" w:cs="Times New Roman"/>
        </w:rPr>
        <w:t xml:space="preserve">S. (2008). Media, tasks, and communication processes: A theory of media synchronicity. </w:t>
      </w:r>
      <w:r w:rsidRPr="00881428">
        <w:rPr>
          <w:rFonts w:ascii="Times New Roman" w:hAnsi="Times New Roman" w:cs="Times New Roman"/>
          <w:i/>
        </w:rPr>
        <w:t>MIS Quarterly, 32</w:t>
      </w:r>
      <w:del w:id="1331" w:author="Christopher Lam" w:date="2015-07-22T02:28:00Z">
        <w:r w:rsidRPr="00881428" w:rsidDel="00412AEA">
          <w:rPr>
            <w:rFonts w:ascii="Times New Roman" w:hAnsi="Times New Roman" w:cs="Times New Roman"/>
          </w:rPr>
          <w:delText>(3)</w:delText>
        </w:r>
      </w:del>
      <w:r w:rsidRPr="00881428">
        <w:rPr>
          <w:rFonts w:ascii="Times New Roman" w:hAnsi="Times New Roman" w:cs="Times New Roman"/>
        </w:rPr>
        <w:t xml:space="preserve">, 575-600. </w:t>
      </w:r>
    </w:p>
    <w:p w14:paraId="5FDD2E11" w14:textId="11C8390D" w:rsidR="00412AEA" w:rsidRPr="00881428" w:rsidRDefault="00412AEA" w:rsidP="00412AEA">
      <w:pPr>
        <w:tabs>
          <w:tab w:val="left" w:pos="540"/>
        </w:tabs>
        <w:spacing w:line="480" w:lineRule="auto"/>
        <w:ind w:left="540" w:hanging="540"/>
        <w:contextualSpacing/>
        <w:rPr>
          <w:rFonts w:ascii="Times New Roman" w:hAnsi="Times New Roman" w:cs="Times New Roman"/>
        </w:rPr>
      </w:pPr>
      <w:ins w:id="1332" w:author="Christopher Lam" w:date="2015-07-22T02:28:00Z">
        <w:r w:rsidRPr="00881428">
          <w:rPr>
            <w:rFonts w:ascii="Times New Roman" w:hAnsi="Times New Roman" w:cs="Times New Roman"/>
          </w:rPr>
          <w:t>Dennis, A. R., &amp; Valacich, J. S. (1999). Rethinking media richness: Towards a theory of media synchronicity</w:t>
        </w:r>
        <w:r w:rsidRPr="00881428">
          <w:rPr>
            <w:rFonts w:ascii="Times New Roman" w:hAnsi="Times New Roman" w:cs="Times New Roman"/>
            <w:i/>
            <w:iCs/>
          </w:rPr>
          <w:t>. Proceedings of the 32nd Hawaii International Conference on</w:t>
        </w:r>
      </w:ins>
      <w:ins w:id="1333" w:author="Christopher Lam" w:date="2015-07-22T02:29:00Z">
        <w:r w:rsidR="00966EE2">
          <w:rPr>
            <w:rFonts w:ascii="Times New Roman" w:hAnsi="Times New Roman" w:cs="Times New Roman"/>
            <w:i/>
            <w:iCs/>
          </w:rPr>
          <w:t xml:space="preserve"> System Sciences</w:t>
        </w:r>
      </w:ins>
      <w:ins w:id="1334" w:author="Christopher Lam" w:date="2015-07-22T02:28:00Z">
        <w:r w:rsidRPr="00881428">
          <w:rPr>
            <w:rFonts w:ascii="Times New Roman" w:hAnsi="Times New Roman" w:cs="Times New Roman"/>
          </w:rPr>
          <w:t xml:space="preserve"> (pp. 10-</w:t>
        </w:r>
      </w:ins>
      <w:ins w:id="1335" w:author="Christopher Lam" w:date="2015-07-22T02:29:00Z">
        <w:r w:rsidR="00966EE2">
          <w:rPr>
            <w:rFonts w:ascii="Times New Roman" w:hAnsi="Times New Roman" w:cs="Times New Roman"/>
          </w:rPr>
          <w:t>17</w:t>
        </w:r>
      </w:ins>
      <w:ins w:id="1336" w:author="Christopher Lam" w:date="2015-07-22T02:28:00Z">
        <w:r w:rsidRPr="00881428">
          <w:rPr>
            <w:rFonts w:ascii="Times New Roman" w:hAnsi="Times New Roman" w:cs="Times New Roman"/>
          </w:rPr>
          <w:t xml:space="preserve">). </w:t>
        </w:r>
      </w:ins>
      <w:ins w:id="1337" w:author="Christopher Lam" w:date="2015-07-22T02:29:00Z">
        <w:r w:rsidR="00966EE2">
          <w:rPr>
            <w:rFonts w:ascii="Times New Roman" w:hAnsi="Times New Roman" w:cs="Times New Roman"/>
          </w:rPr>
          <w:t xml:space="preserve">Los Alamites, CA: </w:t>
        </w:r>
      </w:ins>
      <w:ins w:id="1338" w:author="Christopher Lam" w:date="2015-07-22T02:28:00Z">
        <w:r w:rsidRPr="00881428">
          <w:rPr>
            <w:rFonts w:ascii="Times New Roman" w:hAnsi="Times New Roman" w:cs="Times New Roman"/>
          </w:rPr>
          <w:t>IEEE</w:t>
        </w:r>
        <w:r w:rsidR="00966EE2">
          <w:rPr>
            <w:rFonts w:ascii="Times New Roman" w:hAnsi="Times New Roman" w:cs="Times New Roman"/>
          </w:rPr>
          <w:t xml:space="preserve"> Computer Society Press.</w:t>
        </w:r>
      </w:ins>
    </w:p>
    <w:p w14:paraId="4064D2E8" w14:textId="393B5C7A" w:rsidR="00966EE2" w:rsidRPr="00881428" w:rsidRDefault="00FB005B" w:rsidP="00966EE2">
      <w:pPr>
        <w:tabs>
          <w:tab w:val="left" w:pos="540"/>
        </w:tabs>
        <w:spacing w:line="480" w:lineRule="auto"/>
        <w:ind w:left="540" w:hanging="540"/>
        <w:contextualSpacing/>
        <w:rPr>
          <w:ins w:id="1339" w:author="Christopher Lam" w:date="2015-07-22T02:30:00Z"/>
          <w:rFonts w:ascii="Times New Roman" w:hAnsi="Times New Roman" w:cs="Times New Roman"/>
        </w:rPr>
      </w:pPr>
      <w:r w:rsidRPr="00881428">
        <w:rPr>
          <w:rFonts w:ascii="Times New Roman" w:hAnsi="Times New Roman" w:cs="Times New Roman"/>
        </w:rPr>
        <w:t>Dennis, A. R., Valacich, J. S., Speier, C., &amp; Morris, M. G. (1998, January). Beyond media richness: An empirical test of media synchronicity theory</w:t>
      </w:r>
      <w:ins w:id="1340" w:author="Christopher Lam" w:date="2015-07-22T02:30:00Z">
        <w:r w:rsidR="00966EE2">
          <w:rPr>
            <w:rFonts w:ascii="Times New Roman" w:hAnsi="Times New Roman" w:cs="Times New Roman"/>
          </w:rPr>
          <w:t xml:space="preserve">. </w:t>
        </w:r>
      </w:ins>
      <w:del w:id="1341" w:author="Christopher Lam" w:date="2015-07-22T02:30:00Z">
        <w:r w:rsidRPr="00881428" w:rsidDel="00966EE2">
          <w:rPr>
            <w:rFonts w:ascii="Times New Roman" w:hAnsi="Times New Roman" w:cs="Times New Roman"/>
          </w:rPr>
          <w:delText xml:space="preserve">. In </w:delText>
        </w:r>
        <w:r w:rsidR="002D331D" w:rsidRPr="00881428" w:rsidDel="00966EE2">
          <w:rPr>
            <w:rFonts w:ascii="Times New Roman" w:hAnsi="Times New Roman" w:cs="Times New Roman"/>
            <w:i/>
            <w:iCs/>
          </w:rPr>
          <w:delText xml:space="preserve">System </w:delText>
        </w:r>
        <w:r w:rsidR="00BC110C" w:rsidRPr="00881428" w:rsidDel="00966EE2">
          <w:rPr>
            <w:rFonts w:ascii="Times New Roman" w:hAnsi="Times New Roman" w:cs="Times New Roman"/>
            <w:i/>
            <w:iCs/>
          </w:rPr>
          <w:delText>Sciences, 1998</w:delText>
        </w:r>
        <w:r w:rsidR="002D331D" w:rsidRPr="00881428" w:rsidDel="00966EE2">
          <w:rPr>
            <w:rFonts w:ascii="Times New Roman" w:hAnsi="Times New Roman" w:cs="Times New Roman"/>
            <w:i/>
            <w:iCs/>
          </w:rPr>
          <w:delText>.</w:delText>
        </w:r>
      </w:del>
      <w:r w:rsidRPr="00881428">
        <w:rPr>
          <w:rFonts w:ascii="Times New Roman" w:hAnsi="Times New Roman" w:cs="Times New Roman"/>
          <w:i/>
          <w:iCs/>
        </w:rPr>
        <w:t xml:space="preserve">Proceedings of the </w:t>
      </w:r>
      <w:del w:id="1342" w:author="Christopher Lam" w:date="2015-07-22T02:31:00Z">
        <w:r w:rsidRPr="00881428" w:rsidDel="00966EE2">
          <w:rPr>
            <w:rFonts w:ascii="Times New Roman" w:hAnsi="Times New Roman" w:cs="Times New Roman"/>
            <w:i/>
            <w:iCs/>
          </w:rPr>
          <w:delText>Thirty-First</w:delText>
        </w:r>
      </w:del>
      <w:ins w:id="1343" w:author="Christopher Lam" w:date="2015-07-22T02:31:00Z">
        <w:r w:rsidR="00966EE2">
          <w:rPr>
            <w:rFonts w:ascii="Times New Roman" w:hAnsi="Times New Roman" w:cs="Times New Roman"/>
            <w:i/>
            <w:iCs/>
          </w:rPr>
          <w:t>31</w:t>
        </w:r>
      </w:ins>
      <w:r w:rsidRPr="00881428">
        <w:rPr>
          <w:rFonts w:ascii="Times New Roman" w:hAnsi="Times New Roman" w:cs="Times New Roman"/>
          <w:i/>
          <w:iCs/>
        </w:rPr>
        <w:t xml:space="preserve"> Hawaii International Conference on</w:t>
      </w:r>
      <w:ins w:id="1344" w:author="Christopher Lam" w:date="2015-07-22T02:30:00Z">
        <w:r w:rsidR="00966EE2">
          <w:rPr>
            <w:rFonts w:ascii="Times New Roman" w:hAnsi="Times New Roman" w:cs="Times New Roman"/>
            <w:i/>
            <w:iCs/>
          </w:rPr>
          <w:t xml:space="preserve"> System Sciences</w:t>
        </w:r>
      </w:ins>
      <w:r w:rsidR="00BC110C" w:rsidRPr="00881428">
        <w:rPr>
          <w:rFonts w:ascii="Times New Roman" w:hAnsi="Times New Roman" w:cs="Times New Roman"/>
        </w:rPr>
        <w:t xml:space="preserve"> (</w:t>
      </w:r>
      <w:del w:id="1345" w:author="Christopher Lam" w:date="2015-07-22T02:30:00Z">
        <w:r w:rsidR="00BC110C" w:rsidRPr="00881428" w:rsidDel="00966EE2">
          <w:rPr>
            <w:rFonts w:ascii="Times New Roman" w:hAnsi="Times New Roman" w:cs="Times New Roman"/>
          </w:rPr>
          <w:delText xml:space="preserve">Vol. 1, </w:delText>
        </w:r>
      </w:del>
      <w:r w:rsidRPr="00881428">
        <w:rPr>
          <w:rFonts w:ascii="Times New Roman" w:hAnsi="Times New Roman" w:cs="Times New Roman"/>
        </w:rPr>
        <w:t xml:space="preserve">pp. 48-57). </w:t>
      </w:r>
      <w:ins w:id="1346" w:author="Christopher Lam" w:date="2015-07-22T02:30:00Z">
        <w:r w:rsidR="00966EE2" w:rsidRPr="00881428">
          <w:rPr>
            <w:rFonts w:ascii="Times New Roman" w:hAnsi="Times New Roman" w:cs="Times New Roman"/>
          </w:rPr>
          <w:t xml:space="preserve">). </w:t>
        </w:r>
        <w:r w:rsidR="00966EE2">
          <w:rPr>
            <w:rFonts w:ascii="Times New Roman" w:hAnsi="Times New Roman" w:cs="Times New Roman"/>
          </w:rPr>
          <w:t xml:space="preserve">Los Alamites, CA: </w:t>
        </w:r>
        <w:r w:rsidR="00966EE2" w:rsidRPr="00881428">
          <w:rPr>
            <w:rFonts w:ascii="Times New Roman" w:hAnsi="Times New Roman" w:cs="Times New Roman"/>
          </w:rPr>
          <w:t>IEEE</w:t>
        </w:r>
        <w:r w:rsidR="00966EE2">
          <w:rPr>
            <w:rFonts w:ascii="Times New Roman" w:hAnsi="Times New Roman" w:cs="Times New Roman"/>
          </w:rPr>
          <w:t xml:space="preserve"> Computer Society Press.</w:t>
        </w:r>
      </w:ins>
    </w:p>
    <w:p w14:paraId="13855D02" w14:textId="2F1E81C3" w:rsidR="00FB005B" w:rsidRPr="00881428" w:rsidDel="00966EE2" w:rsidRDefault="00FB005B" w:rsidP="002D331D">
      <w:pPr>
        <w:tabs>
          <w:tab w:val="left" w:pos="540"/>
        </w:tabs>
        <w:spacing w:line="480" w:lineRule="auto"/>
        <w:ind w:left="540" w:hanging="540"/>
        <w:contextualSpacing/>
        <w:rPr>
          <w:del w:id="1347" w:author="Christopher Lam" w:date="2015-07-22T02:30:00Z"/>
          <w:rFonts w:ascii="Times New Roman" w:hAnsi="Times New Roman" w:cs="Times New Roman"/>
        </w:rPr>
      </w:pPr>
      <w:del w:id="1348" w:author="Christopher Lam" w:date="2015-07-22T02:30:00Z">
        <w:r w:rsidRPr="00881428" w:rsidDel="00966EE2">
          <w:rPr>
            <w:rFonts w:ascii="Times New Roman" w:hAnsi="Times New Roman" w:cs="Times New Roman"/>
          </w:rPr>
          <w:delText>IEEE.</w:delText>
        </w:r>
      </w:del>
    </w:p>
    <w:p w14:paraId="0A20F693" w14:textId="493DB889" w:rsidR="00FB005B" w:rsidRPr="00881428" w:rsidDel="00412AEA" w:rsidRDefault="00FB005B">
      <w:pPr>
        <w:tabs>
          <w:tab w:val="left" w:pos="540"/>
        </w:tabs>
        <w:spacing w:line="480" w:lineRule="auto"/>
        <w:ind w:left="0"/>
        <w:contextualSpacing/>
        <w:rPr>
          <w:del w:id="1349" w:author="Christopher Lam" w:date="2015-07-22T02:28:00Z"/>
          <w:rFonts w:ascii="Times New Roman" w:hAnsi="Times New Roman" w:cs="Times New Roman"/>
        </w:rPr>
        <w:pPrChange w:id="1350" w:author="Christopher Lam" w:date="2015-07-22T02:30:00Z">
          <w:pPr>
            <w:tabs>
              <w:tab w:val="left" w:pos="540"/>
            </w:tabs>
            <w:spacing w:line="480" w:lineRule="auto"/>
            <w:ind w:left="540" w:hanging="540"/>
            <w:contextualSpacing/>
          </w:pPr>
        </w:pPrChange>
      </w:pPr>
      <w:del w:id="1351" w:author="Christopher Lam" w:date="2015-07-22T02:28:00Z">
        <w:r w:rsidRPr="00881428" w:rsidDel="00412AEA">
          <w:rPr>
            <w:rFonts w:ascii="Times New Roman" w:hAnsi="Times New Roman" w:cs="Times New Roman"/>
          </w:rPr>
          <w:delText xml:space="preserve">Dennis, A. R., &amp; Valacich, J. S. (1999). Rethinking media richness: Towards a theory of media synchronicity. In </w:delText>
        </w:r>
        <w:r w:rsidRPr="00881428" w:rsidDel="00412AEA">
          <w:rPr>
            <w:rFonts w:ascii="Times New Roman" w:hAnsi="Times New Roman" w:cs="Times New Roman"/>
            <w:i/>
            <w:iCs/>
          </w:rPr>
          <w:delText>System Sciences, 1999. HICSS-32. Proceedings</w:delText>
        </w:r>
        <w:r w:rsidR="002D331D" w:rsidRPr="00881428" w:rsidDel="00412AEA">
          <w:rPr>
            <w:rFonts w:ascii="Times New Roman" w:hAnsi="Times New Roman" w:cs="Times New Roman"/>
            <w:i/>
            <w:iCs/>
          </w:rPr>
          <w:delText xml:space="preserve"> of the </w:delText>
        </w:r>
        <w:r w:rsidRPr="00881428" w:rsidDel="00412AEA">
          <w:rPr>
            <w:rFonts w:ascii="Times New Roman" w:hAnsi="Times New Roman" w:cs="Times New Roman"/>
            <w:i/>
            <w:iCs/>
          </w:rPr>
          <w:delText>32nd Annual Hawaii International Conference on</w:delText>
        </w:r>
        <w:r w:rsidRPr="00881428" w:rsidDel="00412AEA">
          <w:rPr>
            <w:rFonts w:ascii="Times New Roman" w:hAnsi="Times New Roman" w:cs="Times New Roman"/>
          </w:rPr>
          <w:delText xml:space="preserve"> (pp. 10-pp). IEEE.</w:delText>
        </w:r>
      </w:del>
    </w:p>
    <w:p w14:paraId="1A6CCAEB" w14:textId="7AAACFED" w:rsidR="006D11F1" w:rsidRPr="00881428" w:rsidRDefault="00FB005B" w:rsidP="00966EE2">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Dennis, A. R., Wixom, B. H., &amp; Vandenberg, R. J.</w:t>
      </w:r>
      <w:r w:rsidR="002D331D" w:rsidRPr="00881428">
        <w:rPr>
          <w:rFonts w:ascii="Times New Roman" w:hAnsi="Times New Roman" w:cs="Times New Roman"/>
        </w:rPr>
        <w:t xml:space="preserve"> (2001). Understanding fit and </w:t>
      </w:r>
      <w:r w:rsidRPr="00881428">
        <w:rPr>
          <w:rFonts w:ascii="Times New Roman" w:hAnsi="Times New Roman" w:cs="Times New Roman"/>
        </w:rPr>
        <w:t xml:space="preserve">appropriation effects in group support systems via meta-analysis. </w:t>
      </w:r>
      <w:r w:rsidR="002D331D" w:rsidRPr="00881428">
        <w:rPr>
          <w:rFonts w:ascii="Times New Roman" w:hAnsi="Times New Roman" w:cs="Times New Roman"/>
          <w:i/>
          <w:iCs/>
        </w:rPr>
        <w:t xml:space="preserve">MIS </w:t>
      </w:r>
      <w:r w:rsidRPr="00881428">
        <w:rPr>
          <w:rFonts w:ascii="Times New Roman" w:hAnsi="Times New Roman" w:cs="Times New Roman"/>
          <w:i/>
          <w:iCs/>
        </w:rPr>
        <w:t>Quarterly</w:t>
      </w:r>
      <w:r w:rsidRPr="00881428">
        <w:rPr>
          <w:rFonts w:ascii="Times New Roman" w:hAnsi="Times New Roman" w:cs="Times New Roman"/>
        </w:rPr>
        <w:t>,</w:t>
      </w:r>
      <w:ins w:id="1352" w:author="Christopher Lam" w:date="2015-07-22T02:31:00Z">
        <w:r w:rsidR="00966EE2">
          <w:rPr>
            <w:rFonts w:ascii="Times New Roman" w:hAnsi="Times New Roman" w:cs="Times New Roman"/>
          </w:rPr>
          <w:t xml:space="preserve"> </w:t>
        </w:r>
        <w:r w:rsidR="00966EE2" w:rsidRPr="00966EE2">
          <w:rPr>
            <w:rFonts w:ascii="Times New Roman" w:hAnsi="Times New Roman" w:cs="Times New Roman"/>
            <w:i/>
            <w:rPrChange w:id="1353" w:author="Christopher Lam" w:date="2015-07-22T02:33:00Z">
              <w:rPr>
                <w:rFonts w:ascii="Times New Roman" w:hAnsi="Times New Roman" w:cs="Times New Roman"/>
              </w:rPr>
            </w:rPrChange>
          </w:rPr>
          <w:t>25</w:t>
        </w:r>
        <w:r w:rsidR="00966EE2">
          <w:rPr>
            <w:rFonts w:ascii="Times New Roman" w:hAnsi="Times New Roman" w:cs="Times New Roman"/>
          </w:rPr>
          <w:t>,</w:t>
        </w:r>
      </w:ins>
      <w:r w:rsidRPr="00881428">
        <w:rPr>
          <w:rFonts w:ascii="Times New Roman" w:hAnsi="Times New Roman" w:cs="Times New Roman"/>
        </w:rPr>
        <w:t xml:space="preserve"> 167-193.</w:t>
      </w:r>
    </w:p>
    <w:p w14:paraId="78C275DF" w14:textId="4515A847" w:rsidR="006D11F1" w:rsidRPr="00881428" w:rsidRDefault="006D11F1"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Duffelmeyer, Barb Blakely. (2003). Learning to learn:</w:t>
      </w:r>
      <w:r w:rsidR="002D331D" w:rsidRPr="00881428">
        <w:rPr>
          <w:rFonts w:ascii="Times New Roman" w:hAnsi="Times New Roman" w:cs="Times New Roman"/>
        </w:rPr>
        <w:t xml:space="preserve"> New TA preparation in computer </w:t>
      </w:r>
      <w:r w:rsidRPr="00881428">
        <w:rPr>
          <w:rFonts w:ascii="Times New Roman" w:hAnsi="Times New Roman" w:cs="Times New Roman"/>
        </w:rPr>
        <w:t xml:space="preserve">pedagogy. </w:t>
      </w:r>
      <w:r w:rsidRPr="00881428">
        <w:rPr>
          <w:rFonts w:ascii="Times New Roman" w:hAnsi="Times New Roman" w:cs="Times New Roman"/>
          <w:i/>
        </w:rPr>
        <w:t>Computers and Composition</w:t>
      </w:r>
      <w:r w:rsidR="00BC110C" w:rsidRPr="00881428">
        <w:rPr>
          <w:rFonts w:ascii="Times New Roman" w:hAnsi="Times New Roman" w:cs="Times New Roman"/>
          <w:i/>
        </w:rPr>
        <w:t>,</w:t>
      </w:r>
      <w:r w:rsidRPr="00881428">
        <w:rPr>
          <w:rFonts w:ascii="Times New Roman" w:hAnsi="Times New Roman" w:cs="Times New Roman"/>
        </w:rPr>
        <w:t xml:space="preserve"> 20</w:t>
      </w:r>
      <w:del w:id="1354" w:author="Christopher Lam" w:date="2015-07-22T02:32:00Z">
        <w:r w:rsidRPr="00881428" w:rsidDel="00966EE2">
          <w:rPr>
            <w:rFonts w:ascii="Times New Roman" w:hAnsi="Times New Roman" w:cs="Times New Roman"/>
          </w:rPr>
          <w:delText>(3)</w:delText>
        </w:r>
      </w:del>
      <w:r w:rsidRPr="00881428">
        <w:rPr>
          <w:rFonts w:ascii="Times New Roman" w:hAnsi="Times New Roman" w:cs="Times New Roman"/>
        </w:rPr>
        <w:t>, 295-311.</w:t>
      </w:r>
    </w:p>
    <w:p w14:paraId="7D5292A9" w14:textId="09FDE535" w:rsidR="00F13CD4" w:rsidRPr="00881428"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Fox, S., Leicht, R. M., &amp; Messner, J. I. (20</w:t>
      </w:r>
      <w:ins w:id="1355" w:author="Christopher Lam" w:date="2015-07-22T02:32:00Z">
        <w:r w:rsidR="00966EE2">
          <w:rPr>
            <w:rFonts w:ascii="Times New Roman" w:hAnsi="Times New Roman" w:cs="Times New Roman"/>
          </w:rPr>
          <w:t>10</w:t>
        </w:r>
      </w:ins>
      <w:del w:id="1356" w:author="Christopher Lam" w:date="2015-07-22T02:32:00Z">
        <w:r w:rsidRPr="00881428" w:rsidDel="00966EE2">
          <w:rPr>
            <w:rFonts w:ascii="Times New Roman" w:hAnsi="Times New Roman" w:cs="Times New Roman"/>
          </w:rPr>
          <w:delText>09</w:delText>
        </w:r>
      </w:del>
      <w:r w:rsidRPr="00881428">
        <w:rPr>
          <w:rFonts w:ascii="Times New Roman" w:hAnsi="Times New Roman" w:cs="Times New Roman"/>
        </w:rPr>
        <w:t xml:space="preserve">). Assessing the relevance of media synchronicity theory to the use of communication media in the AECO industry. </w:t>
      </w:r>
      <w:r w:rsidRPr="00881428">
        <w:rPr>
          <w:rFonts w:ascii="Times New Roman" w:hAnsi="Times New Roman" w:cs="Times New Roman"/>
          <w:i/>
          <w:iCs/>
        </w:rPr>
        <w:t>Journal of Architectural Engineering</w:t>
      </w:r>
      <w:r w:rsidRPr="00881428">
        <w:rPr>
          <w:rFonts w:ascii="Times New Roman" w:hAnsi="Times New Roman" w:cs="Times New Roman"/>
        </w:rPr>
        <w:t xml:space="preserve">, </w:t>
      </w:r>
      <w:r w:rsidRPr="00881428">
        <w:rPr>
          <w:rFonts w:ascii="Times New Roman" w:hAnsi="Times New Roman" w:cs="Times New Roman"/>
          <w:i/>
          <w:iCs/>
        </w:rPr>
        <w:t>16</w:t>
      </w:r>
      <w:r w:rsidRPr="00881428">
        <w:rPr>
          <w:rFonts w:ascii="Times New Roman" w:hAnsi="Times New Roman" w:cs="Times New Roman"/>
        </w:rPr>
        <w:t>(2), 54-62</w:t>
      </w:r>
      <w:r w:rsidR="00F13CD4" w:rsidRPr="00881428">
        <w:rPr>
          <w:rFonts w:ascii="Times New Roman" w:hAnsi="Times New Roman" w:cs="Times New Roman"/>
        </w:rPr>
        <w:t>.</w:t>
      </w:r>
    </w:p>
    <w:p w14:paraId="4F2D27B2" w14:textId="2011028E" w:rsidR="006D11F1" w:rsidRPr="00881428" w:rsidDel="00966EE2" w:rsidRDefault="006D11F1" w:rsidP="002D331D">
      <w:pPr>
        <w:tabs>
          <w:tab w:val="left" w:pos="540"/>
        </w:tabs>
        <w:spacing w:line="480" w:lineRule="auto"/>
        <w:ind w:left="540" w:hanging="540"/>
        <w:contextualSpacing/>
        <w:rPr>
          <w:del w:id="1357" w:author="Christopher Lam" w:date="2015-07-22T02:32:00Z"/>
          <w:rFonts w:ascii="Times New Roman" w:hAnsi="Times New Roman" w:cs="Times New Roman"/>
        </w:rPr>
      </w:pPr>
      <w:del w:id="1358" w:author="Christopher Lam" w:date="2015-07-22T02:32:00Z">
        <w:r w:rsidRPr="00881428" w:rsidDel="00966EE2">
          <w:rPr>
            <w:rFonts w:ascii="Times New Roman" w:hAnsi="Times New Roman" w:cs="Times New Roman"/>
          </w:rPr>
          <w:delText>Grub</w:delText>
        </w:r>
        <w:r w:rsidR="00AB3F17" w:rsidRPr="00881428" w:rsidDel="00966EE2">
          <w:rPr>
            <w:rFonts w:ascii="Times New Roman" w:hAnsi="Times New Roman" w:cs="Times New Roman"/>
          </w:rPr>
          <w:delText xml:space="preserve">er, </w:delText>
        </w:r>
        <w:r w:rsidR="002D331D" w:rsidRPr="00881428" w:rsidDel="00966EE2">
          <w:rPr>
            <w:rFonts w:ascii="Times New Roman" w:hAnsi="Times New Roman" w:cs="Times New Roman"/>
          </w:rPr>
          <w:delText>S</w:delText>
        </w:r>
        <w:r w:rsidR="00AB3F17" w:rsidRPr="00881428" w:rsidDel="00966EE2">
          <w:rPr>
            <w:rFonts w:ascii="Times New Roman" w:hAnsi="Times New Roman" w:cs="Times New Roman"/>
          </w:rPr>
          <w:delText>. (1995). Re: Ways we contribute: Students, instructors, and p</w:delText>
        </w:r>
        <w:r w:rsidRPr="00881428" w:rsidDel="00966EE2">
          <w:rPr>
            <w:rFonts w:ascii="Times New Roman" w:hAnsi="Times New Roman" w:cs="Times New Roman"/>
          </w:rPr>
          <w:delText xml:space="preserve">edagogies </w:delText>
        </w:r>
        <w:r w:rsidRPr="00881428" w:rsidDel="00966EE2">
          <w:rPr>
            <w:rFonts w:ascii="Times New Roman" w:hAnsi="Times New Roman" w:cs="Times New Roman"/>
          </w:rPr>
          <w:tab/>
        </w:r>
        <w:r w:rsidR="00AB3F17" w:rsidRPr="00881428" w:rsidDel="00966EE2">
          <w:rPr>
            <w:rFonts w:ascii="Times New Roman" w:hAnsi="Times New Roman" w:cs="Times New Roman"/>
          </w:rPr>
          <w:delText>in the computer-mediated writing classroom,</w:delText>
        </w:r>
        <w:r w:rsidRPr="00881428" w:rsidDel="00966EE2">
          <w:rPr>
            <w:rFonts w:ascii="Times New Roman" w:hAnsi="Times New Roman" w:cs="Times New Roman"/>
          </w:rPr>
          <w:delText xml:space="preserve"> </w:delText>
        </w:r>
        <w:r w:rsidRPr="00881428" w:rsidDel="00966EE2">
          <w:rPr>
            <w:rFonts w:ascii="Times New Roman" w:hAnsi="Times New Roman" w:cs="Times New Roman"/>
            <w:i/>
          </w:rPr>
          <w:delText>Computers and Composition</w:delText>
        </w:r>
        <w:r w:rsidR="00AB3F17" w:rsidRPr="00881428" w:rsidDel="00966EE2">
          <w:rPr>
            <w:rFonts w:ascii="Times New Roman" w:hAnsi="Times New Roman" w:cs="Times New Roman"/>
            <w:i/>
          </w:rPr>
          <w:delText>,</w:delText>
        </w:r>
        <w:r w:rsidR="00AB3F17" w:rsidRPr="00881428" w:rsidDel="00966EE2">
          <w:rPr>
            <w:rFonts w:ascii="Times New Roman" w:hAnsi="Times New Roman" w:cs="Times New Roman"/>
          </w:rPr>
          <w:delText xml:space="preserve"> 12</w:delText>
        </w:r>
        <w:r w:rsidRPr="00881428" w:rsidDel="00966EE2">
          <w:rPr>
            <w:rFonts w:ascii="Times New Roman" w:hAnsi="Times New Roman" w:cs="Times New Roman"/>
          </w:rPr>
          <w:delText>(1), 61-78.</w:delText>
        </w:r>
      </w:del>
    </w:p>
    <w:p w14:paraId="189E03DF" w14:textId="6002AA19" w:rsidR="00F13CD4" w:rsidRPr="00881428" w:rsidDel="008934FC" w:rsidRDefault="00F13CD4" w:rsidP="002D331D">
      <w:pPr>
        <w:tabs>
          <w:tab w:val="left" w:pos="540"/>
        </w:tabs>
        <w:spacing w:line="480" w:lineRule="auto"/>
        <w:ind w:left="540" w:hanging="540"/>
        <w:contextualSpacing/>
        <w:rPr>
          <w:del w:id="1359" w:author="Christopher Lam" w:date="2015-07-22T02:38:00Z"/>
          <w:rFonts w:ascii="Times New Roman" w:hAnsi="Times New Roman" w:cs="Times New Roman"/>
        </w:rPr>
      </w:pPr>
      <w:del w:id="1360" w:author="Christopher Lam" w:date="2015-07-22T02:38:00Z">
        <w:r w:rsidRPr="00881428" w:rsidDel="008934FC">
          <w:rPr>
            <w:rFonts w:ascii="Times New Roman" w:hAnsi="Times New Roman" w:cs="Times New Roman"/>
          </w:rPr>
          <w:delText xml:space="preserve">Hunzer, </w:delText>
        </w:r>
        <w:r w:rsidR="002D331D" w:rsidRPr="00881428" w:rsidDel="008934FC">
          <w:rPr>
            <w:rFonts w:ascii="Times New Roman" w:hAnsi="Times New Roman" w:cs="Times New Roman"/>
          </w:rPr>
          <w:delText>K</w:delText>
        </w:r>
      </w:del>
      <w:del w:id="1361" w:author="Christopher Lam" w:date="2015-07-22T02:32:00Z">
        <w:r w:rsidRPr="00881428" w:rsidDel="00966EE2">
          <w:rPr>
            <w:rFonts w:ascii="Times New Roman" w:hAnsi="Times New Roman" w:cs="Times New Roman"/>
          </w:rPr>
          <w:delText>,</w:delText>
        </w:r>
      </w:del>
      <w:del w:id="1362" w:author="Christopher Lam" w:date="2015-07-22T02:38:00Z">
        <w:r w:rsidRPr="00881428" w:rsidDel="008934FC">
          <w:rPr>
            <w:rFonts w:ascii="Times New Roman" w:hAnsi="Times New Roman" w:cs="Times New Roman"/>
          </w:rPr>
          <w:delText xml:space="preserve"> </w:delText>
        </w:r>
      </w:del>
      <w:del w:id="1363" w:author="Christopher Lam" w:date="2015-07-22T02:33:00Z">
        <w:r w:rsidRPr="00881428" w:rsidDel="00966EE2">
          <w:rPr>
            <w:rFonts w:ascii="Times New Roman" w:hAnsi="Times New Roman" w:cs="Times New Roman"/>
          </w:rPr>
          <w:delText>e</w:delText>
        </w:r>
      </w:del>
      <w:del w:id="1364" w:author="Christopher Lam" w:date="2015-07-22T02:38:00Z">
        <w:r w:rsidRPr="00881428" w:rsidDel="008934FC">
          <w:rPr>
            <w:rFonts w:ascii="Times New Roman" w:hAnsi="Times New Roman" w:cs="Times New Roman"/>
          </w:rPr>
          <w:delText xml:space="preserve">d. (2012). </w:delText>
        </w:r>
        <w:r w:rsidRPr="00966EE2" w:rsidDel="008934FC">
          <w:rPr>
            <w:rFonts w:ascii="Times New Roman" w:hAnsi="Times New Roman" w:cs="Times New Roman"/>
            <w:i/>
            <w:rPrChange w:id="1365" w:author="Christopher Lam" w:date="2015-07-22T02:33:00Z">
              <w:rPr>
                <w:rFonts w:ascii="Times New Roman" w:hAnsi="Times New Roman" w:cs="Times New Roman"/>
              </w:rPr>
            </w:rPrChange>
          </w:rPr>
          <w:delText>Collaborative learning and writing: Essays on using small groups in teaching English and composition</w:delText>
        </w:r>
        <w:r w:rsidRPr="00881428" w:rsidDel="008934FC">
          <w:rPr>
            <w:rFonts w:ascii="Times New Roman" w:hAnsi="Times New Roman" w:cs="Times New Roman"/>
          </w:rPr>
          <w:delText>. Jefferson, NC: McFarland</w:delText>
        </w:r>
      </w:del>
      <w:del w:id="1366" w:author="Christopher Lam" w:date="2015-07-22T02:33:00Z">
        <w:r w:rsidRPr="00881428" w:rsidDel="00966EE2">
          <w:rPr>
            <w:rFonts w:ascii="Times New Roman" w:hAnsi="Times New Roman" w:cs="Times New Roman"/>
          </w:rPr>
          <w:delText xml:space="preserve"> Publishers</w:delText>
        </w:r>
      </w:del>
      <w:del w:id="1367" w:author="Christopher Lam" w:date="2015-07-22T02:38:00Z">
        <w:r w:rsidRPr="00881428" w:rsidDel="008934FC">
          <w:rPr>
            <w:rFonts w:ascii="Times New Roman" w:hAnsi="Times New Roman" w:cs="Times New Roman"/>
          </w:rPr>
          <w:delText xml:space="preserve">. </w:delText>
        </w:r>
      </w:del>
    </w:p>
    <w:p w14:paraId="119C7F6C" w14:textId="3F0DFB84" w:rsidR="00AB3F17" w:rsidRPr="00881428" w:rsidRDefault="00AB3F17"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 xml:space="preserve">Haney, C., Banks, W., &amp; Zimbardo, P. (1973). Interpersonal dynamics in a simulated prison. </w:t>
      </w:r>
      <w:r w:rsidRPr="00881428">
        <w:rPr>
          <w:rFonts w:ascii="Times New Roman" w:hAnsi="Times New Roman" w:cs="Times New Roman"/>
          <w:i/>
        </w:rPr>
        <w:t>International Journal of Criminology and Penology</w:t>
      </w:r>
      <w:r w:rsidRPr="00881428">
        <w:rPr>
          <w:rFonts w:ascii="Times New Roman" w:hAnsi="Times New Roman" w:cs="Times New Roman"/>
        </w:rPr>
        <w:t xml:space="preserve">, </w:t>
      </w:r>
      <w:r w:rsidRPr="00966EE2">
        <w:rPr>
          <w:rFonts w:ascii="Times New Roman" w:hAnsi="Times New Roman" w:cs="Times New Roman"/>
          <w:i/>
          <w:rPrChange w:id="1368" w:author="Christopher Lam" w:date="2015-07-22T02:33:00Z">
            <w:rPr>
              <w:rFonts w:ascii="Times New Roman" w:hAnsi="Times New Roman" w:cs="Times New Roman"/>
            </w:rPr>
          </w:rPrChange>
        </w:rPr>
        <w:t>1</w:t>
      </w:r>
      <w:r w:rsidRPr="00881428">
        <w:rPr>
          <w:rFonts w:ascii="Times New Roman" w:hAnsi="Times New Roman" w:cs="Times New Roman"/>
        </w:rPr>
        <w:t>, 69-97.</w:t>
      </w:r>
    </w:p>
    <w:p w14:paraId="6C21B69A" w14:textId="1FD3B0ED" w:rsidR="00FB005B" w:rsidRPr="00881428"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 xml:space="preserve">Hassell, M., &amp; Limayem, M. (2010). Working in the new way: A preliminary study of media synchronicity and job satisfaction. </w:t>
      </w:r>
      <w:del w:id="1369" w:author="Christopher Lam" w:date="2015-07-22T02:33:00Z">
        <w:r w:rsidRPr="00881428" w:rsidDel="00966EE2">
          <w:rPr>
            <w:rFonts w:ascii="Times New Roman" w:hAnsi="Times New Roman" w:cs="Times New Roman"/>
            <w:i/>
          </w:rPr>
          <w:delText xml:space="preserve">In </w:delText>
        </w:r>
      </w:del>
      <w:r w:rsidRPr="00881428">
        <w:rPr>
          <w:rFonts w:ascii="Times New Roman" w:hAnsi="Times New Roman" w:cs="Times New Roman"/>
          <w:i/>
        </w:rPr>
        <w:t>Proc</w:t>
      </w:r>
      <w:r w:rsidR="002D331D" w:rsidRPr="00881428">
        <w:rPr>
          <w:rFonts w:ascii="Times New Roman" w:hAnsi="Times New Roman" w:cs="Times New Roman"/>
          <w:i/>
        </w:rPr>
        <w:t xml:space="preserve">eedings of Americas Conference </w:t>
      </w:r>
      <w:r w:rsidRPr="00881428">
        <w:rPr>
          <w:rFonts w:ascii="Times New Roman" w:hAnsi="Times New Roman" w:cs="Times New Roman"/>
          <w:i/>
        </w:rPr>
        <w:t>on Information Systems</w:t>
      </w:r>
      <w:r w:rsidRPr="00881428">
        <w:rPr>
          <w:rFonts w:ascii="Times New Roman" w:hAnsi="Times New Roman" w:cs="Times New Roman"/>
        </w:rPr>
        <w:t xml:space="preserve">, </w:t>
      </w:r>
      <w:commentRangeStart w:id="1370"/>
      <w:r w:rsidRPr="00881428">
        <w:rPr>
          <w:rFonts w:ascii="Times New Roman" w:hAnsi="Times New Roman" w:cs="Times New Roman"/>
        </w:rPr>
        <w:t>1</w:t>
      </w:r>
      <w:commentRangeEnd w:id="1370"/>
      <w:r w:rsidR="008934FC">
        <w:rPr>
          <w:rStyle w:val="CommentReference"/>
        </w:rPr>
        <w:commentReference w:id="1370"/>
      </w:r>
      <w:r w:rsidRPr="00881428">
        <w:rPr>
          <w:rFonts w:ascii="Times New Roman" w:hAnsi="Times New Roman" w:cs="Times New Roman"/>
        </w:rPr>
        <w:t>-10.</w:t>
      </w:r>
    </w:p>
    <w:p w14:paraId="61BD1E6F" w14:textId="03D944FC" w:rsidR="00FB005B" w:rsidRDefault="00FB005B" w:rsidP="002D331D">
      <w:pPr>
        <w:tabs>
          <w:tab w:val="left" w:pos="540"/>
        </w:tabs>
        <w:spacing w:line="480" w:lineRule="auto"/>
        <w:ind w:left="540" w:hanging="540"/>
        <w:contextualSpacing/>
        <w:rPr>
          <w:ins w:id="1371" w:author="Christopher Lam" w:date="2015-07-22T02:35:00Z"/>
          <w:rFonts w:ascii="Times New Roman" w:hAnsi="Times New Roman" w:cs="Times New Roman"/>
        </w:rPr>
      </w:pPr>
      <w:r w:rsidRPr="00881428">
        <w:rPr>
          <w:rFonts w:ascii="Times New Roman" w:hAnsi="Times New Roman" w:cs="Times New Roman"/>
        </w:rPr>
        <w:t xml:space="preserve">Hung, Y. T., Duyen, N., Kong, W. C., &amp; Chua, A. L. (2008). Reexamining media </w:t>
      </w:r>
      <w:r w:rsidR="00AB3F17" w:rsidRPr="00881428">
        <w:rPr>
          <w:rFonts w:ascii="Times New Roman" w:hAnsi="Times New Roman" w:cs="Times New Roman"/>
        </w:rPr>
        <w:tab/>
      </w:r>
      <w:r w:rsidRPr="00881428">
        <w:rPr>
          <w:rFonts w:ascii="Times New Roman" w:hAnsi="Times New Roman" w:cs="Times New Roman"/>
        </w:rPr>
        <w:t xml:space="preserve">capacity theories using workplace instant messaging. </w:t>
      </w:r>
      <w:del w:id="1372" w:author="Christopher Lam" w:date="2015-07-22T02:35:00Z">
        <w:r w:rsidRPr="00881428" w:rsidDel="008934FC">
          <w:rPr>
            <w:rFonts w:ascii="Times New Roman" w:hAnsi="Times New Roman" w:cs="Times New Roman"/>
            <w:i/>
            <w:iCs/>
          </w:rPr>
          <w:delText>Pr</w:delText>
        </w:r>
        <w:r w:rsidR="002D331D" w:rsidRPr="00881428" w:rsidDel="008934FC">
          <w:rPr>
            <w:rFonts w:ascii="Times New Roman" w:hAnsi="Times New Roman" w:cs="Times New Roman"/>
            <w:i/>
            <w:iCs/>
          </w:rPr>
          <w:delText xml:space="preserve">ofessional Communication, </w:delText>
        </w:r>
      </w:del>
      <w:r w:rsidR="00AB3F17" w:rsidRPr="00881428">
        <w:rPr>
          <w:rFonts w:ascii="Times New Roman" w:hAnsi="Times New Roman" w:cs="Times New Roman"/>
          <w:i/>
          <w:iCs/>
        </w:rPr>
        <w:t xml:space="preserve">IEEE </w:t>
      </w:r>
      <w:r w:rsidRPr="00881428">
        <w:rPr>
          <w:rFonts w:ascii="Times New Roman" w:hAnsi="Times New Roman" w:cs="Times New Roman"/>
          <w:i/>
          <w:iCs/>
        </w:rPr>
        <w:t>Transactions on</w:t>
      </w:r>
      <w:ins w:id="1373" w:author="Christopher Lam" w:date="2015-07-22T02:35:00Z">
        <w:r w:rsidR="008934FC">
          <w:rPr>
            <w:rFonts w:ascii="Times New Roman" w:hAnsi="Times New Roman" w:cs="Times New Roman"/>
            <w:i/>
            <w:iCs/>
          </w:rPr>
          <w:t xml:space="preserve"> </w:t>
        </w:r>
        <w:r w:rsidR="008934FC" w:rsidRPr="00881428">
          <w:rPr>
            <w:rFonts w:ascii="Times New Roman" w:hAnsi="Times New Roman" w:cs="Times New Roman"/>
            <w:i/>
            <w:iCs/>
          </w:rPr>
          <w:t>Professional Communication</w:t>
        </w:r>
        <w:r w:rsidR="008934FC">
          <w:rPr>
            <w:rFonts w:ascii="Times New Roman" w:hAnsi="Times New Roman" w:cs="Times New Roman"/>
            <w:i/>
            <w:iCs/>
          </w:rPr>
          <w:t>,</w:t>
        </w:r>
      </w:ins>
      <w:del w:id="1374" w:author="Christopher Lam" w:date="2015-07-22T02:35:00Z">
        <w:r w:rsidRPr="00881428" w:rsidDel="008934FC">
          <w:rPr>
            <w:rFonts w:ascii="Times New Roman" w:hAnsi="Times New Roman" w:cs="Times New Roman"/>
          </w:rPr>
          <w:delText>,</w:delText>
        </w:r>
      </w:del>
      <w:r w:rsidRPr="00881428">
        <w:rPr>
          <w:rFonts w:ascii="Times New Roman" w:hAnsi="Times New Roman" w:cs="Times New Roman"/>
        </w:rPr>
        <w:t xml:space="preserve"> </w:t>
      </w:r>
      <w:r w:rsidRPr="00881428">
        <w:rPr>
          <w:rFonts w:ascii="Times New Roman" w:hAnsi="Times New Roman" w:cs="Times New Roman"/>
          <w:i/>
          <w:iCs/>
        </w:rPr>
        <w:t>51</w:t>
      </w:r>
      <w:del w:id="1375" w:author="Christopher Lam" w:date="2015-07-22T02:35:00Z">
        <w:r w:rsidRPr="00881428" w:rsidDel="008934FC">
          <w:rPr>
            <w:rFonts w:ascii="Times New Roman" w:hAnsi="Times New Roman" w:cs="Times New Roman"/>
          </w:rPr>
          <w:delText>(4)</w:delText>
        </w:r>
      </w:del>
      <w:r w:rsidRPr="00881428">
        <w:rPr>
          <w:rFonts w:ascii="Times New Roman" w:hAnsi="Times New Roman" w:cs="Times New Roman"/>
        </w:rPr>
        <w:t>, 352-368.</w:t>
      </w:r>
    </w:p>
    <w:p w14:paraId="413826C1" w14:textId="77777777" w:rsidR="008934FC" w:rsidRPr="00881428" w:rsidRDefault="008934FC" w:rsidP="002D331D">
      <w:pPr>
        <w:tabs>
          <w:tab w:val="left" w:pos="540"/>
        </w:tabs>
        <w:spacing w:line="480" w:lineRule="auto"/>
        <w:ind w:left="540" w:hanging="540"/>
        <w:contextualSpacing/>
        <w:rPr>
          <w:rFonts w:ascii="Times New Roman" w:hAnsi="Times New Roman" w:cs="Times New Roman"/>
        </w:rPr>
      </w:pPr>
    </w:p>
    <w:p w14:paraId="61447A17" w14:textId="0011B691" w:rsidR="008934FC" w:rsidRDefault="008934FC" w:rsidP="008934FC">
      <w:pPr>
        <w:tabs>
          <w:tab w:val="left" w:pos="540"/>
        </w:tabs>
        <w:spacing w:line="480" w:lineRule="auto"/>
        <w:ind w:left="540" w:hanging="540"/>
        <w:contextualSpacing/>
        <w:rPr>
          <w:ins w:id="1376" w:author="Christopher Lam" w:date="2015-07-22T02:38:00Z"/>
          <w:rFonts w:ascii="Times New Roman" w:hAnsi="Times New Roman" w:cs="Times New Roman"/>
        </w:rPr>
      </w:pPr>
      <w:ins w:id="1377" w:author="Christopher Lam" w:date="2015-07-22T02:38:00Z">
        <w:r w:rsidRPr="00881428">
          <w:rPr>
            <w:rFonts w:ascii="Times New Roman" w:hAnsi="Times New Roman" w:cs="Times New Roman"/>
          </w:rPr>
          <w:t>Hunzer, K</w:t>
        </w:r>
        <w:r>
          <w:rPr>
            <w:rFonts w:ascii="Times New Roman" w:hAnsi="Times New Roman" w:cs="Times New Roman"/>
          </w:rPr>
          <w:t>. M.</w:t>
        </w:r>
        <w:r w:rsidRPr="00881428">
          <w:rPr>
            <w:rFonts w:ascii="Times New Roman" w:hAnsi="Times New Roman" w:cs="Times New Roman"/>
          </w:rPr>
          <w:t xml:space="preserve"> </w:t>
        </w:r>
        <w:r>
          <w:rPr>
            <w:rFonts w:ascii="Times New Roman" w:hAnsi="Times New Roman" w:cs="Times New Roman"/>
          </w:rPr>
          <w:t>(E</w:t>
        </w:r>
        <w:r w:rsidRPr="00881428">
          <w:rPr>
            <w:rFonts w:ascii="Times New Roman" w:hAnsi="Times New Roman" w:cs="Times New Roman"/>
          </w:rPr>
          <w:t>d.</w:t>
        </w:r>
        <w:r>
          <w:rPr>
            <w:rFonts w:ascii="Times New Roman" w:hAnsi="Times New Roman" w:cs="Times New Roman"/>
          </w:rPr>
          <w:t>).</w:t>
        </w:r>
        <w:r w:rsidRPr="00881428">
          <w:rPr>
            <w:rFonts w:ascii="Times New Roman" w:hAnsi="Times New Roman" w:cs="Times New Roman"/>
          </w:rPr>
          <w:t xml:space="preserve"> (2012). </w:t>
        </w:r>
        <w:r w:rsidRPr="00A6626F">
          <w:rPr>
            <w:rFonts w:ascii="Times New Roman" w:hAnsi="Times New Roman" w:cs="Times New Roman"/>
            <w:i/>
          </w:rPr>
          <w:t>Collaborative learning and writing: Essays on using small groups in teaching English and composition</w:t>
        </w:r>
        <w:r w:rsidRPr="00881428">
          <w:rPr>
            <w:rFonts w:ascii="Times New Roman" w:hAnsi="Times New Roman" w:cs="Times New Roman"/>
          </w:rPr>
          <w:t xml:space="preserve">. Jefferson, NC: McFarland. </w:t>
        </w:r>
      </w:ins>
    </w:p>
    <w:p w14:paraId="2F457FE9" w14:textId="2A1E9F51" w:rsidR="00FB005B" w:rsidRPr="00881428"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Jung, D. I., &amp; Sosik, J. J. (2002). Transformational lead</w:t>
      </w:r>
      <w:r w:rsidR="002D331D" w:rsidRPr="00881428">
        <w:rPr>
          <w:rFonts w:ascii="Times New Roman" w:hAnsi="Times New Roman" w:cs="Times New Roman"/>
        </w:rPr>
        <w:t>ership in work groups</w:t>
      </w:r>
      <w:ins w:id="1378" w:author="Christopher Lam" w:date="2015-07-22T02:38:00Z">
        <w:r w:rsidR="008934FC">
          <w:rPr>
            <w:rFonts w:ascii="Times New Roman" w:hAnsi="Times New Roman" w:cs="Times New Roman"/>
          </w:rPr>
          <w:t>:</w:t>
        </w:r>
      </w:ins>
      <w:r w:rsidR="002D331D" w:rsidRPr="00881428">
        <w:rPr>
          <w:rFonts w:ascii="Times New Roman" w:hAnsi="Times New Roman" w:cs="Times New Roman"/>
        </w:rPr>
        <w:t xml:space="preserve"> </w:t>
      </w:r>
      <w:ins w:id="1379" w:author="Christopher Lam" w:date="2015-07-22T02:38:00Z">
        <w:r w:rsidR="008934FC">
          <w:rPr>
            <w:rFonts w:ascii="Times New Roman" w:hAnsi="Times New Roman" w:cs="Times New Roman"/>
          </w:rPr>
          <w:t>T</w:t>
        </w:r>
      </w:ins>
      <w:del w:id="1380" w:author="Christopher Lam" w:date="2015-07-22T02:38:00Z">
        <w:r w:rsidR="002D331D" w:rsidRPr="00881428" w:rsidDel="008934FC">
          <w:rPr>
            <w:rFonts w:ascii="Times New Roman" w:hAnsi="Times New Roman" w:cs="Times New Roman"/>
          </w:rPr>
          <w:delText>t</w:delText>
        </w:r>
      </w:del>
      <w:r w:rsidR="002D331D" w:rsidRPr="00881428">
        <w:rPr>
          <w:rFonts w:ascii="Times New Roman" w:hAnsi="Times New Roman" w:cs="Times New Roman"/>
        </w:rPr>
        <w:t xml:space="preserve">he role </w:t>
      </w:r>
      <w:r w:rsidRPr="00881428">
        <w:rPr>
          <w:rFonts w:ascii="Times New Roman" w:hAnsi="Times New Roman" w:cs="Times New Roman"/>
        </w:rPr>
        <w:t>of empowerment, cohesiveness, and collecti</w:t>
      </w:r>
      <w:r w:rsidR="007C2A69" w:rsidRPr="00881428">
        <w:rPr>
          <w:rFonts w:ascii="Times New Roman" w:hAnsi="Times New Roman" w:cs="Times New Roman"/>
        </w:rPr>
        <w:t xml:space="preserve">ve-efficacy on perceived group </w:t>
      </w:r>
      <w:r w:rsidRPr="00881428">
        <w:rPr>
          <w:rFonts w:ascii="Times New Roman" w:hAnsi="Times New Roman" w:cs="Times New Roman"/>
        </w:rPr>
        <w:t xml:space="preserve">performance. </w:t>
      </w:r>
      <w:r w:rsidRPr="00881428">
        <w:rPr>
          <w:rFonts w:ascii="Times New Roman" w:hAnsi="Times New Roman" w:cs="Times New Roman"/>
          <w:i/>
          <w:iCs/>
        </w:rPr>
        <w:t xml:space="preserve">Small </w:t>
      </w:r>
      <w:ins w:id="1381" w:author="Christopher Lam" w:date="2015-07-22T02:38:00Z">
        <w:r w:rsidR="008934FC">
          <w:rPr>
            <w:rFonts w:ascii="Times New Roman" w:hAnsi="Times New Roman" w:cs="Times New Roman"/>
            <w:i/>
            <w:iCs/>
          </w:rPr>
          <w:t>G</w:t>
        </w:r>
      </w:ins>
      <w:del w:id="1382" w:author="Christopher Lam" w:date="2015-07-22T02:38:00Z">
        <w:r w:rsidRPr="00881428" w:rsidDel="008934FC">
          <w:rPr>
            <w:rFonts w:ascii="Times New Roman" w:hAnsi="Times New Roman" w:cs="Times New Roman"/>
            <w:i/>
            <w:iCs/>
          </w:rPr>
          <w:delText>g</w:delText>
        </w:r>
      </w:del>
      <w:r w:rsidRPr="00881428">
        <w:rPr>
          <w:rFonts w:ascii="Times New Roman" w:hAnsi="Times New Roman" w:cs="Times New Roman"/>
          <w:i/>
          <w:iCs/>
        </w:rPr>
        <w:t xml:space="preserve">roup </w:t>
      </w:r>
      <w:ins w:id="1383" w:author="Christopher Lam" w:date="2015-07-22T02:38:00Z">
        <w:r w:rsidR="008934FC">
          <w:rPr>
            <w:rFonts w:ascii="Times New Roman" w:hAnsi="Times New Roman" w:cs="Times New Roman"/>
            <w:i/>
            <w:iCs/>
          </w:rPr>
          <w:t>R</w:t>
        </w:r>
      </w:ins>
      <w:del w:id="1384" w:author="Christopher Lam" w:date="2015-07-22T02:38:00Z">
        <w:r w:rsidRPr="00881428" w:rsidDel="008934FC">
          <w:rPr>
            <w:rFonts w:ascii="Times New Roman" w:hAnsi="Times New Roman" w:cs="Times New Roman"/>
            <w:i/>
            <w:iCs/>
          </w:rPr>
          <w:delText>r</w:delText>
        </w:r>
      </w:del>
      <w:r w:rsidRPr="00881428">
        <w:rPr>
          <w:rFonts w:ascii="Times New Roman" w:hAnsi="Times New Roman" w:cs="Times New Roman"/>
          <w:i/>
          <w:iCs/>
        </w:rPr>
        <w:t>esearch</w:t>
      </w:r>
      <w:r w:rsidRPr="00881428">
        <w:rPr>
          <w:rFonts w:ascii="Times New Roman" w:hAnsi="Times New Roman" w:cs="Times New Roman"/>
        </w:rPr>
        <w:t xml:space="preserve">, </w:t>
      </w:r>
      <w:r w:rsidRPr="00881428">
        <w:rPr>
          <w:rFonts w:ascii="Times New Roman" w:hAnsi="Times New Roman" w:cs="Times New Roman"/>
          <w:i/>
          <w:iCs/>
        </w:rPr>
        <w:t>33</w:t>
      </w:r>
      <w:del w:id="1385" w:author="Christopher Lam" w:date="2015-07-22T02:38:00Z">
        <w:r w:rsidRPr="00881428" w:rsidDel="008934FC">
          <w:rPr>
            <w:rFonts w:ascii="Times New Roman" w:hAnsi="Times New Roman" w:cs="Times New Roman"/>
          </w:rPr>
          <w:delText>(3)</w:delText>
        </w:r>
      </w:del>
      <w:r w:rsidRPr="00881428">
        <w:rPr>
          <w:rFonts w:ascii="Times New Roman" w:hAnsi="Times New Roman" w:cs="Times New Roman"/>
        </w:rPr>
        <w:t>, 313-336.</w:t>
      </w:r>
    </w:p>
    <w:p w14:paraId="36863513" w14:textId="055BD67A" w:rsidR="007C2A69" w:rsidRPr="00170B9E" w:rsidRDefault="007C2A69"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 xml:space="preserve">Lam, C. (2013). The efficacy of text messaging to improve connectedness and team attitude in student technical communication projects. </w:t>
      </w:r>
      <w:r w:rsidRPr="00881428">
        <w:rPr>
          <w:rFonts w:ascii="Times New Roman" w:hAnsi="Times New Roman" w:cs="Times New Roman"/>
          <w:i/>
        </w:rPr>
        <w:t>Journal of Busine</w:t>
      </w:r>
      <w:r w:rsidR="00170B9E">
        <w:rPr>
          <w:rFonts w:ascii="Times New Roman" w:hAnsi="Times New Roman" w:cs="Times New Roman"/>
          <w:i/>
        </w:rPr>
        <w:t xml:space="preserve">ss and Technical Communication, </w:t>
      </w:r>
      <w:r w:rsidR="00170B9E" w:rsidRPr="003B4026">
        <w:rPr>
          <w:rFonts w:ascii="Times New Roman" w:hAnsi="Times New Roman" w:cs="Times New Roman"/>
          <w:i/>
          <w:rPrChange w:id="1386" w:author="Christopher Lam" w:date="2015-07-22T02:39:00Z">
            <w:rPr>
              <w:rFonts w:ascii="Times New Roman" w:hAnsi="Times New Roman" w:cs="Times New Roman"/>
            </w:rPr>
          </w:rPrChange>
        </w:rPr>
        <w:t>27</w:t>
      </w:r>
      <w:del w:id="1387" w:author="Christopher Lam" w:date="2015-07-22T02:39:00Z">
        <w:r w:rsidR="00170B9E" w:rsidDel="003002E8">
          <w:rPr>
            <w:rFonts w:ascii="Times New Roman" w:hAnsi="Times New Roman" w:cs="Times New Roman"/>
          </w:rPr>
          <w:delText>(2</w:delText>
        </w:r>
      </w:del>
      <w:del w:id="1388" w:author="Christopher Lam" w:date="2015-07-22T02:38:00Z">
        <w:r w:rsidR="00170B9E" w:rsidDel="003002E8">
          <w:rPr>
            <w:rFonts w:ascii="Times New Roman" w:hAnsi="Times New Roman" w:cs="Times New Roman"/>
          </w:rPr>
          <w:delText>)</w:delText>
        </w:r>
      </w:del>
      <w:r w:rsidR="00170B9E">
        <w:rPr>
          <w:rFonts w:ascii="Times New Roman" w:hAnsi="Times New Roman" w:cs="Times New Roman"/>
        </w:rPr>
        <w:t>, 180-208.</w:t>
      </w:r>
    </w:p>
    <w:p w14:paraId="4AB3949A" w14:textId="75174936" w:rsidR="003F0118" w:rsidRPr="00881428" w:rsidRDefault="003F0118" w:rsidP="00FB005B">
      <w:pPr>
        <w:tabs>
          <w:tab w:val="left" w:pos="540"/>
        </w:tabs>
        <w:spacing w:line="480" w:lineRule="auto"/>
        <w:ind w:left="0"/>
        <w:contextualSpacing/>
        <w:rPr>
          <w:rFonts w:ascii="Times New Roman" w:hAnsi="Times New Roman" w:cs="Times New Roman"/>
        </w:rPr>
      </w:pPr>
      <w:r w:rsidRPr="00881428">
        <w:rPr>
          <w:rFonts w:ascii="Times New Roman" w:hAnsi="Times New Roman" w:cs="Times New Roman"/>
        </w:rPr>
        <w:t>Lind, M.</w:t>
      </w:r>
      <w:ins w:id="1389" w:author="Christopher Lam" w:date="2015-07-22T02:39:00Z">
        <w:r w:rsidR="00DD5831">
          <w:rPr>
            <w:rFonts w:ascii="Times New Roman" w:hAnsi="Times New Roman" w:cs="Times New Roman"/>
          </w:rPr>
          <w:t xml:space="preserve"> </w:t>
        </w:r>
      </w:ins>
      <w:r w:rsidRPr="00881428">
        <w:rPr>
          <w:rFonts w:ascii="Times New Roman" w:hAnsi="Times New Roman" w:cs="Times New Roman"/>
        </w:rPr>
        <w:t xml:space="preserve">R. (1999). The gender impact of temporary virtual work groups. </w:t>
      </w:r>
      <w:r w:rsidRPr="00881428">
        <w:rPr>
          <w:rFonts w:ascii="Times New Roman" w:hAnsi="Times New Roman" w:cs="Times New Roman"/>
          <w:i/>
        </w:rPr>
        <w:t xml:space="preserve">IEEE Transactions </w:t>
      </w:r>
      <w:r w:rsidRPr="00881428">
        <w:rPr>
          <w:rFonts w:ascii="Times New Roman" w:hAnsi="Times New Roman" w:cs="Times New Roman"/>
          <w:i/>
        </w:rPr>
        <w:tab/>
        <w:t xml:space="preserve">on Professional Communication, </w:t>
      </w:r>
      <w:r w:rsidRPr="00DD5831">
        <w:rPr>
          <w:rFonts w:ascii="Times New Roman" w:hAnsi="Times New Roman" w:cs="Times New Roman"/>
          <w:i/>
          <w:rPrChange w:id="1390" w:author="Christopher Lam" w:date="2015-07-22T02:39:00Z">
            <w:rPr>
              <w:rFonts w:ascii="Times New Roman" w:hAnsi="Times New Roman" w:cs="Times New Roman"/>
            </w:rPr>
          </w:rPrChange>
        </w:rPr>
        <w:t>42</w:t>
      </w:r>
      <w:ins w:id="1391" w:author="Christopher Lam" w:date="2015-07-22T02:39:00Z">
        <w:r w:rsidR="00DD5831">
          <w:rPr>
            <w:rFonts w:ascii="Times New Roman" w:hAnsi="Times New Roman" w:cs="Times New Roman"/>
          </w:rPr>
          <w:t xml:space="preserve">, </w:t>
        </w:r>
      </w:ins>
      <w:del w:id="1392" w:author="Christopher Lam" w:date="2015-07-22T02:39:00Z">
        <w:r w:rsidRPr="00881428" w:rsidDel="00DD5831">
          <w:rPr>
            <w:rFonts w:ascii="Times New Roman" w:hAnsi="Times New Roman" w:cs="Times New Roman"/>
          </w:rPr>
          <w:delText xml:space="preserve">(4), </w:delText>
        </w:r>
      </w:del>
      <w:r w:rsidRPr="00881428">
        <w:rPr>
          <w:rFonts w:ascii="Times New Roman" w:hAnsi="Times New Roman" w:cs="Times New Roman"/>
        </w:rPr>
        <w:t xml:space="preserve">276-285. </w:t>
      </w:r>
    </w:p>
    <w:p w14:paraId="3426567B" w14:textId="47B9F496" w:rsidR="00FB005B"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 xml:space="preserve">Lober, A., Grimm, S., &amp; Schwabe, G. (2006). Audio vs. chat: Can media speed explain the differences in productivity? </w:t>
      </w:r>
      <w:r w:rsidRPr="00FF7D43">
        <w:rPr>
          <w:rFonts w:ascii="Times New Roman" w:hAnsi="Times New Roman" w:cs="Times New Roman"/>
          <w:rPrChange w:id="1393" w:author="Christopher Lam" w:date="2015-07-22T02:39:00Z">
            <w:rPr>
              <w:rFonts w:ascii="Times New Roman" w:hAnsi="Times New Roman" w:cs="Times New Roman"/>
              <w:i/>
            </w:rPr>
          </w:rPrChange>
        </w:rPr>
        <w:t>In</w:t>
      </w:r>
      <w:r w:rsidRPr="00881428">
        <w:rPr>
          <w:rFonts w:ascii="Times New Roman" w:hAnsi="Times New Roman" w:cs="Times New Roman"/>
          <w:i/>
        </w:rPr>
        <w:t xml:space="preserve"> Proceedings </w:t>
      </w:r>
      <w:del w:id="1394" w:author="Christopher Lam" w:date="2015-07-22T02:39:00Z">
        <w:r w:rsidR="002D331D" w:rsidRPr="00881428" w:rsidDel="00FF7D43">
          <w:rPr>
            <w:rFonts w:ascii="Times New Roman" w:hAnsi="Times New Roman" w:cs="Times New Roman"/>
            <w:i/>
          </w:rPr>
          <w:delText xml:space="preserve">for </w:delText>
        </w:r>
      </w:del>
      <w:ins w:id="1395" w:author="Christopher Lam" w:date="2015-07-22T02:39:00Z">
        <w:r w:rsidR="00FF7D43">
          <w:rPr>
            <w:rFonts w:ascii="Times New Roman" w:hAnsi="Times New Roman" w:cs="Times New Roman"/>
            <w:i/>
          </w:rPr>
          <w:t>of</w:t>
        </w:r>
        <w:r w:rsidR="00FF7D43" w:rsidRPr="00881428">
          <w:rPr>
            <w:rFonts w:ascii="Times New Roman" w:hAnsi="Times New Roman" w:cs="Times New Roman"/>
            <w:i/>
          </w:rPr>
          <w:t xml:space="preserve"> </w:t>
        </w:r>
      </w:ins>
      <w:r w:rsidR="002D331D" w:rsidRPr="00881428">
        <w:rPr>
          <w:rFonts w:ascii="Times New Roman" w:hAnsi="Times New Roman" w:cs="Times New Roman"/>
          <w:i/>
        </w:rPr>
        <w:t>the</w:t>
      </w:r>
      <w:ins w:id="1396" w:author="Christopher Lam" w:date="2015-07-22T02:39:00Z">
        <w:r w:rsidR="00FF7D43">
          <w:rPr>
            <w:rFonts w:ascii="Times New Roman" w:hAnsi="Times New Roman" w:cs="Times New Roman"/>
            <w:i/>
          </w:rPr>
          <w:t xml:space="preserve"> 14th</w:t>
        </w:r>
      </w:ins>
      <w:r w:rsidR="002D331D" w:rsidRPr="00881428">
        <w:rPr>
          <w:rFonts w:ascii="Times New Roman" w:hAnsi="Times New Roman" w:cs="Times New Roman"/>
          <w:i/>
        </w:rPr>
        <w:t xml:space="preserve"> European Conference on </w:t>
      </w:r>
      <w:r w:rsidRPr="00881428">
        <w:rPr>
          <w:rFonts w:ascii="Times New Roman" w:hAnsi="Times New Roman" w:cs="Times New Roman"/>
          <w:i/>
        </w:rPr>
        <w:t>Information Systems</w:t>
      </w:r>
      <w:ins w:id="1397" w:author="Christopher Lam" w:date="2015-07-22T02:39:00Z">
        <w:r w:rsidR="00FF7D43">
          <w:rPr>
            <w:rFonts w:ascii="Times New Roman" w:hAnsi="Times New Roman" w:cs="Times New Roman"/>
            <w:i/>
          </w:rPr>
          <w:t xml:space="preserve"> </w:t>
        </w:r>
        <w:r w:rsidR="00FF7D43">
          <w:rPr>
            <w:rFonts w:ascii="Times New Roman" w:hAnsi="Times New Roman" w:cs="Times New Roman"/>
          </w:rPr>
          <w:t>(pp.2172-2183). Goteborg,</w:t>
        </w:r>
      </w:ins>
      <w:ins w:id="1398" w:author="Christopher Lam" w:date="2015-07-22T02:43:00Z">
        <w:r w:rsidR="00FF7D43">
          <w:rPr>
            <w:rFonts w:ascii="Times New Roman" w:hAnsi="Times New Roman" w:cs="Times New Roman"/>
          </w:rPr>
          <w:t xml:space="preserve"> S</w:t>
        </w:r>
      </w:ins>
      <w:ins w:id="1399" w:author="Christopher Lam" w:date="2015-07-22T02:39:00Z">
        <w:r w:rsidR="00FF7D43">
          <w:rPr>
            <w:rFonts w:ascii="Times New Roman" w:hAnsi="Times New Roman" w:cs="Times New Roman"/>
          </w:rPr>
          <w:t>:</w:t>
        </w:r>
      </w:ins>
      <w:ins w:id="1400" w:author="Christopher Lam" w:date="2015-07-22T02:43:00Z">
        <w:r w:rsidR="00FF7D43">
          <w:rPr>
            <w:rFonts w:ascii="Times New Roman" w:hAnsi="Times New Roman" w:cs="Times New Roman"/>
          </w:rPr>
          <w:t xml:space="preserve"> </w:t>
        </w:r>
      </w:ins>
      <w:ins w:id="1401" w:author="Christopher Lam" w:date="2015-07-22T02:44:00Z">
        <w:r w:rsidR="00FF7D43">
          <w:rPr>
            <w:rFonts w:ascii="Times New Roman" w:hAnsi="Times New Roman" w:cs="Times New Roman"/>
          </w:rPr>
          <w:t>Association for Information Sciences Electronic Library.</w:t>
        </w:r>
      </w:ins>
      <w:del w:id="1402" w:author="Christopher Lam" w:date="2015-07-22T02:39:00Z">
        <w:r w:rsidRPr="00881428" w:rsidDel="00FF7D43">
          <w:rPr>
            <w:rFonts w:ascii="Times New Roman" w:hAnsi="Times New Roman" w:cs="Times New Roman"/>
            <w:i/>
          </w:rPr>
          <w:delText xml:space="preserve">, </w:delText>
        </w:r>
        <w:r w:rsidRPr="00881428" w:rsidDel="00FF7D43">
          <w:rPr>
            <w:rFonts w:ascii="Times New Roman" w:hAnsi="Times New Roman" w:cs="Times New Roman"/>
          </w:rPr>
          <w:delText>1-12.</w:delText>
        </w:r>
      </w:del>
    </w:p>
    <w:p w14:paraId="26D61F48" w14:textId="29167525" w:rsidR="00321E85" w:rsidRDefault="00321E85" w:rsidP="002D331D">
      <w:pPr>
        <w:tabs>
          <w:tab w:val="left" w:pos="540"/>
        </w:tabs>
        <w:spacing w:line="480" w:lineRule="auto"/>
        <w:ind w:left="540" w:hanging="540"/>
        <w:contextualSpacing/>
        <w:rPr>
          <w:ins w:id="1403" w:author="Christopher Lam" w:date="2015-07-22T02:44:00Z"/>
          <w:rFonts w:ascii="Times New Roman" w:hAnsi="Times New Roman" w:cs="Times New Roman"/>
        </w:rPr>
      </w:pPr>
      <w:ins w:id="1404" w:author="Christopher Lam" w:date="2015-07-22T02:44:00Z">
        <w:r w:rsidRPr="00321E85">
          <w:rPr>
            <w:rFonts w:ascii="Times New Roman" w:hAnsi="Times New Roman" w:cs="Times New Roman"/>
          </w:rPr>
          <w:t xml:space="preserve">Lohnes, S., &amp; Kinzer, C. (2007). Questioning assumptions about students' expectations for technology in college classrooms. </w:t>
        </w:r>
        <w:r w:rsidRPr="00321E85">
          <w:rPr>
            <w:rFonts w:ascii="Times New Roman" w:hAnsi="Times New Roman" w:cs="Times New Roman"/>
            <w:i/>
            <w:iCs/>
          </w:rPr>
          <w:t>Innovate: Journal of Online Education</w:t>
        </w:r>
        <w:r w:rsidRPr="00321E85">
          <w:rPr>
            <w:rFonts w:ascii="Times New Roman" w:hAnsi="Times New Roman" w:cs="Times New Roman"/>
          </w:rPr>
          <w:t xml:space="preserve">, </w:t>
        </w:r>
        <w:r w:rsidRPr="00321E85">
          <w:rPr>
            <w:rFonts w:ascii="Times New Roman" w:hAnsi="Times New Roman" w:cs="Times New Roman"/>
            <w:i/>
            <w:iCs/>
          </w:rPr>
          <w:t>3</w:t>
        </w:r>
        <w:r w:rsidRPr="00321E85">
          <w:rPr>
            <w:rFonts w:ascii="Times New Roman" w:hAnsi="Times New Roman" w:cs="Times New Roman"/>
          </w:rPr>
          <w:t>, 2.</w:t>
        </w:r>
      </w:ins>
    </w:p>
    <w:p w14:paraId="38784E15" w14:textId="7F7AE7AB" w:rsidR="008470C5" w:rsidRPr="00881428" w:rsidDel="00321E85" w:rsidRDefault="008470C5" w:rsidP="002D331D">
      <w:pPr>
        <w:tabs>
          <w:tab w:val="left" w:pos="540"/>
        </w:tabs>
        <w:spacing w:line="480" w:lineRule="auto"/>
        <w:ind w:left="540" w:hanging="540"/>
        <w:contextualSpacing/>
        <w:rPr>
          <w:del w:id="1405" w:author="Christopher Lam" w:date="2015-07-22T02:44:00Z"/>
          <w:rFonts w:ascii="Times New Roman" w:hAnsi="Times New Roman" w:cs="Times New Roman"/>
        </w:rPr>
      </w:pPr>
      <w:del w:id="1406" w:author="Christopher Lam" w:date="2015-07-22T02:44:00Z">
        <w:r w:rsidDel="00321E85">
          <w:rPr>
            <w:rFonts w:ascii="Times New Roman" w:hAnsi="Times New Roman" w:cs="Times New Roman"/>
          </w:rPr>
          <w:delText xml:space="preserve">Lohnes and Kinzer (2007). </w:delText>
        </w:r>
      </w:del>
    </w:p>
    <w:p w14:paraId="005BBBAC" w14:textId="4DE9A847" w:rsidR="00FB005B" w:rsidRPr="00881428"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 xml:space="preserve">Lowry, P. B., Roberts, T. L., Romano, N. C., Cheney, P. D., &amp; Hightower, R. T. (2006). </w:t>
      </w:r>
      <w:r w:rsidR="002D331D" w:rsidRPr="00881428">
        <w:rPr>
          <w:rFonts w:ascii="Times New Roman" w:hAnsi="Times New Roman" w:cs="Times New Roman"/>
        </w:rPr>
        <w:t>The impact of group size and social p</w:t>
      </w:r>
      <w:r w:rsidRPr="00881428">
        <w:rPr>
          <w:rFonts w:ascii="Times New Roman" w:hAnsi="Times New Roman" w:cs="Times New Roman"/>
        </w:rPr>
        <w:t>resenc</w:t>
      </w:r>
      <w:r w:rsidR="002D331D" w:rsidRPr="00881428">
        <w:rPr>
          <w:rFonts w:ascii="Times New Roman" w:hAnsi="Times New Roman" w:cs="Times New Roman"/>
        </w:rPr>
        <w:t>e on small-group communication: Does computer-mediated communication make a d</w:t>
      </w:r>
      <w:r w:rsidRPr="00881428">
        <w:rPr>
          <w:rFonts w:ascii="Times New Roman" w:hAnsi="Times New Roman" w:cs="Times New Roman"/>
        </w:rPr>
        <w:t xml:space="preserve">ifference?. </w:t>
      </w:r>
      <w:r w:rsidRPr="00881428">
        <w:rPr>
          <w:rFonts w:ascii="Times New Roman" w:hAnsi="Times New Roman" w:cs="Times New Roman"/>
          <w:i/>
          <w:iCs/>
        </w:rPr>
        <w:t xml:space="preserve">Small Group </w:t>
      </w:r>
      <w:del w:id="1407" w:author="Christopher Lam" w:date="2015-07-22T02:44:00Z">
        <w:r w:rsidRPr="00881428" w:rsidDel="00321E85">
          <w:rPr>
            <w:rFonts w:ascii="Times New Roman" w:hAnsi="Times New Roman" w:cs="Times New Roman"/>
            <w:i/>
            <w:iCs/>
          </w:rPr>
          <w:tab/>
        </w:r>
      </w:del>
      <w:r w:rsidRPr="00881428">
        <w:rPr>
          <w:rFonts w:ascii="Times New Roman" w:hAnsi="Times New Roman" w:cs="Times New Roman"/>
          <w:i/>
          <w:iCs/>
        </w:rPr>
        <w:t>Research</w:t>
      </w:r>
      <w:r w:rsidRPr="00881428">
        <w:rPr>
          <w:rFonts w:ascii="Times New Roman" w:hAnsi="Times New Roman" w:cs="Times New Roman"/>
        </w:rPr>
        <w:t xml:space="preserve">, </w:t>
      </w:r>
      <w:r w:rsidRPr="00881428">
        <w:rPr>
          <w:rFonts w:ascii="Times New Roman" w:hAnsi="Times New Roman" w:cs="Times New Roman"/>
          <w:i/>
          <w:iCs/>
        </w:rPr>
        <w:t>37</w:t>
      </w:r>
      <w:del w:id="1408" w:author="Christopher Lam" w:date="2015-07-22T02:45:00Z">
        <w:r w:rsidRPr="00881428" w:rsidDel="00321E85">
          <w:rPr>
            <w:rFonts w:ascii="Times New Roman" w:hAnsi="Times New Roman" w:cs="Times New Roman"/>
          </w:rPr>
          <w:delText>(6),</w:delText>
        </w:r>
      </w:del>
      <w:ins w:id="1409" w:author="Christopher Lam" w:date="2015-07-22T02:45:00Z">
        <w:r w:rsidR="00321E85">
          <w:rPr>
            <w:rFonts w:ascii="Times New Roman" w:hAnsi="Times New Roman" w:cs="Times New Roman"/>
          </w:rPr>
          <w:t>,</w:t>
        </w:r>
      </w:ins>
      <w:r w:rsidRPr="00881428">
        <w:rPr>
          <w:rFonts w:ascii="Times New Roman" w:hAnsi="Times New Roman" w:cs="Times New Roman"/>
        </w:rPr>
        <w:t xml:space="preserve"> 631-661.</w:t>
      </w:r>
    </w:p>
    <w:p w14:paraId="5A3B5B52" w14:textId="03ED5610" w:rsidR="00FB005B" w:rsidRPr="00881428"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Muhren, W. J., Van Den Eede, G., &amp; Van de Walle, B. (2009). Making se</w:t>
      </w:r>
      <w:r w:rsidR="002D331D" w:rsidRPr="00881428">
        <w:rPr>
          <w:rFonts w:ascii="Times New Roman" w:hAnsi="Times New Roman" w:cs="Times New Roman"/>
        </w:rPr>
        <w:t xml:space="preserve">nse of media </w:t>
      </w:r>
      <w:r w:rsidRPr="00881428">
        <w:rPr>
          <w:rFonts w:ascii="Times New Roman" w:hAnsi="Times New Roman" w:cs="Times New Roman"/>
        </w:rPr>
        <w:t>synchronicity in humanitarian crises.</w:t>
      </w:r>
      <w:del w:id="1410" w:author="Christopher Lam" w:date="2015-07-22T02:45:00Z">
        <w:r w:rsidRPr="00881428" w:rsidDel="00C0533F">
          <w:rPr>
            <w:rFonts w:ascii="Times New Roman" w:hAnsi="Times New Roman" w:cs="Times New Roman"/>
          </w:rPr>
          <w:delText xml:space="preserve"> </w:delText>
        </w:r>
        <w:r w:rsidRPr="00881428" w:rsidDel="00C0533F">
          <w:rPr>
            <w:rFonts w:ascii="Times New Roman" w:hAnsi="Times New Roman" w:cs="Times New Roman"/>
            <w:i/>
            <w:iCs/>
          </w:rPr>
          <w:delText>Pr</w:delText>
        </w:r>
        <w:r w:rsidR="002D331D" w:rsidRPr="00881428" w:rsidDel="00C0533F">
          <w:rPr>
            <w:rFonts w:ascii="Times New Roman" w:hAnsi="Times New Roman" w:cs="Times New Roman"/>
            <w:i/>
            <w:iCs/>
          </w:rPr>
          <w:delText>ofessional Communication,</w:delText>
        </w:r>
      </w:del>
      <w:r w:rsidR="002D331D" w:rsidRPr="00881428">
        <w:rPr>
          <w:rFonts w:ascii="Times New Roman" w:hAnsi="Times New Roman" w:cs="Times New Roman"/>
          <w:i/>
          <w:iCs/>
        </w:rPr>
        <w:t xml:space="preserve"> IEEE </w:t>
      </w:r>
      <w:r w:rsidRPr="00881428">
        <w:rPr>
          <w:rFonts w:ascii="Times New Roman" w:hAnsi="Times New Roman" w:cs="Times New Roman"/>
          <w:i/>
          <w:iCs/>
        </w:rPr>
        <w:t>Transactions on</w:t>
      </w:r>
      <w:ins w:id="1411" w:author="Christopher Lam" w:date="2015-07-22T02:45:00Z">
        <w:r w:rsidR="00C0533F">
          <w:rPr>
            <w:rFonts w:ascii="Times New Roman" w:hAnsi="Times New Roman" w:cs="Times New Roman"/>
            <w:i/>
            <w:iCs/>
          </w:rPr>
          <w:t xml:space="preserve"> </w:t>
        </w:r>
        <w:r w:rsidR="00C0533F" w:rsidRPr="00881428">
          <w:rPr>
            <w:rFonts w:ascii="Times New Roman" w:hAnsi="Times New Roman" w:cs="Times New Roman"/>
            <w:i/>
            <w:iCs/>
          </w:rPr>
          <w:t>Professional Communication</w:t>
        </w:r>
      </w:ins>
      <w:r w:rsidRPr="00881428">
        <w:rPr>
          <w:rFonts w:ascii="Times New Roman" w:hAnsi="Times New Roman" w:cs="Times New Roman"/>
        </w:rPr>
        <w:t xml:space="preserve">, </w:t>
      </w:r>
      <w:r w:rsidRPr="00881428">
        <w:rPr>
          <w:rFonts w:ascii="Times New Roman" w:hAnsi="Times New Roman" w:cs="Times New Roman"/>
          <w:i/>
          <w:iCs/>
        </w:rPr>
        <w:t>52</w:t>
      </w:r>
      <w:ins w:id="1412" w:author="Christopher Lam" w:date="2015-07-22T02:45:00Z">
        <w:r w:rsidR="00C0533F">
          <w:rPr>
            <w:rFonts w:ascii="Times New Roman" w:hAnsi="Times New Roman" w:cs="Times New Roman"/>
          </w:rPr>
          <w:t xml:space="preserve">, </w:t>
        </w:r>
      </w:ins>
      <w:del w:id="1413" w:author="Christopher Lam" w:date="2015-07-22T02:45:00Z">
        <w:r w:rsidRPr="00881428" w:rsidDel="00C0533F">
          <w:rPr>
            <w:rFonts w:ascii="Times New Roman" w:hAnsi="Times New Roman" w:cs="Times New Roman"/>
          </w:rPr>
          <w:delText xml:space="preserve">(4), </w:delText>
        </w:r>
      </w:del>
      <w:r w:rsidRPr="00881428">
        <w:rPr>
          <w:rFonts w:ascii="Times New Roman" w:hAnsi="Times New Roman" w:cs="Times New Roman"/>
        </w:rPr>
        <w:t>377-397.</w:t>
      </w:r>
    </w:p>
    <w:p w14:paraId="42725A4F" w14:textId="647622C6" w:rsidR="00FB005B" w:rsidRPr="00881428"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Munzer, S., &amp; Holmer, T. (2008). Bridging the gap between media synchronicity and task performance: Effects of media characteristics on</w:t>
      </w:r>
      <w:r w:rsidR="002D331D" w:rsidRPr="00881428">
        <w:rPr>
          <w:rFonts w:ascii="Times New Roman" w:hAnsi="Times New Roman" w:cs="Times New Roman"/>
        </w:rPr>
        <w:t xml:space="preserve"> process variables and </w:t>
      </w:r>
      <w:r w:rsidRPr="00881428">
        <w:rPr>
          <w:rFonts w:ascii="Times New Roman" w:hAnsi="Times New Roman" w:cs="Times New Roman"/>
        </w:rPr>
        <w:t xml:space="preserve">task performance indicators in an information pooling task. </w:t>
      </w:r>
      <w:r w:rsidR="003F0118" w:rsidRPr="00881428">
        <w:rPr>
          <w:rFonts w:ascii="Times New Roman" w:hAnsi="Times New Roman" w:cs="Times New Roman"/>
          <w:i/>
        </w:rPr>
        <w:t xml:space="preserve">Communication </w:t>
      </w:r>
      <w:r w:rsidRPr="00881428">
        <w:rPr>
          <w:rFonts w:ascii="Times New Roman" w:hAnsi="Times New Roman" w:cs="Times New Roman"/>
          <w:i/>
        </w:rPr>
        <w:t>Research, 36</w:t>
      </w:r>
      <w:del w:id="1414" w:author="Christopher Lam" w:date="2015-07-22T02:45:00Z">
        <w:r w:rsidRPr="00881428" w:rsidDel="002744A0">
          <w:rPr>
            <w:rFonts w:ascii="Times New Roman" w:hAnsi="Times New Roman" w:cs="Times New Roman"/>
            <w:i/>
          </w:rPr>
          <w:delText>(</w:delText>
        </w:r>
        <w:r w:rsidRPr="00881428" w:rsidDel="002744A0">
          <w:rPr>
            <w:rFonts w:ascii="Times New Roman" w:hAnsi="Times New Roman" w:cs="Times New Roman"/>
          </w:rPr>
          <w:delText>1),</w:delText>
        </w:r>
      </w:del>
      <w:ins w:id="1415" w:author="Christopher Lam" w:date="2015-07-22T02:45:00Z">
        <w:r w:rsidR="002744A0">
          <w:rPr>
            <w:rFonts w:ascii="Times New Roman" w:hAnsi="Times New Roman" w:cs="Times New Roman"/>
            <w:i/>
          </w:rPr>
          <w:t>,</w:t>
        </w:r>
      </w:ins>
      <w:r w:rsidRPr="00881428">
        <w:rPr>
          <w:rFonts w:ascii="Times New Roman" w:hAnsi="Times New Roman" w:cs="Times New Roman"/>
        </w:rPr>
        <w:t xml:space="preserve"> </w:t>
      </w:r>
      <w:r w:rsidRPr="0000561C">
        <w:rPr>
          <w:rFonts w:ascii="Times New Roman" w:hAnsi="Times New Roman" w:cs="Times New Roman"/>
          <w:rPrChange w:id="1416" w:author="Christopher Lam" w:date="2015-07-22T02:45:00Z">
            <w:rPr>
              <w:rFonts w:ascii="Times New Roman" w:hAnsi="Times New Roman" w:cs="Times New Roman"/>
              <w:i/>
            </w:rPr>
          </w:rPrChange>
        </w:rPr>
        <w:t>76</w:t>
      </w:r>
      <w:r w:rsidRPr="00881428">
        <w:rPr>
          <w:rFonts w:ascii="Times New Roman" w:hAnsi="Times New Roman" w:cs="Times New Roman"/>
        </w:rPr>
        <w:t xml:space="preserve">-103. </w:t>
      </w:r>
    </w:p>
    <w:p w14:paraId="5A464762" w14:textId="3CAC2A71" w:rsidR="00FB005B" w:rsidRDefault="00FB005B" w:rsidP="002D331D">
      <w:pPr>
        <w:tabs>
          <w:tab w:val="left" w:pos="540"/>
        </w:tabs>
        <w:spacing w:line="480" w:lineRule="auto"/>
        <w:ind w:left="540" w:hanging="540"/>
        <w:contextualSpacing/>
        <w:rPr>
          <w:ins w:id="1417" w:author="Christopher Lam" w:date="2015-07-22T02:45:00Z"/>
          <w:rFonts w:ascii="Times New Roman" w:hAnsi="Times New Roman" w:cs="Times New Roman"/>
        </w:rPr>
      </w:pPr>
      <w:r w:rsidRPr="00881428">
        <w:rPr>
          <w:rFonts w:ascii="Times New Roman" w:hAnsi="Times New Roman" w:cs="Times New Roman"/>
        </w:rPr>
        <w:t>Murthy, U.</w:t>
      </w:r>
      <w:ins w:id="1418" w:author="Christopher Lam" w:date="2015-07-22T02:45:00Z">
        <w:r w:rsidR="00F36F00">
          <w:rPr>
            <w:rFonts w:ascii="Times New Roman" w:hAnsi="Times New Roman" w:cs="Times New Roman"/>
          </w:rPr>
          <w:t xml:space="preserve"> </w:t>
        </w:r>
      </w:ins>
      <w:r w:rsidRPr="00881428">
        <w:rPr>
          <w:rFonts w:ascii="Times New Roman" w:hAnsi="Times New Roman" w:cs="Times New Roman"/>
        </w:rPr>
        <w:t>S., &amp; Kerr, D.</w:t>
      </w:r>
      <w:ins w:id="1419" w:author="Christopher Lam" w:date="2015-07-22T02:45:00Z">
        <w:r w:rsidR="00F36F00">
          <w:rPr>
            <w:rFonts w:ascii="Times New Roman" w:hAnsi="Times New Roman" w:cs="Times New Roman"/>
          </w:rPr>
          <w:t xml:space="preserve"> </w:t>
        </w:r>
      </w:ins>
      <w:r w:rsidRPr="00881428">
        <w:rPr>
          <w:rFonts w:ascii="Times New Roman" w:hAnsi="Times New Roman" w:cs="Times New Roman"/>
        </w:rPr>
        <w:t>S. (2003). Decision making performance of interacting groups: An experimental investigation of the effec</w:t>
      </w:r>
      <w:r w:rsidR="002D331D" w:rsidRPr="00881428">
        <w:rPr>
          <w:rFonts w:ascii="Times New Roman" w:hAnsi="Times New Roman" w:cs="Times New Roman"/>
        </w:rPr>
        <w:t xml:space="preserve">ts of task type and </w:t>
      </w:r>
      <w:r w:rsidRPr="00881428">
        <w:rPr>
          <w:rFonts w:ascii="Times New Roman" w:hAnsi="Times New Roman" w:cs="Times New Roman"/>
        </w:rPr>
        <w:t xml:space="preserve">communication mode. </w:t>
      </w:r>
      <w:r w:rsidRPr="00881428">
        <w:rPr>
          <w:rFonts w:ascii="Times New Roman" w:hAnsi="Times New Roman" w:cs="Times New Roman"/>
          <w:i/>
        </w:rPr>
        <w:t>Information and Management, 40</w:t>
      </w:r>
      <w:del w:id="1420" w:author="Christopher Lam" w:date="2015-07-22T02:45:00Z">
        <w:r w:rsidRPr="00881428" w:rsidDel="00F36F00">
          <w:rPr>
            <w:rFonts w:ascii="Times New Roman" w:hAnsi="Times New Roman" w:cs="Times New Roman"/>
          </w:rPr>
          <w:delText>(5)</w:delText>
        </w:r>
      </w:del>
      <w:r w:rsidRPr="00881428">
        <w:rPr>
          <w:rFonts w:ascii="Times New Roman" w:hAnsi="Times New Roman" w:cs="Times New Roman"/>
        </w:rPr>
        <w:t xml:space="preserve">, 351-360. </w:t>
      </w:r>
    </w:p>
    <w:p w14:paraId="7D4058B1" w14:textId="55AF4FD0" w:rsidR="00223816" w:rsidDel="001267F0" w:rsidRDefault="00223816" w:rsidP="002D331D">
      <w:pPr>
        <w:tabs>
          <w:tab w:val="left" w:pos="540"/>
        </w:tabs>
        <w:spacing w:line="480" w:lineRule="auto"/>
        <w:ind w:left="540" w:hanging="540"/>
        <w:contextualSpacing/>
        <w:rPr>
          <w:del w:id="1421" w:author="Christopher Lam" w:date="2015-07-22T02:48:00Z"/>
          <w:rFonts w:ascii="Times New Roman" w:hAnsi="Times New Roman" w:cs="Times New Roman"/>
        </w:rPr>
      </w:pPr>
      <w:ins w:id="1422" w:author="Christopher Lam" w:date="2015-07-22T02:45:00Z">
        <w:r w:rsidRPr="00881428">
          <w:rPr>
            <w:rFonts w:ascii="Times New Roman" w:hAnsi="Times New Roman" w:cs="Times New Roman"/>
          </w:rPr>
          <w:t xml:space="preserve">Niinimaki, T., Piri, A., &amp; Lassenius, C. (2009, July). Factors affecting audio and text-based communication media choice in global software development projects. In </w:t>
        </w:r>
      </w:ins>
      <w:ins w:id="1423" w:author="Christopher Lam" w:date="2015-07-22T02:46:00Z">
        <w:r w:rsidR="00A7352E" w:rsidRPr="00A7352E">
          <w:rPr>
            <w:rFonts w:ascii="Times New Roman" w:hAnsi="Times New Roman" w:cs="Times New Roman"/>
            <w:i/>
            <w:rPrChange w:id="1424" w:author="Christopher Lam" w:date="2015-07-22T02:46:00Z">
              <w:rPr>
                <w:rFonts w:ascii="Times New Roman" w:hAnsi="Times New Roman" w:cs="Times New Roman"/>
              </w:rPr>
            </w:rPrChange>
          </w:rPr>
          <w:t>Proceedings of the</w:t>
        </w:r>
        <w:r w:rsidR="00A7352E">
          <w:rPr>
            <w:rFonts w:ascii="Times New Roman" w:hAnsi="Times New Roman" w:cs="Times New Roman"/>
          </w:rPr>
          <w:t xml:space="preserve"> </w:t>
        </w:r>
      </w:ins>
      <w:ins w:id="1425" w:author="Christopher Lam" w:date="2015-07-22T02:45:00Z">
        <w:r w:rsidRPr="00881428">
          <w:rPr>
            <w:rFonts w:ascii="Times New Roman" w:hAnsi="Times New Roman" w:cs="Times New Roman"/>
            <w:i/>
            <w:iCs/>
          </w:rPr>
          <w:t>2009</w:t>
        </w:r>
      </w:ins>
      <w:ins w:id="1426" w:author="Christopher Lam" w:date="2015-07-22T02:47:00Z">
        <w:r w:rsidR="002113D2">
          <w:rPr>
            <w:rFonts w:ascii="Times New Roman" w:hAnsi="Times New Roman" w:cs="Times New Roman"/>
            <w:i/>
            <w:iCs/>
          </w:rPr>
          <w:t xml:space="preserve">, </w:t>
        </w:r>
      </w:ins>
      <w:ins w:id="1427" w:author="Christopher Lam" w:date="2015-07-22T02:45:00Z">
        <w:r w:rsidRPr="00881428">
          <w:rPr>
            <w:rFonts w:ascii="Times New Roman" w:hAnsi="Times New Roman" w:cs="Times New Roman"/>
            <w:i/>
            <w:iCs/>
          </w:rPr>
          <w:t>Fourth IEEE International Conference on</w:t>
        </w:r>
      </w:ins>
      <w:ins w:id="1428" w:author="Christopher Lam" w:date="2015-07-22T02:47:00Z">
        <w:r w:rsidR="002113D2">
          <w:rPr>
            <w:rFonts w:ascii="Times New Roman" w:hAnsi="Times New Roman" w:cs="Times New Roman"/>
            <w:i/>
            <w:iCs/>
          </w:rPr>
          <w:t xml:space="preserve"> Global Software Engineering</w:t>
        </w:r>
      </w:ins>
      <w:ins w:id="1429" w:author="Christopher Lam" w:date="2015-07-22T02:45:00Z">
        <w:r w:rsidRPr="00881428">
          <w:rPr>
            <w:rFonts w:ascii="Times New Roman" w:hAnsi="Times New Roman" w:cs="Times New Roman"/>
          </w:rPr>
          <w:t xml:space="preserve"> (pp. 153-162). </w:t>
        </w:r>
      </w:ins>
      <w:ins w:id="1430" w:author="Christopher Lam" w:date="2015-07-22T02:50:00Z">
        <w:r w:rsidR="001267F0">
          <w:rPr>
            <w:rFonts w:ascii="Times New Roman" w:hAnsi="Times New Roman" w:cs="Times New Roman"/>
          </w:rPr>
          <w:t xml:space="preserve">Washington, DC: </w:t>
        </w:r>
        <w:r w:rsidR="001267F0" w:rsidRPr="00881428">
          <w:rPr>
            <w:rFonts w:ascii="Times New Roman" w:hAnsi="Times New Roman" w:cs="Times New Roman"/>
          </w:rPr>
          <w:t>IEEE</w:t>
        </w:r>
        <w:r w:rsidR="001267F0">
          <w:rPr>
            <w:rFonts w:ascii="Times New Roman" w:hAnsi="Times New Roman" w:cs="Times New Roman"/>
          </w:rPr>
          <w:t xml:space="preserve"> Computer Society</w:t>
        </w:r>
        <w:r w:rsidR="001267F0" w:rsidRPr="00881428">
          <w:rPr>
            <w:rFonts w:ascii="Times New Roman" w:hAnsi="Times New Roman" w:cs="Times New Roman"/>
          </w:rPr>
          <w:t>.</w:t>
        </w:r>
      </w:ins>
    </w:p>
    <w:p w14:paraId="4195C6DD" w14:textId="77777777" w:rsidR="001267F0" w:rsidRPr="00881428" w:rsidRDefault="001267F0" w:rsidP="00223816">
      <w:pPr>
        <w:tabs>
          <w:tab w:val="left" w:pos="540"/>
        </w:tabs>
        <w:spacing w:line="480" w:lineRule="auto"/>
        <w:ind w:left="540" w:hanging="540"/>
        <w:contextualSpacing/>
        <w:rPr>
          <w:ins w:id="1431" w:author="Christopher Lam" w:date="2015-07-22T02:50:00Z"/>
          <w:rFonts w:ascii="Times New Roman" w:hAnsi="Times New Roman" w:cs="Times New Roman"/>
        </w:rPr>
      </w:pPr>
    </w:p>
    <w:p w14:paraId="48971301" w14:textId="3EF5726F" w:rsidR="00FB005B" w:rsidRPr="00881428"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Niinimaki, T., Piri, A., Lassenius, C., &amp; Paasivaara, M. (2010, August). Reflecting the choice and usage of communication to</w:t>
      </w:r>
      <w:r w:rsidR="00AB3F17" w:rsidRPr="00881428">
        <w:rPr>
          <w:rFonts w:ascii="Times New Roman" w:hAnsi="Times New Roman" w:cs="Times New Roman"/>
        </w:rPr>
        <w:t xml:space="preserve">ols in gsd projects with media </w:t>
      </w:r>
      <w:r w:rsidRPr="00881428">
        <w:rPr>
          <w:rFonts w:ascii="Times New Roman" w:hAnsi="Times New Roman" w:cs="Times New Roman"/>
        </w:rPr>
        <w:t>synchronicity theory</w:t>
      </w:r>
      <w:ins w:id="1432" w:author="Christopher Lam" w:date="2015-07-22T02:49:00Z">
        <w:r w:rsidR="001267F0" w:rsidRPr="001267F0">
          <w:rPr>
            <w:rFonts w:ascii="Times New Roman" w:hAnsi="Times New Roman" w:cs="Times New Roman"/>
          </w:rPr>
          <w:t xml:space="preserve"> </w:t>
        </w:r>
        <w:r w:rsidR="001267F0" w:rsidRPr="00881428">
          <w:rPr>
            <w:rFonts w:ascii="Times New Roman" w:hAnsi="Times New Roman" w:cs="Times New Roman"/>
          </w:rPr>
          <w:t xml:space="preserve">In </w:t>
        </w:r>
        <w:r w:rsidR="001267F0" w:rsidRPr="00A6626F">
          <w:rPr>
            <w:rFonts w:ascii="Times New Roman" w:hAnsi="Times New Roman" w:cs="Times New Roman"/>
            <w:i/>
          </w:rPr>
          <w:t>Proceedings of the</w:t>
        </w:r>
        <w:r w:rsidR="001267F0">
          <w:rPr>
            <w:rFonts w:ascii="Times New Roman" w:hAnsi="Times New Roman" w:cs="Times New Roman"/>
          </w:rPr>
          <w:t xml:space="preserve"> </w:t>
        </w:r>
        <w:r w:rsidR="001267F0">
          <w:rPr>
            <w:rFonts w:ascii="Times New Roman" w:hAnsi="Times New Roman" w:cs="Times New Roman"/>
            <w:i/>
            <w:iCs/>
          </w:rPr>
          <w:t>2010, 5th</w:t>
        </w:r>
        <w:r w:rsidR="001267F0" w:rsidRPr="00881428">
          <w:rPr>
            <w:rFonts w:ascii="Times New Roman" w:hAnsi="Times New Roman" w:cs="Times New Roman"/>
            <w:i/>
            <w:iCs/>
          </w:rPr>
          <w:t xml:space="preserve"> IEEE International Conference on</w:t>
        </w:r>
        <w:r w:rsidR="001267F0">
          <w:rPr>
            <w:rFonts w:ascii="Times New Roman" w:hAnsi="Times New Roman" w:cs="Times New Roman"/>
            <w:i/>
            <w:iCs/>
          </w:rPr>
          <w:t xml:space="preserve"> Global Software Engineering </w:t>
        </w:r>
        <w:r w:rsidR="001267F0" w:rsidRPr="00881428">
          <w:rPr>
            <w:rFonts w:ascii="Times New Roman" w:hAnsi="Times New Roman" w:cs="Times New Roman"/>
          </w:rPr>
          <w:t xml:space="preserve"> </w:t>
        </w:r>
      </w:ins>
      <w:del w:id="1433" w:author="Christopher Lam" w:date="2015-07-22T02:49:00Z">
        <w:r w:rsidRPr="00881428" w:rsidDel="001267F0">
          <w:rPr>
            <w:rFonts w:ascii="Times New Roman" w:hAnsi="Times New Roman" w:cs="Times New Roman"/>
          </w:rPr>
          <w:delText xml:space="preserve">. In </w:delText>
        </w:r>
        <w:r w:rsidRPr="00881428" w:rsidDel="001267F0">
          <w:rPr>
            <w:rFonts w:ascii="Times New Roman" w:hAnsi="Times New Roman" w:cs="Times New Roman"/>
            <w:i/>
            <w:iCs/>
          </w:rPr>
          <w:delText>Global Software Engi</w:delText>
        </w:r>
        <w:r w:rsidR="002D331D" w:rsidRPr="00881428" w:rsidDel="001267F0">
          <w:rPr>
            <w:rFonts w:ascii="Times New Roman" w:hAnsi="Times New Roman" w:cs="Times New Roman"/>
            <w:i/>
            <w:iCs/>
          </w:rPr>
          <w:delText xml:space="preserve">neering (ICGSE), 2010 5th IEEE </w:delText>
        </w:r>
        <w:r w:rsidRPr="00881428" w:rsidDel="001267F0">
          <w:rPr>
            <w:rFonts w:ascii="Times New Roman" w:hAnsi="Times New Roman" w:cs="Times New Roman"/>
            <w:i/>
            <w:iCs/>
          </w:rPr>
          <w:delText>International Conference on</w:delText>
        </w:r>
        <w:r w:rsidRPr="00881428" w:rsidDel="001267F0">
          <w:rPr>
            <w:rFonts w:ascii="Times New Roman" w:hAnsi="Times New Roman" w:cs="Times New Roman"/>
          </w:rPr>
          <w:delText xml:space="preserve"> </w:delText>
        </w:r>
      </w:del>
      <w:r w:rsidRPr="00881428">
        <w:rPr>
          <w:rFonts w:ascii="Times New Roman" w:hAnsi="Times New Roman" w:cs="Times New Roman"/>
        </w:rPr>
        <w:t xml:space="preserve">(pp. 3-12). </w:t>
      </w:r>
      <w:ins w:id="1434" w:author="Christopher Lam" w:date="2015-07-22T02:49:00Z">
        <w:r w:rsidR="001267F0">
          <w:rPr>
            <w:rFonts w:ascii="Times New Roman" w:hAnsi="Times New Roman" w:cs="Times New Roman"/>
          </w:rPr>
          <w:t xml:space="preserve">Washington, DC: </w:t>
        </w:r>
      </w:ins>
      <w:r w:rsidRPr="00881428">
        <w:rPr>
          <w:rFonts w:ascii="Times New Roman" w:hAnsi="Times New Roman" w:cs="Times New Roman"/>
        </w:rPr>
        <w:t>IEEE</w:t>
      </w:r>
      <w:ins w:id="1435" w:author="Christopher Lam" w:date="2015-07-22T02:50:00Z">
        <w:r w:rsidR="001267F0">
          <w:rPr>
            <w:rFonts w:ascii="Times New Roman" w:hAnsi="Times New Roman" w:cs="Times New Roman"/>
          </w:rPr>
          <w:t xml:space="preserve"> Computer Society</w:t>
        </w:r>
      </w:ins>
      <w:r w:rsidRPr="00881428">
        <w:rPr>
          <w:rFonts w:ascii="Times New Roman" w:hAnsi="Times New Roman" w:cs="Times New Roman"/>
        </w:rPr>
        <w:t>.</w:t>
      </w:r>
    </w:p>
    <w:p w14:paraId="13021597" w14:textId="2BEEA518" w:rsidR="00FB005B" w:rsidRPr="00881428" w:rsidDel="00223816" w:rsidRDefault="00FB005B" w:rsidP="002D331D">
      <w:pPr>
        <w:tabs>
          <w:tab w:val="left" w:pos="540"/>
        </w:tabs>
        <w:spacing w:line="480" w:lineRule="auto"/>
        <w:ind w:left="540" w:hanging="540"/>
        <w:contextualSpacing/>
        <w:rPr>
          <w:del w:id="1436" w:author="Christopher Lam" w:date="2015-07-22T02:45:00Z"/>
          <w:rFonts w:ascii="Times New Roman" w:hAnsi="Times New Roman" w:cs="Times New Roman"/>
        </w:rPr>
      </w:pPr>
      <w:del w:id="1437" w:author="Christopher Lam" w:date="2015-07-22T02:45:00Z">
        <w:r w:rsidRPr="00881428" w:rsidDel="00223816">
          <w:rPr>
            <w:rFonts w:ascii="Times New Roman" w:hAnsi="Times New Roman" w:cs="Times New Roman"/>
          </w:rPr>
          <w:delText>Niinimaki, T., Piri, A., &amp; Lassenius, C. (2009, July). Factors affecting audio and text-based communication media choice in global software de</w:delText>
        </w:r>
        <w:r w:rsidR="002D331D" w:rsidRPr="00881428" w:rsidDel="00223816">
          <w:rPr>
            <w:rFonts w:ascii="Times New Roman" w:hAnsi="Times New Roman" w:cs="Times New Roman"/>
          </w:rPr>
          <w:delText xml:space="preserve">velopment projects. </w:delText>
        </w:r>
        <w:r w:rsidRPr="00881428" w:rsidDel="00223816">
          <w:rPr>
            <w:rFonts w:ascii="Times New Roman" w:hAnsi="Times New Roman" w:cs="Times New Roman"/>
          </w:rPr>
          <w:delText xml:space="preserve">In </w:delText>
        </w:r>
        <w:r w:rsidRPr="00881428" w:rsidDel="00223816">
          <w:rPr>
            <w:rFonts w:ascii="Times New Roman" w:hAnsi="Times New Roman" w:cs="Times New Roman"/>
            <w:i/>
            <w:iCs/>
          </w:rPr>
          <w:delText>Global Software Engineering, 2009. ICGSE 2</w:delText>
        </w:r>
        <w:r w:rsidR="002D331D" w:rsidRPr="00881428" w:rsidDel="00223816">
          <w:rPr>
            <w:rFonts w:ascii="Times New Roman" w:hAnsi="Times New Roman" w:cs="Times New Roman"/>
            <w:i/>
            <w:iCs/>
          </w:rPr>
          <w:delText xml:space="preserve">009. Fourth IEEE International </w:delText>
        </w:r>
        <w:r w:rsidRPr="00881428" w:rsidDel="00223816">
          <w:rPr>
            <w:rFonts w:ascii="Times New Roman" w:hAnsi="Times New Roman" w:cs="Times New Roman"/>
            <w:i/>
            <w:iCs/>
          </w:rPr>
          <w:delText>Conference on</w:delText>
        </w:r>
        <w:r w:rsidRPr="00881428" w:rsidDel="00223816">
          <w:rPr>
            <w:rFonts w:ascii="Times New Roman" w:hAnsi="Times New Roman" w:cs="Times New Roman"/>
          </w:rPr>
          <w:delText xml:space="preserve"> (pp. 153-162). IEEE.</w:delText>
        </w:r>
      </w:del>
    </w:p>
    <w:p w14:paraId="1AABEC72" w14:textId="7B40DE18" w:rsidR="00FB005B"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O'Reilly, C. A., &amp; Roberts, K. H. (1977). Task group</w:t>
      </w:r>
      <w:r w:rsidR="002D331D" w:rsidRPr="00881428">
        <w:rPr>
          <w:rFonts w:ascii="Times New Roman" w:hAnsi="Times New Roman" w:cs="Times New Roman"/>
        </w:rPr>
        <w:t xml:space="preserve"> structure, communication, and </w:t>
      </w:r>
      <w:r w:rsidRPr="00881428">
        <w:rPr>
          <w:rFonts w:ascii="Times New Roman" w:hAnsi="Times New Roman" w:cs="Times New Roman"/>
        </w:rPr>
        <w:t xml:space="preserve">effectiveness in three organizations. </w:t>
      </w:r>
      <w:r w:rsidRPr="00881428">
        <w:rPr>
          <w:rFonts w:ascii="Times New Roman" w:hAnsi="Times New Roman" w:cs="Times New Roman"/>
          <w:i/>
          <w:iCs/>
        </w:rPr>
        <w:t>Journal of Applied Psychology</w:t>
      </w:r>
      <w:r w:rsidRPr="00881428">
        <w:rPr>
          <w:rFonts w:ascii="Times New Roman" w:hAnsi="Times New Roman" w:cs="Times New Roman"/>
        </w:rPr>
        <w:t xml:space="preserve">, </w:t>
      </w:r>
      <w:r w:rsidRPr="00881428">
        <w:rPr>
          <w:rFonts w:ascii="Times New Roman" w:hAnsi="Times New Roman" w:cs="Times New Roman"/>
          <w:i/>
          <w:iCs/>
        </w:rPr>
        <w:t>62</w:t>
      </w:r>
      <w:r w:rsidRPr="00881428">
        <w:rPr>
          <w:rFonts w:ascii="Times New Roman" w:hAnsi="Times New Roman" w:cs="Times New Roman"/>
        </w:rPr>
        <w:t>(6), 674.</w:t>
      </w:r>
    </w:p>
    <w:p w14:paraId="6B0FE9A6" w14:textId="656D981D" w:rsidR="008470C5" w:rsidRPr="00F3663D" w:rsidRDefault="008470C5" w:rsidP="002D331D">
      <w:pPr>
        <w:tabs>
          <w:tab w:val="left" w:pos="540"/>
        </w:tabs>
        <w:spacing w:line="480" w:lineRule="auto"/>
        <w:ind w:left="540" w:hanging="540"/>
        <w:contextualSpacing/>
        <w:rPr>
          <w:rFonts w:ascii="Times New Roman" w:hAnsi="Times New Roman" w:cs="Times New Roman"/>
        </w:rPr>
      </w:pPr>
      <w:r>
        <w:rPr>
          <w:rFonts w:ascii="Times New Roman" w:hAnsi="Times New Roman" w:cs="Times New Roman"/>
        </w:rPr>
        <w:t>Prensky</w:t>
      </w:r>
      <w:r w:rsidR="00F3663D">
        <w:rPr>
          <w:rFonts w:ascii="Times New Roman" w:hAnsi="Times New Roman" w:cs="Times New Roman"/>
        </w:rPr>
        <w:t>, M.</w:t>
      </w:r>
      <w:r>
        <w:rPr>
          <w:rFonts w:ascii="Times New Roman" w:hAnsi="Times New Roman" w:cs="Times New Roman"/>
        </w:rPr>
        <w:t xml:space="preserve"> (2001).</w:t>
      </w:r>
      <w:r w:rsidR="00F3663D">
        <w:rPr>
          <w:rFonts w:ascii="Times New Roman" w:hAnsi="Times New Roman" w:cs="Times New Roman"/>
        </w:rPr>
        <w:t xml:space="preserve"> Digital natives, digital immigrants. </w:t>
      </w:r>
      <w:r w:rsidR="00F3663D">
        <w:rPr>
          <w:rFonts w:ascii="Times New Roman" w:hAnsi="Times New Roman" w:cs="Times New Roman"/>
          <w:i/>
        </w:rPr>
        <w:t xml:space="preserve">On the Horizon, </w:t>
      </w:r>
      <w:r w:rsidR="00F3663D" w:rsidRPr="00965063">
        <w:rPr>
          <w:rFonts w:ascii="Times New Roman" w:hAnsi="Times New Roman" w:cs="Times New Roman"/>
          <w:i/>
          <w:rPrChange w:id="1438" w:author="Christopher Lam" w:date="2015-07-22T02:50:00Z">
            <w:rPr>
              <w:rFonts w:ascii="Times New Roman" w:hAnsi="Times New Roman" w:cs="Times New Roman"/>
            </w:rPr>
          </w:rPrChange>
        </w:rPr>
        <w:t>9</w:t>
      </w:r>
      <w:ins w:id="1439" w:author="Christopher Lam" w:date="2015-07-22T02:50:00Z">
        <w:r w:rsidR="00965063">
          <w:rPr>
            <w:rFonts w:ascii="Times New Roman" w:hAnsi="Times New Roman" w:cs="Times New Roman"/>
          </w:rPr>
          <w:t xml:space="preserve">, </w:t>
        </w:r>
      </w:ins>
      <w:del w:id="1440" w:author="Christopher Lam" w:date="2015-07-22T02:50:00Z">
        <w:r w:rsidR="00F3663D" w:rsidDel="00965063">
          <w:rPr>
            <w:rFonts w:ascii="Times New Roman" w:hAnsi="Times New Roman" w:cs="Times New Roman"/>
          </w:rPr>
          <w:delText xml:space="preserve">(5), </w:delText>
        </w:r>
      </w:del>
      <w:r w:rsidR="00F3663D">
        <w:rPr>
          <w:rFonts w:ascii="Times New Roman" w:hAnsi="Times New Roman" w:cs="Times New Roman"/>
        </w:rPr>
        <w:t xml:space="preserve">1-6. </w:t>
      </w:r>
    </w:p>
    <w:p w14:paraId="5F1494BF" w14:textId="7FF31D56" w:rsidR="00FB005B" w:rsidRPr="00881428" w:rsidRDefault="00FB005B" w:rsidP="002D331D">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Savicki, V., Kelley, M., &amp; Ammon, B. (2002). Effects of</w:t>
      </w:r>
      <w:r w:rsidR="002D331D" w:rsidRPr="00881428">
        <w:rPr>
          <w:rFonts w:ascii="Times New Roman" w:hAnsi="Times New Roman" w:cs="Times New Roman"/>
        </w:rPr>
        <w:t xml:space="preserve"> training on computer-mediated </w:t>
      </w:r>
      <w:r w:rsidRPr="00881428">
        <w:rPr>
          <w:rFonts w:ascii="Times New Roman" w:hAnsi="Times New Roman" w:cs="Times New Roman"/>
        </w:rPr>
        <w:t xml:space="preserve">communication in single or mixed gender small task groups. </w:t>
      </w:r>
      <w:r w:rsidR="002D331D" w:rsidRPr="00881428">
        <w:rPr>
          <w:rFonts w:ascii="Times New Roman" w:hAnsi="Times New Roman" w:cs="Times New Roman"/>
          <w:i/>
          <w:iCs/>
        </w:rPr>
        <w:t xml:space="preserve">Computers in </w:t>
      </w:r>
      <w:r w:rsidRPr="00881428">
        <w:rPr>
          <w:rFonts w:ascii="Times New Roman" w:hAnsi="Times New Roman" w:cs="Times New Roman"/>
          <w:i/>
          <w:iCs/>
        </w:rPr>
        <w:t>Human Behavior</w:t>
      </w:r>
      <w:r w:rsidRPr="00881428">
        <w:rPr>
          <w:rFonts w:ascii="Times New Roman" w:hAnsi="Times New Roman" w:cs="Times New Roman"/>
        </w:rPr>
        <w:t xml:space="preserve">, </w:t>
      </w:r>
      <w:r w:rsidRPr="00881428">
        <w:rPr>
          <w:rFonts w:ascii="Times New Roman" w:hAnsi="Times New Roman" w:cs="Times New Roman"/>
          <w:i/>
          <w:iCs/>
        </w:rPr>
        <w:t>18</w:t>
      </w:r>
      <w:del w:id="1441" w:author="Christopher Lam" w:date="2015-07-22T02:50:00Z">
        <w:r w:rsidRPr="00881428" w:rsidDel="00180CF3">
          <w:rPr>
            <w:rFonts w:ascii="Times New Roman" w:hAnsi="Times New Roman" w:cs="Times New Roman"/>
          </w:rPr>
          <w:delText>(3)</w:delText>
        </w:r>
      </w:del>
      <w:r w:rsidRPr="00881428">
        <w:rPr>
          <w:rFonts w:ascii="Times New Roman" w:hAnsi="Times New Roman" w:cs="Times New Roman"/>
        </w:rPr>
        <w:t>, 257-269.</w:t>
      </w:r>
    </w:p>
    <w:p w14:paraId="683D6C93" w14:textId="7B3A0DDD" w:rsidR="00FB005B" w:rsidRDefault="00FB005B" w:rsidP="00B437A7">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Schouten, A.</w:t>
      </w:r>
      <w:ins w:id="1442" w:author="Christopher Lam" w:date="2015-07-22T02:50:00Z">
        <w:r w:rsidR="006674B2">
          <w:rPr>
            <w:rFonts w:ascii="Times New Roman" w:hAnsi="Times New Roman" w:cs="Times New Roman"/>
          </w:rPr>
          <w:t xml:space="preserve"> </w:t>
        </w:r>
      </w:ins>
      <w:r w:rsidRPr="00881428">
        <w:rPr>
          <w:rFonts w:ascii="Times New Roman" w:hAnsi="Times New Roman" w:cs="Times New Roman"/>
        </w:rPr>
        <w:t xml:space="preserve">P., </w:t>
      </w:r>
      <w:ins w:id="1443" w:author="Christopher Lam" w:date="2015-07-22T02:50:00Z">
        <w:r w:rsidR="006674B2">
          <w:rPr>
            <w:rFonts w:ascii="Times New Roman" w:hAnsi="Times New Roman" w:cs="Times New Roman"/>
          </w:rPr>
          <w:t>V</w:t>
        </w:r>
      </w:ins>
      <w:del w:id="1444" w:author="Christopher Lam" w:date="2015-07-22T02:50:00Z">
        <w:r w:rsidRPr="00881428" w:rsidDel="006674B2">
          <w:rPr>
            <w:rFonts w:ascii="Times New Roman" w:hAnsi="Times New Roman" w:cs="Times New Roman"/>
          </w:rPr>
          <w:delText>v</w:delText>
        </w:r>
      </w:del>
      <w:r w:rsidRPr="00881428">
        <w:rPr>
          <w:rFonts w:ascii="Times New Roman" w:hAnsi="Times New Roman" w:cs="Times New Roman"/>
        </w:rPr>
        <w:t xml:space="preserve">an den Hooff, B., &amp; Feldberg, F. (2010). Real decisions in virtual worlds: Team collaboration and decision making in 3D virtual worlds. </w:t>
      </w:r>
      <w:r w:rsidRPr="006674B2">
        <w:rPr>
          <w:rFonts w:ascii="Times New Roman" w:hAnsi="Times New Roman" w:cs="Times New Roman"/>
          <w:rPrChange w:id="1445" w:author="Christopher Lam" w:date="2015-07-22T02:50:00Z">
            <w:rPr>
              <w:rFonts w:ascii="Times New Roman" w:hAnsi="Times New Roman" w:cs="Times New Roman"/>
              <w:i/>
            </w:rPr>
          </w:rPrChange>
        </w:rPr>
        <w:t>In</w:t>
      </w:r>
      <w:r w:rsidRPr="00881428">
        <w:rPr>
          <w:rFonts w:ascii="Times New Roman" w:hAnsi="Times New Roman" w:cs="Times New Roman"/>
          <w:i/>
        </w:rPr>
        <w:t xml:space="preserve"> </w:t>
      </w:r>
      <w:del w:id="1446" w:author="Christopher Lam" w:date="2015-07-22T02:50:00Z">
        <w:r w:rsidRPr="00881428" w:rsidDel="006674B2">
          <w:rPr>
            <w:rFonts w:ascii="Times New Roman" w:hAnsi="Times New Roman" w:cs="Times New Roman"/>
            <w:i/>
          </w:rPr>
          <w:tab/>
        </w:r>
      </w:del>
      <w:r w:rsidRPr="00881428">
        <w:rPr>
          <w:rFonts w:ascii="Times New Roman" w:hAnsi="Times New Roman" w:cs="Times New Roman"/>
          <w:i/>
        </w:rPr>
        <w:t xml:space="preserve">Proceedings of the </w:t>
      </w:r>
      <w:ins w:id="1447" w:author="Christopher Lam" w:date="2015-07-22T02:51:00Z">
        <w:r w:rsidR="0012681C">
          <w:rPr>
            <w:rFonts w:ascii="Times New Roman" w:hAnsi="Times New Roman" w:cs="Times New Roman"/>
            <w:i/>
          </w:rPr>
          <w:t xml:space="preserve">Thirty First </w:t>
        </w:r>
      </w:ins>
      <w:r w:rsidRPr="00881428">
        <w:rPr>
          <w:rFonts w:ascii="Times New Roman" w:hAnsi="Times New Roman" w:cs="Times New Roman"/>
          <w:i/>
        </w:rPr>
        <w:t>International Conference on Information Systems</w:t>
      </w:r>
      <w:ins w:id="1448" w:author="Christopher Lam" w:date="2015-07-22T02:51:00Z">
        <w:r w:rsidR="0012681C">
          <w:rPr>
            <w:rFonts w:ascii="Times New Roman" w:hAnsi="Times New Roman" w:cs="Times New Roman"/>
            <w:i/>
          </w:rPr>
          <w:t xml:space="preserve"> </w:t>
        </w:r>
        <w:r w:rsidR="0012681C">
          <w:rPr>
            <w:rFonts w:ascii="Times New Roman" w:hAnsi="Times New Roman" w:cs="Times New Roman"/>
          </w:rPr>
          <w:t xml:space="preserve">(pp. </w:t>
        </w:r>
      </w:ins>
      <w:del w:id="1449" w:author="Christopher Lam" w:date="2015-07-22T02:51:00Z">
        <w:r w:rsidRPr="00881428" w:rsidDel="0012681C">
          <w:rPr>
            <w:rFonts w:ascii="Times New Roman" w:hAnsi="Times New Roman" w:cs="Times New Roman"/>
            <w:i/>
          </w:rPr>
          <w:delText xml:space="preserve">, </w:delText>
        </w:r>
      </w:del>
      <w:r w:rsidRPr="00881428">
        <w:rPr>
          <w:rFonts w:ascii="Times New Roman" w:hAnsi="Times New Roman" w:cs="Times New Roman"/>
        </w:rPr>
        <w:t>1-19</w:t>
      </w:r>
      <w:ins w:id="1450" w:author="Christopher Lam" w:date="2015-07-22T02:51:00Z">
        <w:r w:rsidR="0012681C">
          <w:rPr>
            <w:rFonts w:ascii="Times New Roman" w:hAnsi="Times New Roman" w:cs="Times New Roman"/>
          </w:rPr>
          <w:t>). Retrieved from Association for Information Systems Electronic Library.</w:t>
        </w:r>
      </w:ins>
      <w:del w:id="1451" w:author="Christopher Lam" w:date="2015-07-22T02:51:00Z">
        <w:r w:rsidRPr="00881428" w:rsidDel="0012681C">
          <w:rPr>
            <w:rFonts w:ascii="Times New Roman" w:hAnsi="Times New Roman" w:cs="Times New Roman"/>
          </w:rPr>
          <w:delText>.</w:delText>
        </w:r>
      </w:del>
    </w:p>
    <w:p w14:paraId="2A94459A" w14:textId="0B337020" w:rsidR="008470C5" w:rsidRDefault="008470C5" w:rsidP="00B437A7">
      <w:pPr>
        <w:tabs>
          <w:tab w:val="left" w:pos="540"/>
        </w:tabs>
        <w:spacing w:line="480" w:lineRule="auto"/>
        <w:ind w:left="540" w:hanging="540"/>
        <w:contextualSpacing/>
        <w:rPr>
          <w:ins w:id="1452" w:author="Christopher Lam" w:date="2015-07-22T02:53:00Z"/>
          <w:rFonts w:ascii="Times New Roman" w:hAnsi="Times New Roman" w:cs="Times New Roman"/>
        </w:rPr>
      </w:pPr>
      <w:r>
        <w:rPr>
          <w:rFonts w:ascii="Times New Roman" w:hAnsi="Times New Roman" w:cs="Times New Roman"/>
        </w:rPr>
        <w:t>Selwyn</w:t>
      </w:r>
      <w:r w:rsidR="00EC1E0C">
        <w:rPr>
          <w:rFonts w:ascii="Times New Roman" w:hAnsi="Times New Roman" w:cs="Times New Roman"/>
        </w:rPr>
        <w:t>, N.</w:t>
      </w:r>
      <w:r>
        <w:rPr>
          <w:rFonts w:ascii="Times New Roman" w:hAnsi="Times New Roman" w:cs="Times New Roman"/>
        </w:rPr>
        <w:t xml:space="preserve"> (2009).</w:t>
      </w:r>
      <w:r w:rsidR="00EC1E0C">
        <w:rPr>
          <w:rFonts w:ascii="Times New Roman" w:hAnsi="Times New Roman" w:cs="Times New Roman"/>
        </w:rPr>
        <w:t xml:space="preserve"> The digital native</w:t>
      </w:r>
      <w:del w:id="1453" w:author="Christopher Lam" w:date="2015-07-22T02:52:00Z">
        <w:r w:rsidR="00EC1E0C" w:rsidDel="0012681C">
          <w:rPr>
            <w:rFonts w:ascii="Times New Roman" w:hAnsi="Times New Roman" w:cs="Times New Roman"/>
          </w:rPr>
          <w:delText xml:space="preserve"> </w:delText>
        </w:r>
      </w:del>
      <w:r w:rsidR="00EC1E0C">
        <w:rPr>
          <w:rFonts w:ascii="Times New Roman" w:hAnsi="Times New Roman" w:cs="Times New Roman"/>
        </w:rPr>
        <w:t>–</w:t>
      </w:r>
      <w:del w:id="1454" w:author="Christopher Lam" w:date="2015-07-22T02:52:00Z">
        <w:r w:rsidR="00EC1E0C" w:rsidDel="0012681C">
          <w:rPr>
            <w:rFonts w:ascii="Times New Roman" w:hAnsi="Times New Roman" w:cs="Times New Roman"/>
          </w:rPr>
          <w:delText xml:space="preserve"> </w:delText>
        </w:r>
      </w:del>
      <w:r w:rsidR="00EC1E0C">
        <w:rPr>
          <w:rFonts w:ascii="Times New Roman" w:hAnsi="Times New Roman" w:cs="Times New Roman"/>
        </w:rPr>
        <w:t xml:space="preserve">myth and reality. </w:t>
      </w:r>
      <w:r w:rsidR="001E05E4">
        <w:rPr>
          <w:rFonts w:ascii="Times New Roman" w:hAnsi="Times New Roman" w:cs="Times New Roman"/>
          <w:i/>
        </w:rPr>
        <w:t xml:space="preserve">New Information Perspectives, </w:t>
      </w:r>
      <w:r w:rsidR="001E05E4" w:rsidRPr="0012681C">
        <w:rPr>
          <w:rFonts w:ascii="Times New Roman" w:hAnsi="Times New Roman" w:cs="Times New Roman"/>
          <w:i/>
          <w:rPrChange w:id="1455" w:author="Christopher Lam" w:date="2015-07-22T02:52:00Z">
            <w:rPr>
              <w:rFonts w:ascii="Times New Roman" w:hAnsi="Times New Roman" w:cs="Times New Roman"/>
            </w:rPr>
          </w:rPrChange>
        </w:rPr>
        <w:t>61</w:t>
      </w:r>
      <w:del w:id="1456" w:author="Christopher Lam" w:date="2015-07-22T02:52:00Z">
        <w:r w:rsidR="001E05E4" w:rsidDel="0012681C">
          <w:rPr>
            <w:rFonts w:ascii="Times New Roman" w:hAnsi="Times New Roman" w:cs="Times New Roman"/>
          </w:rPr>
          <w:delText>(4)</w:delText>
        </w:r>
      </w:del>
      <w:r w:rsidR="001E05E4">
        <w:rPr>
          <w:rFonts w:ascii="Times New Roman" w:hAnsi="Times New Roman" w:cs="Times New Roman"/>
        </w:rPr>
        <w:t>, 364-379.</w:t>
      </w:r>
    </w:p>
    <w:p w14:paraId="0FAFC8E1" w14:textId="260C8449" w:rsidR="002B0770" w:rsidRPr="00881428" w:rsidRDefault="002B0770" w:rsidP="002B0770">
      <w:pPr>
        <w:tabs>
          <w:tab w:val="left" w:pos="540"/>
        </w:tabs>
        <w:spacing w:line="480" w:lineRule="auto"/>
        <w:ind w:left="540" w:hanging="540"/>
        <w:contextualSpacing/>
        <w:rPr>
          <w:ins w:id="1457" w:author="Christopher Lam" w:date="2015-07-22T02:53:00Z"/>
          <w:rFonts w:ascii="Times New Roman" w:hAnsi="Times New Roman" w:cs="Times New Roman"/>
        </w:rPr>
      </w:pPr>
      <w:ins w:id="1458" w:author="Christopher Lam" w:date="2015-07-22T02:53:00Z">
        <w:r w:rsidRPr="00881428">
          <w:rPr>
            <w:rFonts w:ascii="Times New Roman" w:hAnsi="Times New Roman" w:cs="Times New Roman"/>
          </w:rPr>
          <w:t xml:space="preserve">Wolfe, J. (2000). Gender, ethnicity, and classroom discourse: Communication patterns of Hispanic and white students in networked classrooms. </w:t>
        </w:r>
        <w:r w:rsidRPr="00881428">
          <w:rPr>
            <w:rFonts w:ascii="Times New Roman" w:hAnsi="Times New Roman" w:cs="Times New Roman"/>
            <w:i/>
          </w:rPr>
          <w:t xml:space="preserve">Written Communication, </w:t>
        </w:r>
        <w:r w:rsidRPr="002B0770">
          <w:rPr>
            <w:rFonts w:ascii="Times New Roman" w:hAnsi="Times New Roman" w:cs="Times New Roman"/>
            <w:i/>
            <w:rPrChange w:id="1459" w:author="Christopher Lam" w:date="2015-07-22T02:53:00Z">
              <w:rPr>
                <w:rFonts w:ascii="Times New Roman" w:hAnsi="Times New Roman" w:cs="Times New Roman"/>
              </w:rPr>
            </w:rPrChange>
          </w:rPr>
          <w:t>17</w:t>
        </w:r>
        <w:r w:rsidRPr="00881428">
          <w:rPr>
            <w:rFonts w:ascii="Times New Roman" w:hAnsi="Times New Roman" w:cs="Times New Roman"/>
          </w:rPr>
          <w:t>, 491-519.</w:t>
        </w:r>
      </w:ins>
    </w:p>
    <w:p w14:paraId="2C8BF12B" w14:textId="7390A943" w:rsidR="002B0770" w:rsidRPr="001E05E4" w:rsidRDefault="002B0770">
      <w:pPr>
        <w:tabs>
          <w:tab w:val="left" w:pos="540"/>
        </w:tabs>
        <w:spacing w:line="480" w:lineRule="auto"/>
        <w:ind w:left="0"/>
        <w:contextualSpacing/>
        <w:rPr>
          <w:rFonts w:ascii="Times New Roman" w:hAnsi="Times New Roman" w:cs="Times New Roman"/>
        </w:rPr>
        <w:pPrChange w:id="1460" w:author="Christopher Lam" w:date="2015-07-22T02:53:00Z">
          <w:pPr>
            <w:tabs>
              <w:tab w:val="left" w:pos="540"/>
            </w:tabs>
            <w:spacing w:line="480" w:lineRule="auto"/>
            <w:ind w:left="540" w:hanging="540"/>
            <w:contextualSpacing/>
          </w:pPr>
        </w:pPrChange>
      </w:pPr>
      <w:ins w:id="1461" w:author="Christopher Lam" w:date="2015-07-22T02:53:00Z">
        <w:r w:rsidRPr="00881428">
          <w:rPr>
            <w:rFonts w:ascii="Times New Roman" w:hAnsi="Times New Roman" w:cs="Times New Roman"/>
          </w:rPr>
          <w:t xml:space="preserve">Wolfe, J. (2010). </w:t>
        </w:r>
        <w:r w:rsidR="006C69CF">
          <w:rPr>
            <w:rFonts w:ascii="Times New Roman" w:hAnsi="Times New Roman" w:cs="Times New Roman"/>
            <w:i/>
          </w:rPr>
          <w:t>Team w</w:t>
        </w:r>
        <w:r w:rsidRPr="00881428">
          <w:rPr>
            <w:rFonts w:ascii="Times New Roman" w:hAnsi="Times New Roman" w:cs="Times New Roman"/>
            <w:i/>
          </w:rPr>
          <w:t xml:space="preserve">riting: A </w:t>
        </w:r>
        <w:r w:rsidR="006C69CF">
          <w:rPr>
            <w:rFonts w:ascii="Times New Roman" w:hAnsi="Times New Roman" w:cs="Times New Roman"/>
            <w:i/>
          </w:rPr>
          <w:t>guide to working in g</w:t>
        </w:r>
        <w:r w:rsidRPr="00881428">
          <w:rPr>
            <w:rFonts w:ascii="Times New Roman" w:hAnsi="Times New Roman" w:cs="Times New Roman"/>
            <w:i/>
          </w:rPr>
          <w:t>roups</w:t>
        </w:r>
        <w:r w:rsidRPr="00881428">
          <w:rPr>
            <w:rFonts w:ascii="Times New Roman" w:hAnsi="Times New Roman" w:cs="Times New Roman"/>
          </w:rPr>
          <w:t>. Boston, MA: Bedford.</w:t>
        </w:r>
      </w:ins>
    </w:p>
    <w:p w14:paraId="7B484EBC" w14:textId="2184229C" w:rsidR="00FB005B" w:rsidRPr="00881428" w:rsidDel="002B0770" w:rsidRDefault="00FB005B" w:rsidP="00B437A7">
      <w:pPr>
        <w:tabs>
          <w:tab w:val="left" w:pos="540"/>
        </w:tabs>
        <w:spacing w:line="480" w:lineRule="auto"/>
        <w:ind w:left="540" w:hanging="540"/>
        <w:contextualSpacing/>
        <w:rPr>
          <w:del w:id="1462" w:author="Christopher Lam" w:date="2015-07-22T02:52:00Z"/>
          <w:rFonts w:ascii="Times New Roman" w:hAnsi="Times New Roman" w:cs="Times New Roman"/>
        </w:rPr>
      </w:pPr>
      <w:del w:id="1463" w:author="Christopher Lam" w:date="2015-07-22T02:52:00Z">
        <w:r w:rsidRPr="00881428" w:rsidDel="002B0770">
          <w:rPr>
            <w:rFonts w:ascii="Times New Roman" w:hAnsi="Times New Roman" w:cs="Times New Roman"/>
          </w:rPr>
          <w:delText>Wheeler, B. C., &amp; Valacich, J. S. (1996). Facilitation, G</w:delText>
        </w:r>
        <w:r w:rsidR="00B437A7" w:rsidRPr="00881428" w:rsidDel="002B0770">
          <w:rPr>
            <w:rFonts w:ascii="Times New Roman" w:hAnsi="Times New Roman" w:cs="Times New Roman"/>
          </w:rPr>
          <w:delText xml:space="preserve">SS, and training as sources of </w:delText>
        </w:r>
        <w:r w:rsidRPr="00881428" w:rsidDel="002B0770">
          <w:rPr>
            <w:rFonts w:ascii="Times New Roman" w:hAnsi="Times New Roman" w:cs="Times New Roman"/>
          </w:rPr>
          <w:delText>process restrictiveness and guidance for struct</w:delText>
        </w:r>
        <w:r w:rsidR="00B437A7" w:rsidRPr="00881428" w:rsidDel="002B0770">
          <w:rPr>
            <w:rFonts w:ascii="Times New Roman" w:hAnsi="Times New Roman" w:cs="Times New Roman"/>
          </w:rPr>
          <w:delText xml:space="preserve">ured group decision making: An </w:delText>
        </w:r>
        <w:r w:rsidRPr="00881428" w:rsidDel="002B0770">
          <w:rPr>
            <w:rFonts w:ascii="Times New Roman" w:hAnsi="Times New Roman" w:cs="Times New Roman"/>
          </w:rPr>
          <w:delText xml:space="preserve">empirical assessment. </w:delText>
        </w:r>
        <w:r w:rsidRPr="00881428" w:rsidDel="002B0770">
          <w:rPr>
            <w:rFonts w:ascii="Times New Roman" w:hAnsi="Times New Roman" w:cs="Times New Roman"/>
            <w:i/>
            <w:iCs/>
          </w:rPr>
          <w:delText>Information Systems Research</w:delText>
        </w:r>
        <w:r w:rsidRPr="00881428" w:rsidDel="002B0770">
          <w:rPr>
            <w:rFonts w:ascii="Times New Roman" w:hAnsi="Times New Roman" w:cs="Times New Roman"/>
          </w:rPr>
          <w:delText xml:space="preserve">, </w:delText>
        </w:r>
        <w:r w:rsidRPr="00881428" w:rsidDel="002B0770">
          <w:rPr>
            <w:rFonts w:ascii="Times New Roman" w:hAnsi="Times New Roman" w:cs="Times New Roman"/>
            <w:i/>
            <w:iCs/>
          </w:rPr>
          <w:delText>7</w:delText>
        </w:r>
        <w:r w:rsidRPr="00881428" w:rsidDel="002B0770">
          <w:rPr>
            <w:rFonts w:ascii="Times New Roman" w:hAnsi="Times New Roman" w:cs="Times New Roman"/>
          </w:rPr>
          <w:delText>(4), 429-450.</w:delText>
        </w:r>
      </w:del>
    </w:p>
    <w:p w14:paraId="4CD8136A" w14:textId="6C6910DB" w:rsidR="00F13CD4" w:rsidRPr="00881428" w:rsidRDefault="00F13CD4" w:rsidP="00B437A7">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Wolfe, J.</w:t>
      </w:r>
      <w:ins w:id="1464" w:author="Christopher Lam" w:date="2015-07-22T02:52:00Z">
        <w:r w:rsidR="002B0770">
          <w:rPr>
            <w:rFonts w:ascii="Times New Roman" w:hAnsi="Times New Roman" w:cs="Times New Roman"/>
          </w:rPr>
          <w:t xml:space="preserve">, </w:t>
        </w:r>
      </w:ins>
      <w:del w:id="1465" w:author="Christopher Lam" w:date="2015-07-22T02:52:00Z">
        <w:r w:rsidRPr="00881428" w:rsidDel="002B0770">
          <w:rPr>
            <w:rFonts w:ascii="Times New Roman" w:hAnsi="Times New Roman" w:cs="Times New Roman"/>
          </w:rPr>
          <w:delText xml:space="preserve"> </w:delText>
        </w:r>
      </w:del>
      <w:r w:rsidRPr="00881428">
        <w:rPr>
          <w:rFonts w:ascii="Times New Roman" w:hAnsi="Times New Roman" w:cs="Times New Roman"/>
        </w:rPr>
        <w:t>&amp; Alexander, K.</w:t>
      </w:r>
      <w:ins w:id="1466" w:author="Christopher Lam" w:date="2015-07-22T02:52:00Z">
        <w:r w:rsidR="002B0770">
          <w:rPr>
            <w:rFonts w:ascii="Times New Roman" w:hAnsi="Times New Roman" w:cs="Times New Roman"/>
          </w:rPr>
          <w:t xml:space="preserve"> </w:t>
        </w:r>
      </w:ins>
      <w:r w:rsidRPr="00881428">
        <w:rPr>
          <w:rFonts w:ascii="Times New Roman" w:hAnsi="Times New Roman" w:cs="Times New Roman"/>
        </w:rPr>
        <w:t xml:space="preserve">P. (2005). The computer expert in a mixed-gendered collaborative writing group. </w:t>
      </w:r>
      <w:r w:rsidR="00AB3F17" w:rsidRPr="00881428">
        <w:rPr>
          <w:rFonts w:ascii="Times New Roman" w:hAnsi="Times New Roman" w:cs="Times New Roman"/>
          <w:i/>
        </w:rPr>
        <w:t>Journal of Business and Technical Communication</w:t>
      </w:r>
      <w:r w:rsidRPr="00881428">
        <w:rPr>
          <w:rFonts w:ascii="Times New Roman" w:hAnsi="Times New Roman" w:cs="Times New Roman"/>
        </w:rPr>
        <w:t xml:space="preserve">, </w:t>
      </w:r>
      <w:r w:rsidRPr="002B0770">
        <w:rPr>
          <w:rFonts w:ascii="Times New Roman" w:hAnsi="Times New Roman" w:cs="Times New Roman"/>
          <w:i/>
          <w:rPrChange w:id="1467" w:author="Christopher Lam" w:date="2015-07-22T02:52:00Z">
            <w:rPr>
              <w:rFonts w:ascii="Times New Roman" w:hAnsi="Times New Roman" w:cs="Times New Roman"/>
            </w:rPr>
          </w:rPrChange>
        </w:rPr>
        <w:t>19</w:t>
      </w:r>
      <w:del w:id="1468" w:author="Christopher Lam" w:date="2015-07-22T02:52:00Z">
        <w:r w:rsidRPr="00881428" w:rsidDel="002B0770">
          <w:rPr>
            <w:rFonts w:ascii="Times New Roman" w:hAnsi="Times New Roman" w:cs="Times New Roman"/>
          </w:rPr>
          <w:delText xml:space="preserve"> (2)</w:delText>
        </w:r>
      </w:del>
      <w:ins w:id="1469" w:author="Christopher Lam" w:date="2015-07-22T02:52:00Z">
        <w:r w:rsidR="002B0770">
          <w:rPr>
            <w:rFonts w:ascii="Times New Roman" w:hAnsi="Times New Roman" w:cs="Times New Roman"/>
          </w:rPr>
          <w:t xml:space="preserve">, </w:t>
        </w:r>
      </w:ins>
      <w:del w:id="1470" w:author="Christopher Lam" w:date="2015-07-22T02:52:00Z">
        <w:r w:rsidRPr="00881428" w:rsidDel="002B0770">
          <w:rPr>
            <w:rFonts w:ascii="Times New Roman" w:hAnsi="Times New Roman" w:cs="Times New Roman"/>
          </w:rPr>
          <w:delText xml:space="preserve">, </w:delText>
        </w:r>
      </w:del>
      <w:r w:rsidRPr="00881428">
        <w:rPr>
          <w:rFonts w:ascii="Times New Roman" w:hAnsi="Times New Roman" w:cs="Times New Roman"/>
        </w:rPr>
        <w:t>135-170.</w:t>
      </w:r>
    </w:p>
    <w:p w14:paraId="77BA42B6" w14:textId="15B87FBF" w:rsidR="00AC21C2" w:rsidRPr="00881428" w:rsidRDefault="00AC21C2" w:rsidP="00B437A7">
      <w:pPr>
        <w:tabs>
          <w:tab w:val="left" w:pos="540"/>
        </w:tabs>
        <w:spacing w:line="480" w:lineRule="auto"/>
        <w:ind w:left="540" w:hanging="540"/>
        <w:contextualSpacing/>
        <w:rPr>
          <w:rFonts w:ascii="Times New Roman" w:hAnsi="Times New Roman" w:cs="Times New Roman"/>
        </w:rPr>
      </w:pPr>
      <w:r w:rsidRPr="00881428">
        <w:rPr>
          <w:rFonts w:ascii="Times New Roman" w:hAnsi="Times New Roman" w:cs="Times New Roman"/>
        </w:rPr>
        <w:t>Wolfe, J.</w:t>
      </w:r>
      <w:ins w:id="1471" w:author="Christopher Lam" w:date="2015-07-22T02:52:00Z">
        <w:r w:rsidR="002B0770">
          <w:rPr>
            <w:rFonts w:ascii="Times New Roman" w:hAnsi="Times New Roman" w:cs="Times New Roman"/>
          </w:rPr>
          <w:t>,</w:t>
        </w:r>
      </w:ins>
      <w:r w:rsidRPr="00881428">
        <w:rPr>
          <w:rFonts w:ascii="Times New Roman" w:hAnsi="Times New Roman" w:cs="Times New Roman"/>
        </w:rPr>
        <w:t xml:space="preserve"> &amp; Powell, E. (2006). Gender and expressions of dissatisfaction: A study of complaining in mixed-gendered student work groups. </w:t>
      </w:r>
      <w:r w:rsidRPr="00881428">
        <w:rPr>
          <w:rFonts w:ascii="Times New Roman" w:hAnsi="Times New Roman" w:cs="Times New Roman"/>
          <w:i/>
        </w:rPr>
        <w:t xml:space="preserve">Women and Language, </w:t>
      </w:r>
      <w:r w:rsidRPr="00881428">
        <w:rPr>
          <w:rFonts w:ascii="Times New Roman" w:hAnsi="Times New Roman" w:cs="Times New Roman"/>
        </w:rPr>
        <w:t>29</w:t>
      </w:r>
      <w:del w:id="1472" w:author="Christopher Lam" w:date="2015-07-22T02:53:00Z">
        <w:r w:rsidRPr="00881428" w:rsidDel="002B0770">
          <w:rPr>
            <w:rFonts w:ascii="Times New Roman" w:hAnsi="Times New Roman" w:cs="Times New Roman"/>
          </w:rPr>
          <w:delText>(2)</w:delText>
        </w:r>
      </w:del>
      <w:r w:rsidRPr="00881428">
        <w:rPr>
          <w:rFonts w:ascii="Times New Roman" w:hAnsi="Times New Roman" w:cs="Times New Roman"/>
        </w:rPr>
        <w:t>, 13-21.</w:t>
      </w:r>
    </w:p>
    <w:p w14:paraId="27E8EA3B" w14:textId="0090ADF6" w:rsidR="00AB3F17" w:rsidRPr="00881428" w:rsidDel="002B0770" w:rsidRDefault="00AB3F17" w:rsidP="00B437A7">
      <w:pPr>
        <w:tabs>
          <w:tab w:val="left" w:pos="540"/>
        </w:tabs>
        <w:spacing w:line="480" w:lineRule="auto"/>
        <w:ind w:left="540" w:hanging="540"/>
        <w:contextualSpacing/>
        <w:rPr>
          <w:del w:id="1473" w:author="Christopher Lam" w:date="2015-07-22T02:53:00Z"/>
          <w:rFonts w:ascii="Times New Roman" w:hAnsi="Times New Roman" w:cs="Times New Roman"/>
        </w:rPr>
      </w:pPr>
      <w:del w:id="1474" w:author="Christopher Lam" w:date="2015-07-22T02:53:00Z">
        <w:r w:rsidRPr="00881428" w:rsidDel="002B0770">
          <w:rPr>
            <w:rFonts w:ascii="Times New Roman" w:hAnsi="Times New Roman" w:cs="Times New Roman"/>
          </w:rPr>
          <w:delText>Wolfe, J. (2</w:delText>
        </w:r>
        <w:r w:rsidR="003F0118" w:rsidRPr="00881428" w:rsidDel="002B0770">
          <w:rPr>
            <w:rFonts w:ascii="Times New Roman" w:hAnsi="Times New Roman" w:cs="Times New Roman"/>
          </w:rPr>
          <w:delText>000). Gender, ethnicity, and classroom discou</w:delText>
        </w:r>
        <w:r w:rsidR="00B437A7" w:rsidRPr="00881428" w:rsidDel="002B0770">
          <w:rPr>
            <w:rFonts w:ascii="Times New Roman" w:hAnsi="Times New Roman" w:cs="Times New Roman"/>
          </w:rPr>
          <w:delText xml:space="preserve">rse: </w:delText>
        </w:r>
        <w:r w:rsidR="00AC21C2" w:rsidRPr="00881428" w:rsidDel="002B0770">
          <w:rPr>
            <w:rFonts w:ascii="Times New Roman" w:hAnsi="Times New Roman" w:cs="Times New Roman"/>
          </w:rPr>
          <w:delText>Communication</w:delText>
        </w:r>
        <w:r w:rsidR="00B437A7" w:rsidRPr="00881428" w:rsidDel="002B0770">
          <w:rPr>
            <w:rFonts w:ascii="Times New Roman" w:hAnsi="Times New Roman" w:cs="Times New Roman"/>
          </w:rPr>
          <w:delText xml:space="preserve"> patterns of </w:delText>
        </w:r>
        <w:r w:rsidR="003F0118" w:rsidRPr="00881428" w:rsidDel="002B0770">
          <w:rPr>
            <w:rFonts w:ascii="Times New Roman" w:hAnsi="Times New Roman" w:cs="Times New Roman"/>
          </w:rPr>
          <w:delText xml:space="preserve">Hispanic and white students in networked classrooms. </w:delText>
        </w:r>
        <w:r w:rsidR="003F0118" w:rsidRPr="00881428" w:rsidDel="002B0770">
          <w:rPr>
            <w:rFonts w:ascii="Times New Roman" w:hAnsi="Times New Roman" w:cs="Times New Roman"/>
            <w:i/>
          </w:rPr>
          <w:delText xml:space="preserve">Written Communication, </w:delText>
        </w:r>
        <w:r w:rsidR="003F0118" w:rsidRPr="00881428" w:rsidDel="002B0770">
          <w:rPr>
            <w:rFonts w:ascii="Times New Roman" w:hAnsi="Times New Roman" w:cs="Times New Roman"/>
          </w:rPr>
          <w:delText>17(4), 491-519.</w:delText>
        </w:r>
      </w:del>
    </w:p>
    <w:p w14:paraId="411BFA94" w14:textId="7636BA09" w:rsidR="00FB005B" w:rsidRPr="00881428" w:rsidDel="002B0770" w:rsidRDefault="00F13CD4" w:rsidP="00FB005B">
      <w:pPr>
        <w:tabs>
          <w:tab w:val="left" w:pos="540"/>
        </w:tabs>
        <w:spacing w:line="480" w:lineRule="auto"/>
        <w:ind w:left="0"/>
        <w:contextualSpacing/>
        <w:rPr>
          <w:del w:id="1475" w:author="Christopher Lam" w:date="2015-07-22T02:53:00Z"/>
          <w:rFonts w:ascii="Times New Roman" w:hAnsi="Times New Roman" w:cs="Times New Roman"/>
        </w:rPr>
      </w:pPr>
      <w:del w:id="1476" w:author="Christopher Lam" w:date="2015-07-22T02:53:00Z">
        <w:r w:rsidRPr="00881428" w:rsidDel="002B0770">
          <w:rPr>
            <w:rFonts w:ascii="Times New Roman" w:hAnsi="Times New Roman" w:cs="Times New Roman"/>
          </w:rPr>
          <w:delText xml:space="preserve">Wolfe, </w:delText>
        </w:r>
        <w:r w:rsidR="00AB3F17" w:rsidRPr="00881428" w:rsidDel="002B0770">
          <w:rPr>
            <w:rFonts w:ascii="Times New Roman" w:hAnsi="Times New Roman" w:cs="Times New Roman"/>
          </w:rPr>
          <w:delText>J</w:delText>
        </w:r>
        <w:r w:rsidRPr="00881428" w:rsidDel="002B0770">
          <w:rPr>
            <w:rFonts w:ascii="Times New Roman" w:hAnsi="Times New Roman" w:cs="Times New Roman"/>
          </w:rPr>
          <w:delText xml:space="preserve">. (2010). </w:delText>
        </w:r>
        <w:r w:rsidRPr="00881428" w:rsidDel="002B0770">
          <w:rPr>
            <w:rFonts w:ascii="Times New Roman" w:hAnsi="Times New Roman" w:cs="Times New Roman"/>
            <w:i/>
          </w:rPr>
          <w:delText>Team Writing: A Guide to Working in Groups</w:delText>
        </w:r>
        <w:r w:rsidRPr="00881428" w:rsidDel="002B0770">
          <w:rPr>
            <w:rFonts w:ascii="Times New Roman" w:hAnsi="Times New Roman" w:cs="Times New Roman"/>
          </w:rPr>
          <w:delText xml:space="preserve">. </w:delText>
        </w:r>
        <w:r w:rsidR="00AB3F17" w:rsidRPr="00881428" w:rsidDel="002B0770">
          <w:rPr>
            <w:rFonts w:ascii="Times New Roman" w:hAnsi="Times New Roman" w:cs="Times New Roman"/>
          </w:rPr>
          <w:delText xml:space="preserve">Boston, MA: </w:delText>
        </w:r>
        <w:r w:rsidRPr="00881428" w:rsidDel="002B0770">
          <w:rPr>
            <w:rFonts w:ascii="Times New Roman" w:hAnsi="Times New Roman" w:cs="Times New Roman"/>
          </w:rPr>
          <w:delText>Bedford.</w:delText>
        </w:r>
      </w:del>
    </w:p>
    <w:p w14:paraId="0BAD62BA" w14:textId="0FBA75C4" w:rsidR="003F0118" w:rsidRPr="00881428" w:rsidRDefault="003F0118" w:rsidP="00FB005B">
      <w:pPr>
        <w:tabs>
          <w:tab w:val="left" w:pos="540"/>
        </w:tabs>
        <w:spacing w:line="480" w:lineRule="auto"/>
        <w:ind w:left="0"/>
        <w:contextualSpacing/>
        <w:rPr>
          <w:rFonts w:ascii="Times New Roman" w:hAnsi="Times New Roman" w:cs="Times New Roman"/>
        </w:rPr>
      </w:pPr>
      <w:r w:rsidRPr="00881428">
        <w:rPr>
          <w:rFonts w:ascii="Times New Roman" w:hAnsi="Times New Roman" w:cs="Times New Roman"/>
        </w:rPr>
        <w:t xml:space="preserve">Woodfield. (2000). </w:t>
      </w:r>
      <w:r w:rsidRPr="00881428">
        <w:rPr>
          <w:rFonts w:ascii="Times New Roman" w:hAnsi="Times New Roman" w:cs="Times New Roman"/>
          <w:i/>
        </w:rPr>
        <w:t xml:space="preserve">Women, work, and computing. </w:t>
      </w:r>
      <w:r w:rsidRPr="00881428">
        <w:rPr>
          <w:rFonts w:ascii="Times New Roman" w:hAnsi="Times New Roman" w:cs="Times New Roman"/>
        </w:rPr>
        <w:t xml:space="preserve">Cambridge: </w:t>
      </w:r>
      <w:ins w:id="1477" w:author="Christopher Lam" w:date="2015-07-22T02:53:00Z">
        <w:r w:rsidR="006C69CF">
          <w:rPr>
            <w:rFonts w:ascii="Times New Roman" w:hAnsi="Times New Roman" w:cs="Times New Roman"/>
          </w:rPr>
          <w:t xml:space="preserve">UK: </w:t>
        </w:r>
      </w:ins>
      <w:r w:rsidRPr="00881428">
        <w:rPr>
          <w:rFonts w:ascii="Times New Roman" w:hAnsi="Times New Roman" w:cs="Times New Roman"/>
        </w:rPr>
        <w:t>Cambridge University Press.</w:t>
      </w:r>
    </w:p>
    <w:p w14:paraId="6968DF4C" w14:textId="77777777" w:rsidR="00FB005B" w:rsidRPr="00881428" w:rsidRDefault="00FB005B" w:rsidP="00FB005B">
      <w:pPr>
        <w:tabs>
          <w:tab w:val="left" w:pos="540"/>
        </w:tabs>
        <w:spacing w:line="480" w:lineRule="auto"/>
        <w:ind w:left="0"/>
        <w:contextualSpacing/>
        <w:rPr>
          <w:rFonts w:ascii="Times New Roman" w:hAnsi="Times New Roman" w:cs="Times New Roman"/>
        </w:rPr>
      </w:pPr>
    </w:p>
    <w:p w14:paraId="774B5726" w14:textId="77777777" w:rsidR="00FB005B" w:rsidRPr="00881428" w:rsidRDefault="00FB005B" w:rsidP="00FB005B">
      <w:pPr>
        <w:tabs>
          <w:tab w:val="left" w:pos="540"/>
        </w:tabs>
        <w:spacing w:line="480" w:lineRule="auto"/>
        <w:ind w:left="0"/>
        <w:contextualSpacing/>
        <w:rPr>
          <w:rFonts w:ascii="Times New Roman" w:hAnsi="Times New Roman" w:cs="Times New Roman"/>
        </w:rPr>
      </w:pPr>
    </w:p>
    <w:p w14:paraId="38772F30" w14:textId="1B36E469" w:rsidR="00606F79" w:rsidRDefault="00606F79">
      <w:pPr>
        <w:ind w:left="0"/>
        <w:rPr>
          <w:rFonts w:ascii="Times New Roman" w:hAnsi="Times New Roman" w:cs="Times New Roman"/>
        </w:rPr>
      </w:pPr>
      <w:r>
        <w:rPr>
          <w:rFonts w:ascii="Times New Roman" w:hAnsi="Times New Roman" w:cs="Times New Roman"/>
        </w:rPr>
        <w:br w:type="page"/>
      </w:r>
    </w:p>
    <w:p w14:paraId="23E547E5" w14:textId="6EE39DBD" w:rsidR="003710CB" w:rsidRDefault="00606F79" w:rsidP="00606F79">
      <w:pPr>
        <w:spacing w:line="480" w:lineRule="auto"/>
        <w:ind w:left="0"/>
        <w:rPr>
          <w:rFonts w:ascii="Times New Roman" w:hAnsi="Times New Roman" w:cs="Times New Roman"/>
        </w:rPr>
      </w:pPr>
      <w:r w:rsidRPr="00606F79">
        <w:rPr>
          <w:rFonts w:ascii="Times New Roman" w:hAnsi="Times New Roman" w:cs="Times New Roman"/>
          <w:b/>
        </w:rPr>
        <w:t xml:space="preserve">Chris Lam </w:t>
      </w:r>
      <w:r w:rsidRPr="00606F79">
        <w:rPr>
          <w:rFonts w:ascii="Times New Roman" w:hAnsi="Times New Roman" w:cs="Times New Roman"/>
        </w:rPr>
        <w:t xml:space="preserve">is an assistant professor at the University of North Texas in the </w:t>
      </w:r>
      <w:r>
        <w:rPr>
          <w:rFonts w:ascii="Times New Roman" w:hAnsi="Times New Roman" w:cs="Times New Roman"/>
        </w:rPr>
        <w:t xml:space="preserve">Department of </w:t>
      </w:r>
      <w:r w:rsidRPr="00606F79">
        <w:rPr>
          <w:rFonts w:ascii="Times New Roman" w:hAnsi="Times New Roman" w:cs="Times New Roman"/>
        </w:rPr>
        <w:t xml:space="preserve">Technical Communication. His research interests include </w:t>
      </w:r>
      <w:r>
        <w:rPr>
          <w:rFonts w:ascii="Times New Roman" w:hAnsi="Times New Roman" w:cs="Times New Roman"/>
        </w:rPr>
        <w:t>communication in team projects</w:t>
      </w:r>
      <w:r w:rsidRPr="00606F79">
        <w:rPr>
          <w:rFonts w:ascii="Times New Roman" w:hAnsi="Times New Roman" w:cs="Times New Roman"/>
        </w:rPr>
        <w:t>, linguistic politeness in technical communication, and quantitative research methods in technical communication research.</w:t>
      </w:r>
    </w:p>
    <w:p w14:paraId="5601A65A" w14:textId="77777777" w:rsidR="00F659AF" w:rsidRDefault="00F659AF" w:rsidP="00606F79">
      <w:pPr>
        <w:spacing w:line="480" w:lineRule="auto"/>
        <w:ind w:left="0"/>
        <w:rPr>
          <w:rFonts w:ascii="Times New Roman" w:hAnsi="Times New Roman" w:cs="Times New Roman"/>
        </w:rPr>
      </w:pPr>
    </w:p>
    <w:p w14:paraId="1857B565" w14:textId="77D6B057" w:rsidR="00F659AF" w:rsidRDefault="00F659AF">
      <w:pPr>
        <w:ind w:left="0"/>
        <w:rPr>
          <w:rFonts w:ascii="Times New Roman" w:hAnsi="Times New Roman" w:cs="Times New Roman"/>
        </w:rPr>
      </w:pPr>
      <w:r>
        <w:rPr>
          <w:rFonts w:ascii="Times New Roman" w:hAnsi="Times New Roman" w:cs="Times New Roman"/>
        </w:rPr>
        <w:br w:type="page"/>
      </w:r>
    </w:p>
    <w:p w14:paraId="6BE9847E" w14:textId="675D3F81" w:rsidR="00F659AF" w:rsidRPr="00712F97" w:rsidRDefault="00F659AF" w:rsidP="00F659AF">
      <w:pPr>
        <w:rPr>
          <w:rFonts w:ascii="Times New Roman" w:hAnsi="Times New Roman" w:cs="Times New Roman"/>
        </w:rPr>
      </w:pPr>
      <w:r w:rsidRPr="00712F97">
        <w:rPr>
          <w:rFonts w:ascii="Times New Roman" w:hAnsi="Times New Roman" w:cs="Times New Roman"/>
        </w:rPr>
        <w:t xml:space="preserve">Table 1. Summary of </w:t>
      </w:r>
      <w:del w:id="1478" w:author="Christopher Lam" w:date="2015-07-22T02:54:00Z">
        <w:r w:rsidRPr="00712F97" w:rsidDel="006C69CF">
          <w:rPr>
            <w:rFonts w:ascii="Times New Roman" w:hAnsi="Times New Roman" w:cs="Times New Roman"/>
          </w:rPr>
          <w:delText xml:space="preserve">Hypothesis </w:delText>
        </w:r>
      </w:del>
      <w:ins w:id="1479" w:author="Christopher Lam" w:date="2015-07-22T02:54:00Z">
        <w:r w:rsidR="006C69CF">
          <w:rPr>
            <w:rFonts w:ascii="Times New Roman" w:hAnsi="Times New Roman" w:cs="Times New Roman"/>
          </w:rPr>
          <w:t>the</w:t>
        </w:r>
        <w:r w:rsidR="006C69CF" w:rsidRPr="00712F97">
          <w:rPr>
            <w:rFonts w:ascii="Times New Roman" w:hAnsi="Times New Roman" w:cs="Times New Roman"/>
          </w:rPr>
          <w:t xml:space="preserve"> </w:t>
        </w:r>
      </w:ins>
      <w:r w:rsidRPr="00712F97">
        <w:rPr>
          <w:rFonts w:ascii="Times New Roman" w:hAnsi="Times New Roman" w:cs="Times New Roman"/>
        </w:rPr>
        <w:t xml:space="preserve">Test </w:t>
      </w:r>
      <w:del w:id="1480" w:author="Christopher Lam" w:date="2015-07-22T02:54:00Z">
        <w:r w:rsidRPr="00712F97" w:rsidDel="006C69CF">
          <w:rPr>
            <w:rFonts w:ascii="Times New Roman" w:hAnsi="Times New Roman" w:cs="Times New Roman"/>
          </w:rPr>
          <w:delText>Results</w:delText>
        </w:r>
      </w:del>
      <w:ins w:id="1481" w:author="Christopher Lam" w:date="2015-07-22T02:54:00Z">
        <w:r w:rsidR="006C69CF">
          <w:rPr>
            <w:rFonts w:ascii="Times New Roman" w:hAnsi="Times New Roman" w:cs="Times New Roman"/>
          </w:rPr>
          <w:t>Findings for the Hypotheses</w:t>
        </w:r>
      </w:ins>
    </w:p>
    <w:tbl>
      <w:tblPr>
        <w:tblStyle w:val="TableGrid"/>
        <w:tblW w:w="9468" w:type="dxa"/>
        <w:tblInd w:w="72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482" w:author="Christopher Lam" w:date="2015-07-22T03:03:00Z">
          <w:tblPr>
            <w:tblStyle w:val="TableGrid"/>
            <w:tblW w:w="9468" w:type="dxa"/>
            <w:tblInd w:w="72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368"/>
        <w:gridCol w:w="4140"/>
        <w:gridCol w:w="1080"/>
        <w:gridCol w:w="1350"/>
        <w:gridCol w:w="1530"/>
        <w:tblGridChange w:id="1483">
          <w:tblGrid>
            <w:gridCol w:w="1458"/>
            <w:gridCol w:w="4050"/>
            <w:gridCol w:w="1080"/>
            <w:gridCol w:w="1350"/>
            <w:gridCol w:w="1530"/>
          </w:tblGrid>
        </w:tblGridChange>
      </w:tblGrid>
      <w:tr w:rsidR="001E462D" w:rsidRPr="00712F97" w14:paraId="2B03786E" w14:textId="77777777" w:rsidTr="00D32B37">
        <w:tc>
          <w:tcPr>
            <w:tcW w:w="1368" w:type="dxa"/>
            <w:tcBorders>
              <w:top w:val="single" w:sz="4" w:space="0" w:color="auto"/>
              <w:bottom w:val="single" w:sz="4" w:space="0" w:color="auto"/>
            </w:tcBorders>
            <w:tcPrChange w:id="1484" w:author="Christopher Lam" w:date="2015-07-22T03:03:00Z">
              <w:tcPr>
                <w:tcW w:w="1458" w:type="dxa"/>
                <w:tcBorders>
                  <w:top w:val="single" w:sz="4" w:space="0" w:color="auto"/>
                  <w:bottom w:val="single" w:sz="4" w:space="0" w:color="auto"/>
                </w:tcBorders>
              </w:tcPr>
            </w:tcPrChange>
          </w:tcPr>
          <w:p w14:paraId="788CD12D" w14:textId="77777777" w:rsidR="001E462D" w:rsidRPr="00712F97" w:rsidRDefault="001E462D">
            <w:pPr>
              <w:spacing w:line="480" w:lineRule="auto"/>
              <w:ind w:left="0"/>
              <w:rPr>
                <w:rFonts w:ascii="Times New Roman" w:hAnsi="Times New Roman" w:cs="Times New Roman"/>
                <w:b/>
                <w:sz w:val="24"/>
                <w:szCs w:val="24"/>
                <w:lang w:eastAsia="en-US"/>
              </w:rPr>
              <w:pPrChange w:id="1485" w:author="Christopher Lam" w:date="2015-07-22T02:54:00Z">
                <w:pPr>
                  <w:ind w:left="0"/>
                </w:pPr>
              </w:pPrChange>
            </w:pPr>
            <w:r w:rsidRPr="00712F97">
              <w:rPr>
                <w:rFonts w:ascii="Times New Roman" w:hAnsi="Times New Roman" w:cs="Times New Roman"/>
                <w:b/>
                <w:sz w:val="24"/>
                <w:szCs w:val="24"/>
              </w:rPr>
              <w:t xml:space="preserve">Hypothesis </w:t>
            </w:r>
          </w:p>
        </w:tc>
        <w:tc>
          <w:tcPr>
            <w:tcW w:w="4140" w:type="dxa"/>
            <w:tcBorders>
              <w:top w:val="single" w:sz="4" w:space="0" w:color="auto"/>
              <w:bottom w:val="single" w:sz="4" w:space="0" w:color="auto"/>
            </w:tcBorders>
            <w:tcPrChange w:id="1486" w:author="Christopher Lam" w:date="2015-07-22T03:03:00Z">
              <w:tcPr>
                <w:tcW w:w="4050" w:type="dxa"/>
                <w:tcBorders>
                  <w:top w:val="single" w:sz="4" w:space="0" w:color="auto"/>
                  <w:bottom w:val="single" w:sz="4" w:space="0" w:color="auto"/>
                </w:tcBorders>
              </w:tcPr>
            </w:tcPrChange>
          </w:tcPr>
          <w:p w14:paraId="63E1D81B" w14:textId="1F0C8AC5" w:rsidR="001E462D" w:rsidRPr="001E462D" w:rsidRDefault="001E462D">
            <w:pPr>
              <w:spacing w:line="480" w:lineRule="auto"/>
              <w:ind w:left="0"/>
              <w:jc w:val="center"/>
              <w:rPr>
                <w:ins w:id="1487" w:author="Christopher Lam" w:date="2015-07-22T03:01:00Z"/>
                <w:rFonts w:ascii="Times New Roman" w:hAnsi="Times New Roman" w:cs="Times New Roman"/>
                <w:b/>
                <w:sz w:val="24"/>
                <w:szCs w:val="24"/>
                <w:rPrChange w:id="1488" w:author="Christopher Lam" w:date="2015-07-22T03:01:00Z">
                  <w:rPr>
                    <w:ins w:id="1489" w:author="Christopher Lam" w:date="2015-07-22T03:01:00Z"/>
                    <w:rFonts w:ascii="Times New Roman" w:hAnsi="Times New Roman" w:cs="Times New Roman"/>
                    <w:b/>
                    <w:i/>
                    <w:sz w:val="24"/>
                    <w:szCs w:val="24"/>
                    <w:lang w:eastAsia="en-US"/>
                  </w:rPr>
                </w:rPrChange>
              </w:rPr>
              <w:pPrChange w:id="1490" w:author="Christopher Lam" w:date="2015-07-22T03:03:00Z">
                <w:pPr>
                  <w:spacing w:line="480" w:lineRule="auto"/>
                  <w:ind w:left="0"/>
                </w:pPr>
              </w:pPrChange>
            </w:pPr>
            <w:ins w:id="1491" w:author="Christopher Lam" w:date="2015-07-22T03:01:00Z">
              <w:r w:rsidRPr="001E462D">
                <w:rPr>
                  <w:rFonts w:ascii="Times New Roman" w:hAnsi="Times New Roman" w:cs="Times New Roman"/>
                  <w:b/>
                </w:rPr>
                <w:t>Finding</w:t>
              </w:r>
            </w:ins>
          </w:p>
        </w:tc>
        <w:tc>
          <w:tcPr>
            <w:tcW w:w="1080" w:type="dxa"/>
            <w:tcBorders>
              <w:top w:val="single" w:sz="4" w:space="0" w:color="auto"/>
              <w:bottom w:val="single" w:sz="4" w:space="0" w:color="auto"/>
            </w:tcBorders>
            <w:tcPrChange w:id="1492" w:author="Christopher Lam" w:date="2015-07-22T03:03:00Z">
              <w:tcPr>
                <w:tcW w:w="1080" w:type="dxa"/>
                <w:tcBorders>
                  <w:top w:val="single" w:sz="4" w:space="0" w:color="auto"/>
                  <w:bottom w:val="single" w:sz="4" w:space="0" w:color="auto"/>
                </w:tcBorders>
              </w:tcPr>
            </w:tcPrChange>
          </w:tcPr>
          <w:p w14:paraId="4D41B1D8" w14:textId="7E42CDE5" w:rsidR="001E462D" w:rsidRPr="00712F97" w:rsidRDefault="001E462D">
            <w:pPr>
              <w:spacing w:line="480" w:lineRule="auto"/>
              <w:ind w:left="0"/>
              <w:rPr>
                <w:rFonts w:ascii="Times New Roman" w:hAnsi="Times New Roman" w:cs="Times New Roman"/>
                <w:b/>
                <w:sz w:val="24"/>
                <w:szCs w:val="24"/>
                <w:lang w:eastAsia="en-US"/>
              </w:rPr>
              <w:pPrChange w:id="1493" w:author="Christopher Lam" w:date="2015-07-22T02:54:00Z">
                <w:pPr>
                  <w:ind w:left="0"/>
                </w:pPr>
              </w:pPrChange>
            </w:pPr>
            <w:r w:rsidRPr="0059429E">
              <w:rPr>
                <w:rFonts w:ascii="Times New Roman" w:hAnsi="Times New Roman" w:cs="Times New Roman"/>
                <w:b/>
                <w:i/>
                <w:rPrChange w:id="1494" w:author="Christopher Lam" w:date="2015-07-22T02:54:00Z">
                  <w:rPr>
                    <w:rFonts w:ascii="Times New Roman" w:hAnsi="Times New Roman" w:cs="Times New Roman"/>
                    <w:b/>
                  </w:rPr>
                </w:rPrChange>
              </w:rPr>
              <w:t>p</w:t>
            </w:r>
            <w:r w:rsidRPr="00712F97">
              <w:rPr>
                <w:rFonts w:ascii="Times New Roman" w:hAnsi="Times New Roman" w:cs="Times New Roman"/>
                <w:b/>
                <w:sz w:val="24"/>
                <w:szCs w:val="24"/>
              </w:rPr>
              <w:t xml:space="preserve"> Value</w:t>
            </w:r>
          </w:p>
        </w:tc>
        <w:tc>
          <w:tcPr>
            <w:tcW w:w="1350" w:type="dxa"/>
            <w:tcBorders>
              <w:top w:val="single" w:sz="4" w:space="0" w:color="auto"/>
              <w:bottom w:val="single" w:sz="4" w:space="0" w:color="auto"/>
            </w:tcBorders>
            <w:tcPrChange w:id="1495" w:author="Christopher Lam" w:date="2015-07-22T03:03:00Z">
              <w:tcPr>
                <w:tcW w:w="1350" w:type="dxa"/>
                <w:tcBorders>
                  <w:top w:val="single" w:sz="4" w:space="0" w:color="auto"/>
                  <w:bottom w:val="single" w:sz="4" w:space="0" w:color="auto"/>
                </w:tcBorders>
              </w:tcPr>
            </w:tcPrChange>
          </w:tcPr>
          <w:p w14:paraId="6C50871B" w14:textId="77777777" w:rsidR="001E462D" w:rsidRPr="00712F97" w:rsidRDefault="001E462D">
            <w:pPr>
              <w:spacing w:line="480" w:lineRule="auto"/>
              <w:ind w:left="0"/>
              <w:rPr>
                <w:rFonts w:ascii="Times New Roman" w:hAnsi="Times New Roman" w:cs="Times New Roman"/>
                <w:b/>
                <w:sz w:val="24"/>
                <w:szCs w:val="24"/>
                <w:lang w:eastAsia="en-US"/>
              </w:rPr>
              <w:pPrChange w:id="1496" w:author="Christopher Lam" w:date="2015-07-22T02:54:00Z">
                <w:pPr>
                  <w:ind w:left="0"/>
                </w:pPr>
              </w:pPrChange>
            </w:pPr>
            <w:r w:rsidRPr="00712F97">
              <w:rPr>
                <w:rFonts w:ascii="Times New Roman" w:hAnsi="Times New Roman" w:cs="Times New Roman"/>
                <w:b/>
                <w:sz w:val="24"/>
                <w:szCs w:val="24"/>
              </w:rPr>
              <w:t>Effect Size</w:t>
            </w:r>
          </w:p>
        </w:tc>
        <w:tc>
          <w:tcPr>
            <w:tcW w:w="1530" w:type="dxa"/>
            <w:tcBorders>
              <w:top w:val="single" w:sz="4" w:space="0" w:color="auto"/>
              <w:bottom w:val="single" w:sz="4" w:space="0" w:color="auto"/>
            </w:tcBorders>
            <w:tcPrChange w:id="1497" w:author="Christopher Lam" w:date="2015-07-22T03:03:00Z">
              <w:tcPr>
                <w:tcW w:w="1530" w:type="dxa"/>
                <w:tcBorders>
                  <w:top w:val="single" w:sz="4" w:space="0" w:color="auto"/>
                  <w:bottom w:val="single" w:sz="4" w:space="0" w:color="auto"/>
                </w:tcBorders>
              </w:tcPr>
            </w:tcPrChange>
          </w:tcPr>
          <w:p w14:paraId="685BF644" w14:textId="092A85CA" w:rsidR="001E462D" w:rsidRPr="00712F97" w:rsidRDefault="001E462D">
            <w:pPr>
              <w:spacing w:line="480" w:lineRule="auto"/>
              <w:ind w:left="0"/>
              <w:rPr>
                <w:rFonts w:ascii="Times New Roman" w:hAnsi="Times New Roman" w:cs="Times New Roman"/>
                <w:b/>
                <w:sz w:val="24"/>
                <w:szCs w:val="24"/>
                <w:lang w:eastAsia="en-US"/>
              </w:rPr>
              <w:pPrChange w:id="1498" w:author="Christopher Lam" w:date="2015-07-22T02:54:00Z">
                <w:pPr>
                  <w:ind w:left="0"/>
                </w:pPr>
              </w:pPrChange>
            </w:pPr>
            <w:r w:rsidRPr="00712F97">
              <w:rPr>
                <w:rFonts w:ascii="Times New Roman" w:hAnsi="Times New Roman" w:cs="Times New Roman"/>
                <w:b/>
                <w:sz w:val="24"/>
                <w:szCs w:val="24"/>
              </w:rPr>
              <w:t>Supported</w:t>
            </w:r>
            <w:ins w:id="1499" w:author="Christopher Lam" w:date="2015-07-22T03:00:00Z">
              <w:r>
                <w:rPr>
                  <w:rFonts w:ascii="Times New Roman" w:hAnsi="Times New Roman" w:cs="Times New Roman"/>
                  <w:b/>
                  <w:sz w:val="24"/>
                  <w:szCs w:val="24"/>
                </w:rPr>
                <w:t xml:space="preserve"> (Yes or No)</w:t>
              </w:r>
            </w:ins>
            <w:del w:id="1500" w:author="Christopher Lam" w:date="2015-07-22T03:00:00Z">
              <w:r w:rsidRPr="00712F97" w:rsidDel="0059429E">
                <w:rPr>
                  <w:rFonts w:ascii="Times New Roman" w:hAnsi="Times New Roman" w:cs="Times New Roman"/>
                  <w:b/>
                  <w:sz w:val="24"/>
                  <w:szCs w:val="24"/>
                </w:rPr>
                <w:delText>?</w:delText>
              </w:r>
            </w:del>
          </w:p>
        </w:tc>
      </w:tr>
      <w:tr w:rsidR="001E462D" w:rsidRPr="00712F97" w14:paraId="257F4EB7" w14:textId="77777777" w:rsidTr="00D32B37">
        <w:tc>
          <w:tcPr>
            <w:tcW w:w="1368" w:type="dxa"/>
            <w:tcBorders>
              <w:top w:val="single" w:sz="4" w:space="0" w:color="auto"/>
            </w:tcBorders>
            <w:tcPrChange w:id="1501" w:author="Christopher Lam" w:date="2015-07-22T03:03:00Z">
              <w:tcPr>
                <w:tcW w:w="1458" w:type="dxa"/>
                <w:tcBorders>
                  <w:top w:val="single" w:sz="4" w:space="0" w:color="auto"/>
                </w:tcBorders>
              </w:tcPr>
            </w:tcPrChange>
          </w:tcPr>
          <w:p w14:paraId="3F2FD2C0" w14:textId="698A9053" w:rsidR="001E462D" w:rsidRPr="00712F97" w:rsidRDefault="001E462D">
            <w:pPr>
              <w:spacing w:line="480" w:lineRule="auto"/>
              <w:ind w:left="0"/>
              <w:rPr>
                <w:rFonts w:ascii="Times New Roman" w:hAnsi="Times New Roman" w:cs="Times New Roman"/>
                <w:sz w:val="24"/>
                <w:szCs w:val="24"/>
                <w:lang w:eastAsia="en-US"/>
              </w:rPr>
              <w:pPrChange w:id="1502" w:author="Christopher Lam" w:date="2015-07-22T03:01:00Z">
                <w:pPr>
                  <w:ind w:left="0"/>
                </w:pPr>
              </w:pPrChange>
            </w:pPr>
            <w:r w:rsidRPr="00712F97">
              <w:rPr>
                <w:rFonts w:ascii="Times New Roman" w:hAnsi="Times New Roman" w:cs="Times New Roman"/>
                <w:sz w:val="24"/>
                <w:szCs w:val="24"/>
              </w:rPr>
              <w:t>H1</w:t>
            </w:r>
            <w:del w:id="1503" w:author="Christopher Lam" w:date="2015-07-22T02:54:00Z">
              <w:r w:rsidRPr="00712F97" w:rsidDel="0059429E">
                <w:rPr>
                  <w:rFonts w:ascii="Times New Roman" w:hAnsi="Times New Roman" w:cs="Times New Roman"/>
                  <w:sz w:val="24"/>
                  <w:szCs w:val="24"/>
                </w:rPr>
                <w:delText>:</w:delText>
              </w:r>
            </w:del>
            <w:r w:rsidRPr="00712F97">
              <w:rPr>
                <w:rFonts w:ascii="Times New Roman" w:hAnsi="Times New Roman" w:cs="Times New Roman"/>
                <w:sz w:val="24"/>
                <w:szCs w:val="24"/>
              </w:rPr>
              <w:t xml:space="preserve"> </w:t>
            </w:r>
            <w:del w:id="1504" w:author="Christopher Lam" w:date="2015-07-22T03:01:00Z">
              <w:r w:rsidRPr="00712F97" w:rsidDel="001E462D">
                <w:rPr>
                  <w:rFonts w:ascii="Times New Roman" w:hAnsi="Times New Roman" w:cs="Times New Roman"/>
                  <w:sz w:val="24"/>
                  <w:szCs w:val="24"/>
                </w:rPr>
                <w:delText>Training group reports higher media fit</w:delText>
              </w:r>
            </w:del>
          </w:p>
        </w:tc>
        <w:tc>
          <w:tcPr>
            <w:tcW w:w="4140" w:type="dxa"/>
            <w:tcBorders>
              <w:top w:val="single" w:sz="4" w:space="0" w:color="auto"/>
            </w:tcBorders>
            <w:tcPrChange w:id="1505" w:author="Christopher Lam" w:date="2015-07-22T03:03:00Z">
              <w:tcPr>
                <w:tcW w:w="4050" w:type="dxa"/>
                <w:tcBorders>
                  <w:top w:val="single" w:sz="4" w:space="0" w:color="auto"/>
                </w:tcBorders>
              </w:tcPr>
            </w:tcPrChange>
          </w:tcPr>
          <w:p w14:paraId="4561A056" w14:textId="52138BC0" w:rsidR="001E462D" w:rsidRPr="00712F97" w:rsidRDefault="001E462D" w:rsidP="006C69CF">
            <w:pPr>
              <w:spacing w:line="480" w:lineRule="auto"/>
              <w:ind w:left="0"/>
              <w:jc w:val="center"/>
              <w:rPr>
                <w:ins w:id="1506" w:author="Christopher Lam" w:date="2015-07-22T03:01:00Z"/>
                <w:rFonts w:ascii="Times New Roman" w:hAnsi="Times New Roman" w:cs="Times New Roman"/>
              </w:rPr>
            </w:pPr>
            <w:ins w:id="1507" w:author="Christopher Lam" w:date="2015-07-22T03:01:00Z">
              <w:r w:rsidRPr="00712F97">
                <w:rPr>
                  <w:rFonts w:ascii="Times New Roman" w:hAnsi="Times New Roman" w:cs="Times New Roman"/>
                  <w:sz w:val="24"/>
                  <w:szCs w:val="24"/>
                </w:rPr>
                <w:t>Training group reports higher media fit</w:t>
              </w:r>
              <w:r>
                <w:rPr>
                  <w:rFonts w:ascii="Times New Roman" w:hAnsi="Times New Roman" w:cs="Times New Roman"/>
                  <w:sz w:val="24"/>
                  <w:szCs w:val="24"/>
                </w:rPr>
                <w:t>.</w:t>
              </w:r>
            </w:ins>
          </w:p>
        </w:tc>
        <w:tc>
          <w:tcPr>
            <w:tcW w:w="1080" w:type="dxa"/>
            <w:tcBorders>
              <w:top w:val="single" w:sz="4" w:space="0" w:color="auto"/>
            </w:tcBorders>
            <w:tcPrChange w:id="1508" w:author="Christopher Lam" w:date="2015-07-22T03:03:00Z">
              <w:tcPr>
                <w:tcW w:w="1080" w:type="dxa"/>
                <w:tcBorders>
                  <w:top w:val="single" w:sz="4" w:space="0" w:color="auto"/>
                </w:tcBorders>
              </w:tcPr>
            </w:tcPrChange>
          </w:tcPr>
          <w:p w14:paraId="28B4F1D5" w14:textId="6A2C6D15" w:rsidR="001E462D" w:rsidRPr="00712F97" w:rsidRDefault="001E462D">
            <w:pPr>
              <w:spacing w:line="480" w:lineRule="auto"/>
              <w:ind w:left="0"/>
              <w:jc w:val="center"/>
              <w:rPr>
                <w:rFonts w:ascii="Times New Roman" w:hAnsi="Times New Roman" w:cs="Times New Roman"/>
                <w:sz w:val="24"/>
                <w:szCs w:val="24"/>
                <w:lang w:eastAsia="en-US"/>
              </w:rPr>
              <w:pPrChange w:id="1509" w:author="Christopher Lam" w:date="2015-07-22T02:54:00Z">
                <w:pPr>
                  <w:ind w:left="0"/>
                  <w:jc w:val="center"/>
                </w:pPr>
              </w:pPrChange>
            </w:pPr>
            <w:r w:rsidRPr="00712F97">
              <w:rPr>
                <w:rFonts w:ascii="Times New Roman" w:hAnsi="Times New Roman" w:cs="Times New Roman"/>
                <w:sz w:val="24"/>
                <w:szCs w:val="24"/>
              </w:rPr>
              <w:t>.011*</w:t>
            </w:r>
          </w:p>
        </w:tc>
        <w:tc>
          <w:tcPr>
            <w:tcW w:w="1350" w:type="dxa"/>
            <w:tcBorders>
              <w:top w:val="single" w:sz="4" w:space="0" w:color="auto"/>
            </w:tcBorders>
            <w:tcPrChange w:id="1510" w:author="Christopher Lam" w:date="2015-07-22T03:03:00Z">
              <w:tcPr>
                <w:tcW w:w="1350" w:type="dxa"/>
                <w:tcBorders>
                  <w:top w:val="single" w:sz="4" w:space="0" w:color="auto"/>
                </w:tcBorders>
              </w:tcPr>
            </w:tcPrChange>
          </w:tcPr>
          <w:p w14:paraId="40AE494D" w14:textId="77777777" w:rsidR="001E462D" w:rsidRPr="00712F97" w:rsidRDefault="001E462D">
            <w:pPr>
              <w:spacing w:line="480" w:lineRule="auto"/>
              <w:ind w:left="0"/>
              <w:jc w:val="center"/>
              <w:rPr>
                <w:rFonts w:ascii="Times New Roman" w:hAnsi="Times New Roman" w:cs="Times New Roman"/>
                <w:sz w:val="24"/>
                <w:szCs w:val="24"/>
                <w:lang w:eastAsia="en-US"/>
              </w:rPr>
              <w:pPrChange w:id="1511" w:author="Christopher Lam" w:date="2015-07-22T02:54:00Z">
                <w:pPr>
                  <w:ind w:left="0"/>
                  <w:jc w:val="center"/>
                </w:pPr>
              </w:pPrChange>
            </w:pPr>
            <w:r w:rsidRPr="00712F97">
              <w:rPr>
                <w:rFonts w:ascii="Times New Roman" w:hAnsi="Times New Roman" w:cs="Times New Roman"/>
                <w:sz w:val="24"/>
                <w:szCs w:val="24"/>
              </w:rPr>
              <w:t xml:space="preserve">Medium </w:t>
            </w:r>
          </w:p>
          <w:p w14:paraId="793EEF67" w14:textId="77777777" w:rsidR="001E462D" w:rsidRPr="00712F97" w:rsidRDefault="001E462D">
            <w:pPr>
              <w:spacing w:line="480" w:lineRule="auto"/>
              <w:ind w:left="0"/>
              <w:jc w:val="center"/>
              <w:rPr>
                <w:rFonts w:ascii="Times New Roman" w:hAnsi="Times New Roman" w:cs="Times New Roman"/>
                <w:sz w:val="24"/>
                <w:szCs w:val="24"/>
                <w:lang w:eastAsia="en-US"/>
              </w:rPr>
              <w:pPrChange w:id="1512" w:author="Christopher Lam" w:date="2015-07-22T02:54:00Z">
                <w:pPr>
                  <w:ind w:left="0"/>
                  <w:jc w:val="center"/>
                </w:pPr>
              </w:pPrChange>
            </w:pPr>
            <w:r w:rsidRPr="00712F97">
              <w:rPr>
                <w:rFonts w:ascii="Times New Roman" w:hAnsi="Times New Roman" w:cs="Times New Roman"/>
                <w:sz w:val="24"/>
                <w:szCs w:val="24"/>
              </w:rPr>
              <w:t>(</w:t>
            </w:r>
            <w:r w:rsidRPr="00712F97">
              <w:rPr>
                <w:rFonts w:ascii="Times New Roman" w:hAnsi="Times New Roman" w:cs="Times New Roman"/>
                <w:i/>
                <w:sz w:val="24"/>
                <w:szCs w:val="24"/>
              </w:rPr>
              <w:t>d</w:t>
            </w:r>
            <w:r w:rsidRPr="00712F97">
              <w:rPr>
                <w:rFonts w:ascii="Times New Roman" w:hAnsi="Times New Roman" w:cs="Times New Roman"/>
                <w:sz w:val="24"/>
                <w:szCs w:val="24"/>
              </w:rPr>
              <w:t xml:space="preserve"> = .52)</w:t>
            </w:r>
          </w:p>
        </w:tc>
        <w:tc>
          <w:tcPr>
            <w:tcW w:w="1530" w:type="dxa"/>
            <w:tcBorders>
              <w:top w:val="single" w:sz="4" w:space="0" w:color="auto"/>
            </w:tcBorders>
            <w:tcPrChange w:id="1513" w:author="Christopher Lam" w:date="2015-07-22T03:03:00Z">
              <w:tcPr>
                <w:tcW w:w="1530" w:type="dxa"/>
                <w:tcBorders>
                  <w:top w:val="single" w:sz="4" w:space="0" w:color="auto"/>
                </w:tcBorders>
              </w:tcPr>
            </w:tcPrChange>
          </w:tcPr>
          <w:p w14:paraId="7E7339DA" w14:textId="3DB0E94F" w:rsidR="001E462D" w:rsidRPr="00712F97" w:rsidRDefault="001E462D">
            <w:pPr>
              <w:spacing w:line="480" w:lineRule="auto"/>
              <w:ind w:left="0"/>
              <w:jc w:val="center"/>
              <w:rPr>
                <w:rFonts w:ascii="Times New Roman" w:hAnsi="Times New Roman" w:cs="Times New Roman"/>
                <w:sz w:val="24"/>
                <w:szCs w:val="24"/>
                <w:lang w:eastAsia="en-US"/>
              </w:rPr>
              <w:pPrChange w:id="1514" w:author="Christopher Lam" w:date="2015-07-22T02:54:00Z">
                <w:pPr>
                  <w:ind w:left="0"/>
                  <w:jc w:val="center"/>
                </w:pPr>
              </w:pPrChange>
            </w:pPr>
            <w:del w:id="1515" w:author="Christopher Lam" w:date="2015-07-22T03:00:00Z">
              <w:r w:rsidRPr="00712F97" w:rsidDel="0059429E">
                <w:rPr>
                  <w:rFonts w:ascii="Times New Roman" w:hAnsi="Times New Roman" w:cs="Times New Roman"/>
                  <w:sz w:val="24"/>
                  <w:szCs w:val="24"/>
                </w:rPr>
                <w:delText>Supported</w:delText>
              </w:r>
            </w:del>
            <w:ins w:id="1516" w:author="Christopher Lam" w:date="2015-07-22T03:00:00Z">
              <w:r>
                <w:rPr>
                  <w:rFonts w:ascii="Times New Roman" w:hAnsi="Times New Roman" w:cs="Times New Roman"/>
                  <w:sz w:val="24"/>
                  <w:szCs w:val="24"/>
                </w:rPr>
                <w:t>Yes</w:t>
              </w:r>
            </w:ins>
          </w:p>
        </w:tc>
      </w:tr>
      <w:tr w:rsidR="001E462D" w:rsidRPr="00712F97" w14:paraId="01D970AA" w14:textId="77777777" w:rsidTr="00D32B37">
        <w:tc>
          <w:tcPr>
            <w:tcW w:w="1368" w:type="dxa"/>
            <w:tcPrChange w:id="1517" w:author="Christopher Lam" w:date="2015-07-22T03:03:00Z">
              <w:tcPr>
                <w:tcW w:w="1458" w:type="dxa"/>
              </w:tcPr>
            </w:tcPrChange>
          </w:tcPr>
          <w:p w14:paraId="1FFB9953" w14:textId="77B357E7" w:rsidR="001E462D" w:rsidRPr="00712F97" w:rsidRDefault="001E462D">
            <w:pPr>
              <w:spacing w:line="480" w:lineRule="auto"/>
              <w:ind w:left="0"/>
              <w:rPr>
                <w:rFonts w:ascii="Times New Roman" w:hAnsi="Times New Roman" w:cs="Times New Roman"/>
                <w:sz w:val="24"/>
                <w:szCs w:val="24"/>
                <w:lang w:eastAsia="en-US"/>
              </w:rPr>
              <w:pPrChange w:id="1518" w:author="Christopher Lam" w:date="2015-07-22T03:02:00Z">
                <w:pPr>
                  <w:ind w:left="0"/>
                </w:pPr>
              </w:pPrChange>
            </w:pPr>
            <w:r w:rsidRPr="00712F97">
              <w:rPr>
                <w:rFonts w:ascii="Times New Roman" w:hAnsi="Times New Roman" w:cs="Times New Roman"/>
                <w:sz w:val="24"/>
                <w:szCs w:val="24"/>
              </w:rPr>
              <w:t>H2</w:t>
            </w:r>
            <w:ins w:id="1519" w:author="Christopher Lam" w:date="2015-07-22T02:55:00Z">
              <w:r>
                <w:rPr>
                  <w:rFonts w:ascii="Times New Roman" w:hAnsi="Times New Roman" w:cs="Times New Roman"/>
                  <w:sz w:val="24"/>
                  <w:szCs w:val="24"/>
                </w:rPr>
                <w:t xml:space="preserve"> </w:t>
              </w:r>
            </w:ins>
            <w:del w:id="1520" w:author="Christopher Lam" w:date="2015-07-22T02:54:00Z">
              <w:r w:rsidRPr="00712F97" w:rsidDel="0059429E">
                <w:rPr>
                  <w:rFonts w:ascii="Times New Roman" w:hAnsi="Times New Roman" w:cs="Times New Roman"/>
                  <w:sz w:val="24"/>
                  <w:szCs w:val="24"/>
                </w:rPr>
                <w:delText xml:space="preserve">: </w:delText>
              </w:r>
            </w:del>
            <w:del w:id="1521" w:author="Christopher Lam" w:date="2015-07-22T03:02:00Z">
              <w:r w:rsidRPr="00712F97" w:rsidDel="001E462D">
                <w:rPr>
                  <w:rFonts w:ascii="Times New Roman" w:hAnsi="Times New Roman" w:cs="Times New Roman"/>
                  <w:sz w:val="24"/>
                  <w:szCs w:val="24"/>
                </w:rPr>
                <w:delText>Training group communicates more</w:delText>
              </w:r>
            </w:del>
          </w:p>
        </w:tc>
        <w:tc>
          <w:tcPr>
            <w:tcW w:w="4140" w:type="dxa"/>
            <w:tcPrChange w:id="1522" w:author="Christopher Lam" w:date="2015-07-22T03:03:00Z">
              <w:tcPr>
                <w:tcW w:w="4050" w:type="dxa"/>
              </w:tcPr>
            </w:tcPrChange>
          </w:tcPr>
          <w:p w14:paraId="316F499D" w14:textId="364025A4" w:rsidR="001E462D" w:rsidRPr="00712F97" w:rsidRDefault="001E462D">
            <w:pPr>
              <w:spacing w:line="480" w:lineRule="auto"/>
              <w:ind w:left="0"/>
              <w:rPr>
                <w:ins w:id="1523" w:author="Christopher Lam" w:date="2015-07-22T03:01:00Z"/>
                <w:rFonts w:ascii="Times New Roman" w:hAnsi="Times New Roman" w:cs="Times New Roman"/>
                <w:sz w:val="24"/>
                <w:szCs w:val="24"/>
                <w:lang w:eastAsia="en-US"/>
              </w:rPr>
              <w:pPrChange w:id="1524" w:author="Christopher Lam" w:date="2015-07-22T03:02:00Z">
                <w:pPr>
                  <w:spacing w:line="480" w:lineRule="auto"/>
                  <w:ind w:left="0"/>
                  <w:jc w:val="center"/>
                </w:pPr>
              </w:pPrChange>
            </w:pPr>
            <w:ins w:id="1525" w:author="Christopher Lam" w:date="2015-07-22T03:02:00Z">
              <w:r w:rsidRPr="00712F97">
                <w:rPr>
                  <w:rFonts w:ascii="Times New Roman" w:hAnsi="Times New Roman" w:cs="Times New Roman"/>
                  <w:sz w:val="24"/>
                  <w:szCs w:val="24"/>
                </w:rPr>
                <w:t>Training group communicates more</w:t>
              </w:r>
              <w:r>
                <w:rPr>
                  <w:rFonts w:ascii="Times New Roman" w:hAnsi="Times New Roman" w:cs="Times New Roman"/>
                  <w:sz w:val="24"/>
                  <w:szCs w:val="24"/>
                </w:rPr>
                <w:t>.</w:t>
              </w:r>
            </w:ins>
          </w:p>
        </w:tc>
        <w:tc>
          <w:tcPr>
            <w:tcW w:w="1080" w:type="dxa"/>
            <w:tcPrChange w:id="1526" w:author="Christopher Lam" w:date="2015-07-22T03:03:00Z">
              <w:tcPr>
                <w:tcW w:w="1080" w:type="dxa"/>
              </w:tcPr>
            </w:tcPrChange>
          </w:tcPr>
          <w:p w14:paraId="1235CCA3" w14:textId="63393378" w:rsidR="001E462D" w:rsidRPr="00712F97" w:rsidRDefault="001E462D">
            <w:pPr>
              <w:spacing w:line="480" w:lineRule="auto"/>
              <w:ind w:left="0"/>
              <w:jc w:val="center"/>
              <w:rPr>
                <w:rFonts w:ascii="Times New Roman" w:hAnsi="Times New Roman" w:cs="Times New Roman"/>
                <w:sz w:val="24"/>
                <w:szCs w:val="24"/>
                <w:lang w:eastAsia="en-US"/>
              </w:rPr>
              <w:pPrChange w:id="1527" w:author="Christopher Lam" w:date="2015-07-22T02:54:00Z">
                <w:pPr>
                  <w:ind w:left="0"/>
                  <w:jc w:val="center"/>
                </w:pPr>
              </w:pPrChange>
            </w:pPr>
            <w:r w:rsidRPr="00712F97">
              <w:rPr>
                <w:rFonts w:ascii="Times New Roman" w:hAnsi="Times New Roman" w:cs="Times New Roman"/>
                <w:sz w:val="24"/>
                <w:szCs w:val="24"/>
              </w:rPr>
              <w:t>.0</w:t>
            </w:r>
            <w:ins w:id="1528" w:author="Christopher Lam" w:date="2015-07-22T13:54:00Z">
              <w:r w:rsidR="00FB6E72">
                <w:rPr>
                  <w:rFonts w:ascii="Times New Roman" w:hAnsi="Times New Roman" w:cs="Times New Roman"/>
                  <w:sz w:val="24"/>
                  <w:szCs w:val="24"/>
                </w:rPr>
                <w:t>0</w:t>
              </w:r>
            </w:ins>
            <w:del w:id="1529" w:author="Christopher Lam" w:date="2015-07-22T13:54:00Z">
              <w:r w:rsidRPr="00712F97" w:rsidDel="00FB6E72">
                <w:rPr>
                  <w:rFonts w:ascii="Times New Roman" w:hAnsi="Times New Roman" w:cs="Times New Roman"/>
                  <w:sz w:val="24"/>
                  <w:szCs w:val="24"/>
                </w:rPr>
                <w:delText>1</w:delText>
              </w:r>
            </w:del>
            <w:r w:rsidRPr="00712F97">
              <w:rPr>
                <w:rFonts w:ascii="Times New Roman" w:hAnsi="Times New Roman" w:cs="Times New Roman"/>
                <w:sz w:val="24"/>
                <w:szCs w:val="24"/>
              </w:rPr>
              <w:t>4*</w:t>
            </w:r>
          </w:p>
        </w:tc>
        <w:tc>
          <w:tcPr>
            <w:tcW w:w="1350" w:type="dxa"/>
            <w:tcPrChange w:id="1530" w:author="Christopher Lam" w:date="2015-07-22T03:03:00Z">
              <w:tcPr>
                <w:tcW w:w="1350" w:type="dxa"/>
              </w:tcPr>
            </w:tcPrChange>
          </w:tcPr>
          <w:p w14:paraId="34F847A2" w14:textId="77777777" w:rsidR="001E462D" w:rsidRPr="00712F97" w:rsidRDefault="001E462D">
            <w:pPr>
              <w:spacing w:line="480" w:lineRule="auto"/>
              <w:ind w:left="0"/>
              <w:jc w:val="center"/>
              <w:rPr>
                <w:rFonts w:ascii="Times New Roman" w:hAnsi="Times New Roman" w:cs="Times New Roman"/>
                <w:sz w:val="24"/>
                <w:szCs w:val="24"/>
                <w:lang w:eastAsia="en-US"/>
              </w:rPr>
              <w:pPrChange w:id="1531" w:author="Christopher Lam" w:date="2015-07-22T02:54:00Z">
                <w:pPr>
                  <w:ind w:left="0"/>
                  <w:jc w:val="center"/>
                </w:pPr>
              </w:pPrChange>
            </w:pPr>
            <w:r w:rsidRPr="00712F97">
              <w:rPr>
                <w:rFonts w:ascii="Times New Roman" w:hAnsi="Times New Roman" w:cs="Times New Roman"/>
                <w:sz w:val="24"/>
                <w:szCs w:val="24"/>
              </w:rPr>
              <w:t xml:space="preserve">Medium to Large </w:t>
            </w:r>
          </w:p>
          <w:p w14:paraId="33E0D118" w14:textId="77777777" w:rsidR="001E462D" w:rsidRPr="00712F97" w:rsidRDefault="001E462D">
            <w:pPr>
              <w:spacing w:line="480" w:lineRule="auto"/>
              <w:ind w:left="0"/>
              <w:jc w:val="center"/>
              <w:rPr>
                <w:rFonts w:ascii="Times New Roman" w:hAnsi="Times New Roman" w:cs="Times New Roman"/>
                <w:sz w:val="24"/>
                <w:szCs w:val="24"/>
                <w:lang w:eastAsia="en-US"/>
              </w:rPr>
              <w:pPrChange w:id="1532" w:author="Christopher Lam" w:date="2015-07-22T02:54:00Z">
                <w:pPr>
                  <w:ind w:left="0"/>
                  <w:jc w:val="center"/>
                </w:pPr>
              </w:pPrChange>
            </w:pPr>
            <w:r w:rsidRPr="00712F97">
              <w:rPr>
                <w:rFonts w:ascii="Times New Roman" w:hAnsi="Times New Roman" w:cs="Times New Roman"/>
                <w:sz w:val="24"/>
                <w:szCs w:val="24"/>
              </w:rPr>
              <w:t>(</w:t>
            </w:r>
            <w:r w:rsidRPr="00712F97">
              <w:rPr>
                <w:rFonts w:ascii="Times New Roman" w:hAnsi="Times New Roman" w:cs="Times New Roman"/>
                <w:i/>
                <w:sz w:val="24"/>
                <w:szCs w:val="24"/>
              </w:rPr>
              <w:t xml:space="preserve">d </w:t>
            </w:r>
            <w:r w:rsidRPr="00712F97">
              <w:rPr>
                <w:rFonts w:ascii="Times New Roman" w:hAnsi="Times New Roman" w:cs="Times New Roman"/>
                <w:sz w:val="24"/>
                <w:szCs w:val="24"/>
              </w:rPr>
              <w:t>= .61)</w:t>
            </w:r>
          </w:p>
        </w:tc>
        <w:tc>
          <w:tcPr>
            <w:tcW w:w="1530" w:type="dxa"/>
            <w:tcPrChange w:id="1533" w:author="Christopher Lam" w:date="2015-07-22T03:03:00Z">
              <w:tcPr>
                <w:tcW w:w="1530" w:type="dxa"/>
              </w:tcPr>
            </w:tcPrChange>
          </w:tcPr>
          <w:p w14:paraId="52C244E2" w14:textId="751FE39A" w:rsidR="001E462D" w:rsidRPr="00712F97" w:rsidRDefault="001E462D">
            <w:pPr>
              <w:spacing w:line="480" w:lineRule="auto"/>
              <w:ind w:left="0"/>
              <w:jc w:val="center"/>
              <w:rPr>
                <w:rFonts w:ascii="Times New Roman" w:hAnsi="Times New Roman" w:cs="Times New Roman"/>
                <w:sz w:val="24"/>
                <w:szCs w:val="24"/>
                <w:lang w:eastAsia="en-US"/>
              </w:rPr>
              <w:pPrChange w:id="1534" w:author="Christopher Lam" w:date="2015-07-22T02:54:00Z">
                <w:pPr>
                  <w:ind w:left="0"/>
                  <w:jc w:val="center"/>
                </w:pPr>
              </w:pPrChange>
            </w:pPr>
            <w:del w:id="1535" w:author="Christopher Lam" w:date="2015-07-22T03:00:00Z">
              <w:r w:rsidRPr="00712F97" w:rsidDel="0059429E">
                <w:rPr>
                  <w:rFonts w:ascii="Times New Roman" w:hAnsi="Times New Roman" w:cs="Times New Roman"/>
                  <w:sz w:val="24"/>
                  <w:szCs w:val="24"/>
                </w:rPr>
                <w:delText>Supported</w:delText>
              </w:r>
            </w:del>
            <w:ins w:id="1536" w:author="Christopher Lam" w:date="2015-07-22T03:00:00Z">
              <w:r>
                <w:rPr>
                  <w:rFonts w:ascii="Times New Roman" w:hAnsi="Times New Roman" w:cs="Times New Roman"/>
                  <w:sz w:val="24"/>
                  <w:szCs w:val="24"/>
                </w:rPr>
                <w:t>Yes</w:t>
              </w:r>
            </w:ins>
          </w:p>
        </w:tc>
      </w:tr>
      <w:tr w:rsidR="001E462D" w:rsidRPr="00712F97" w14:paraId="6096DAC2" w14:textId="77777777" w:rsidTr="00D32B37">
        <w:tc>
          <w:tcPr>
            <w:tcW w:w="1368" w:type="dxa"/>
            <w:tcPrChange w:id="1537" w:author="Christopher Lam" w:date="2015-07-22T03:03:00Z">
              <w:tcPr>
                <w:tcW w:w="1458" w:type="dxa"/>
              </w:tcPr>
            </w:tcPrChange>
          </w:tcPr>
          <w:p w14:paraId="0DC3E614" w14:textId="647E8E3F" w:rsidR="001E462D" w:rsidRPr="00712F97" w:rsidRDefault="001E462D">
            <w:pPr>
              <w:spacing w:line="480" w:lineRule="auto"/>
              <w:ind w:left="0"/>
              <w:rPr>
                <w:rFonts w:ascii="Times New Roman" w:hAnsi="Times New Roman" w:cs="Times New Roman"/>
                <w:sz w:val="24"/>
                <w:szCs w:val="24"/>
                <w:lang w:eastAsia="en-US"/>
              </w:rPr>
              <w:pPrChange w:id="1538" w:author="Christopher Lam" w:date="2015-07-22T03:02:00Z">
                <w:pPr>
                  <w:ind w:left="0"/>
                </w:pPr>
              </w:pPrChange>
            </w:pPr>
            <w:r w:rsidRPr="00712F97">
              <w:rPr>
                <w:rFonts w:ascii="Times New Roman" w:hAnsi="Times New Roman" w:cs="Times New Roman"/>
                <w:sz w:val="24"/>
                <w:szCs w:val="24"/>
              </w:rPr>
              <w:t>H3a</w:t>
            </w:r>
            <w:ins w:id="1539" w:author="Christopher Lam" w:date="2015-07-22T02:55:00Z">
              <w:r>
                <w:rPr>
                  <w:rFonts w:ascii="Times New Roman" w:hAnsi="Times New Roman" w:cs="Times New Roman"/>
                  <w:sz w:val="24"/>
                  <w:szCs w:val="24"/>
                </w:rPr>
                <w:t xml:space="preserve"> </w:t>
              </w:r>
            </w:ins>
            <w:del w:id="1540" w:author="Christopher Lam" w:date="2015-07-22T02:55:00Z">
              <w:r w:rsidRPr="00712F97" w:rsidDel="0059429E">
                <w:rPr>
                  <w:rFonts w:ascii="Times New Roman" w:hAnsi="Times New Roman" w:cs="Times New Roman"/>
                  <w:sz w:val="24"/>
                  <w:szCs w:val="24"/>
                </w:rPr>
                <w:delText xml:space="preserve">: </w:delText>
              </w:r>
            </w:del>
            <w:del w:id="1541" w:author="Christopher Lam" w:date="2015-07-22T03:02:00Z">
              <w:r w:rsidRPr="00712F97" w:rsidDel="001E462D">
                <w:rPr>
                  <w:rFonts w:ascii="Times New Roman" w:hAnsi="Times New Roman" w:cs="Times New Roman"/>
                  <w:sz w:val="24"/>
                  <w:szCs w:val="24"/>
                </w:rPr>
                <w:delText xml:space="preserve">Training group reports higher </w:delText>
              </w:r>
            </w:del>
            <w:del w:id="1542" w:author="Christopher Lam" w:date="2015-07-22T02:55:00Z">
              <w:r w:rsidRPr="00712F97" w:rsidDel="0059429E">
                <w:rPr>
                  <w:rFonts w:ascii="Times New Roman" w:hAnsi="Times New Roman" w:cs="Times New Roman"/>
                  <w:sz w:val="24"/>
                  <w:szCs w:val="24"/>
                </w:rPr>
                <w:delText xml:space="preserve">communication </w:delText>
              </w:r>
            </w:del>
            <w:del w:id="1543" w:author="Christopher Lam" w:date="2015-07-22T03:02:00Z">
              <w:r w:rsidRPr="00712F97" w:rsidDel="001E462D">
                <w:rPr>
                  <w:rFonts w:ascii="Times New Roman" w:hAnsi="Times New Roman" w:cs="Times New Roman"/>
                  <w:sz w:val="24"/>
                  <w:szCs w:val="24"/>
                </w:rPr>
                <w:delText>quality</w:delText>
              </w:r>
            </w:del>
          </w:p>
        </w:tc>
        <w:tc>
          <w:tcPr>
            <w:tcW w:w="4140" w:type="dxa"/>
            <w:tcPrChange w:id="1544" w:author="Christopher Lam" w:date="2015-07-22T03:03:00Z">
              <w:tcPr>
                <w:tcW w:w="4050" w:type="dxa"/>
              </w:tcPr>
            </w:tcPrChange>
          </w:tcPr>
          <w:p w14:paraId="4C526669" w14:textId="6623E226" w:rsidR="001E462D" w:rsidRPr="00712F97" w:rsidRDefault="001E462D">
            <w:pPr>
              <w:spacing w:line="480" w:lineRule="auto"/>
              <w:ind w:left="0"/>
              <w:rPr>
                <w:ins w:id="1545" w:author="Christopher Lam" w:date="2015-07-22T03:01:00Z"/>
                <w:rFonts w:ascii="Times New Roman" w:hAnsi="Times New Roman" w:cs="Times New Roman"/>
                <w:sz w:val="24"/>
                <w:szCs w:val="24"/>
                <w:lang w:eastAsia="en-US"/>
              </w:rPr>
              <w:pPrChange w:id="1546" w:author="Christopher Lam" w:date="2015-07-22T03:02:00Z">
                <w:pPr>
                  <w:spacing w:line="480" w:lineRule="auto"/>
                  <w:ind w:left="0"/>
                  <w:jc w:val="center"/>
                </w:pPr>
              </w:pPrChange>
            </w:pPr>
            <w:ins w:id="1547" w:author="Christopher Lam" w:date="2015-07-22T03:02:00Z">
              <w:r w:rsidRPr="00712F97">
                <w:rPr>
                  <w:rFonts w:ascii="Times New Roman" w:hAnsi="Times New Roman" w:cs="Times New Roman"/>
                  <w:sz w:val="24"/>
                  <w:szCs w:val="24"/>
                </w:rPr>
                <w:t>Training group reports higher quality</w:t>
              </w:r>
              <w:r>
                <w:rPr>
                  <w:rFonts w:ascii="Times New Roman" w:hAnsi="Times New Roman" w:cs="Times New Roman"/>
                  <w:sz w:val="24"/>
                  <w:szCs w:val="24"/>
                </w:rPr>
                <w:t xml:space="preserve"> group discussions.</w:t>
              </w:r>
            </w:ins>
          </w:p>
        </w:tc>
        <w:tc>
          <w:tcPr>
            <w:tcW w:w="1080" w:type="dxa"/>
            <w:tcPrChange w:id="1548" w:author="Christopher Lam" w:date="2015-07-22T03:03:00Z">
              <w:tcPr>
                <w:tcW w:w="1080" w:type="dxa"/>
              </w:tcPr>
            </w:tcPrChange>
          </w:tcPr>
          <w:p w14:paraId="2F5E4936" w14:textId="1567DB3D" w:rsidR="001E462D" w:rsidRPr="00712F97" w:rsidRDefault="001E462D">
            <w:pPr>
              <w:spacing w:line="480" w:lineRule="auto"/>
              <w:ind w:left="0"/>
              <w:jc w:val="center"/>
              <w:rPr>
                <w:rFonts w:ascii="Times New Roman" w:hAnsi="Times New Roman" w:cs="Times New Roman"/>
                <w:sz w:val="24"/>
                <w:szCs w:val="24"/>
                <w:lang w:eastAsia="en-US"/>
              </w:rPr>
              <w:pPrChange w:id="1549" w:author="Christopher Lam" w:date="2015-07-22T02:54:00Z">
                <w:pPr>
                  <w:ind w:left="0"/>
                  <w:jc w:val="center"/>
                </w:pPr>
              </w:pPrChange>
            </w:pPr>
            <w:r w:rsidRPr="00712F97">
              <w:rPr>
                <w:rFonts w:ascii="Times New Roman" w:hAnsi="Times New Roman" w:cs="Times New Roman"/>
                <w:sz w:val="24"/>
                <w:szCs w:val="24"/>
              </w:rPr>
              <w:t>.0</w:t>
            </w:r>
            <w:ins w:id="1550" w:author="Christopher Lam" w:date="2015-07-22T02:58:00Z">
              <w:r>
                <w:rPr>
                  <w:rFonts w:ascii="Times New Roman" w:hAnsi="Times New Roman" w:cs="Times New Roman"/>
                  <w:sz w:val="24"/>
                  <w:szCs w:val="24"/>
                </w:rPr>
                <w:t>2</w:t>
              </w:r>
            </w:ins>
            <w:del w:id="1551" w:author="Christopher Lam" w:date="2015-07-22T02:58:00Z">
              <w:r w:rsidRPr="00712F97" w:rsidDel="0059429E">
                <w:rPr>
                  <w:rFonts w:ascii="Times New Roman" w:hAnsi="Times New Roman" w:cs="Times New Roman"/>
                  <w:sz w:val="24"/>
                  <w:szCs w:val="24"/>
                </w:rPr>
                <w:delText>14</w:delText>
              </w:r>
            </w:del>
            <w:r w:rsidRPr="00712F97">
              <w:rPr>
                <w:rFonts w:ascii="Times New Roman" w:hAnsi="Times New Roman" w:cs="Times New Roman"/>
                <w:sz w:val="24"/>
                <w:szCs w:val="24"/>
              </w:rPr>
              <w:t>*</w:t>
            </w:r>
          </w:p>
        </w:tc>
        <w:tc>
          <w:tcPr>
            <w:tcW w:w="1350" w:type="dxa"/>
            <w:tcPrChange w:id="1552" w:author="Christopher Lam" w:date="2015-07-22T03:03:00Z">
              <w:tcPr>
                <w:tcW w:w="1350" w:type="dxa"/>
              </w:tcPr>
            </w:tcPrChange>
          </w:tcPr>
          <w:p w14:paraId="4F2B7315" w14:textId="77777777" w:rsidR="001E462D" w:rsidRPr="00712F97" w:rsidRDefault="001E462D">
            <w:pPr>
              <w:spacing w:line="480" w:lineRule="auto"/>
              <w:ind w:left="0"/>
              <w:jc w:val="center"/>
              <w:rPr>
                <w:rFonts w:ascii="Times New Roman" w:hAnsi="Times New Roman" w:cs="Times New Roman"/>
                <w:sz w:val="24"/>
                <w:szCs w:val="24"/>
                <w:lang w:eastAsia="en-US"/>
              </w:rPr>
              <w:pPrChange w:id="1553" w:author="Christopher Lam" w:date="2015-07-22T02:54:00Z">
                <w:pPr>
                  <w:ind w:left="0"/>
                  <w:jc w:val="center"/>
                </w:pPr>
              </w:pPrChange>
            </w:pPr>
            <w:r w:rsidRPr="00712F97">
              <w:rPr>
                <w:rFonts w:ascii="Times New Roman" w:hAnsi="Times New Roman" w:cs="Times New Roman"/>
                <w:sz w:val="24"/>
                <w:szCs w:val="24"/>
              </w:rPr>
              <w:t xml:space="preserve">Medium </w:t>
            </w:r>
          </w:p>
          <w:p w14:paraId="50EADDFF" w14:textId="21BAE1CB" w:rsidR="001E462D" w:rsidRPr="00712F97" w:rsidRDefault="001E462D">
            <w:pPr>
              <w:spacing w:line="480" w:lineRule="auto"/>
              <w:ind w:left="0"/>
              <w:jc w:val="center"/>
              <w:rPr>
                <w:rFonts w:ascii="Times New Roman" w:hAnsi="Times New Roman" w:cs="Times New Roman"/>
                <w:sz w:val="24"/>
                <w:szCs w:val="24"/>
                <w:lang w:eastAsia="en-US"/>
              </w:rPr>
              <w:pPrChange w:id="1554" w:author="Christopher Lam" w:date="2015-07-22T02:54:00Z">
                <w:pPr>
                  <w:ind w:left="0"/>
                  <w:jc w:val="center"/>
                </w:pPr>
              </w:pPrChange>
            </w:pPr>
            <w:r w:rsidRPr="00712F97">
              <w:rPr>
                <w:rFonts w:ascii="Times New Roman" w:hAnsi="Times New Roman" w:cs="Times New Roman"/>
                <w:sz w:val="24"/>
                <w:szCs w:val="24"/>
              </w:rPr>
              <w:t>(</w:t>
            </w:r>
            <w:r w:rsidRPr="00712F97">
              <w:rPr>
                <w:rFonts w:ascii="Times New Roman" w:hAnsi="Times New Roman" w:cs="Times New Roman"/>
                <w:i/>
                <w:sz w:val="24"/>
                <w:szCs w:val="24"/>
              </w:rPr>
              <w:t xml:space="preserve">d </w:t>
            </w:r>
            <w:r w:rsidRPr="00712F97">
              <w:rPr>
                <w:rFonts w:ascii="Times New Roman" w:hAnsi="Times New Roman" w:cs="Times New Roman"/>
                <w:sz w:val="24"/>
                <w:szCs w:val="24"/>
              </w:rPr>
              <w:t>= .</w:t>
            </w:r>
            <w:ins w:id="1555" w:author="Christopher Lam" w:date="2015-07-22T02:59:00Z">
              <w:r>
                <w:rPr>
                  <w:rFonts w:ascii="Times New Roman" w:hAnsi="Times New Roman" w:cs="Times New Roman"/>
                  <w:sz w:val="24"/>
                  <w:szCs w:val="24"/>
                </w:rPr>
                <w:t>45</w:t>
              </w:r>
            </w:ins>
            <w:del w:id="1556" w:author="Christopher Lam" w:date="2015-07-22T02:59:00Z">
              <w:r w:rsidRPr="00712F97" w:rsidDel="0059429E">
                <w:rPr>
                  <w:rFonts w:ascii="Times New Roman" w:hAnsi="Times New Roman" w:cs="Times New Roman"/>
                  <w:sz w:val="24"/>
                  <w:szCs w:val="24"/>
                </w:rPr>
                <w:delText>52</w:delText>
              </w:r>
            </w:del>
            <w:r w:rsidRPr="00712F97">
              <w:rPr>
                <w:rFonts w:ascii="Times New Roman" w:hAnsi="Times New Roman" w:cs="Times New Roman"/>
                <w:sz w:val="24"/>
                <w:szCs w:val="24"/>
              </w:rPr>
              <w:t>)</w:t>
            </w:r>
          </w:p>
        </w:tc>
        <w:tc>
          <w:tcPr>
            <w:tcW w:w="1530" w:type="dxa"/>
            <w:tcPrChange w:id="1557" w:author="Christopher Lam" w:date="2015-07-22T03:03:00Z">
              <w:tcPr>
                <w:tcW w:w="1530" w:type="dxa"/>
              </w:tcPr>
            </w:tcPrChange>
          </w:tcPr>
          <w:p w14:paraId="5D5352A8" w14:textId="40C415B4" w:rsidR="001E462D" w:rsidRPr="00712F97" w:rsidRDefault="001E462D">
            <w:pPr>
              <w:spacing w:line="480" w:lineRule="auto"/>
              <w:ind w:left="0"/>
              <w:jc w:val="center"/>
              <w:rPr>
                <w:rFonts w:ascii="Times New Roman" w:hAnsi="Times New Roman" w:cs="Times New Roman"/>
                <w:sz w:val="24"/>
                <w:szCs w:val="24"/>
                <w:lang w:eastAsia="en-US"/>
              </w:rPr>
              <w:pPrChange w:id="1558" w:author="Christopher Lam" w:date="2015-07-22T02:54:00Z">
                <w:pPr>
                  <w:ind w:left="0"/>
                  <w:jc w:val="center"/>
                </w:pPr>
              </w:pPrChange>
            </w:pPr>
            <w:del w:id="1559" w:author="Christopher Lam" w:date="2015-07-22T03:00:00Z">
              <w:r w:rsidRPr="00712F97" w:rsidDel="0059429E">
                <w:rPr>
                  <w:rFonts w:ascii="Times New Roman" w:hAnsi="Times New Roman" w:cs="Times New Roman"/>
                  <w:sz w:val="24"/>
                  <w:szCs w:val="24"/>
                </w:rPr>
                <w:delText>Supported</w:delText>
              </w:r>
            </w:del>
            <w:ins w:id="1560" w:author="Christopher Lam" w:date="2015-07-22T03:00:00Z">
              <w:r>
                <w:rPr>
                  <w:rFonts w:ascii="Times New Roman" w:hAnsi="Times New Roman" w:cs="Times New Roman"/>
                  <w:sz w:val="24"/>
                  <w:szCs w:val="24"/>
                </w:rPr>
                <w:t>Yes</w:t>
              </w:r>
            </w:ins>
          </w:p>
        </w:tc>
      </w:tr>
      <w:tr w:rsidR="001E462D" w:rsidRPr="00712F97" w14:paraId="52D0B269" w14:textId="77777777" w:rsidTr="00D32B37">
        <w:tc>
          <w:tcPr>
            <w:tcW w:w="1368" w:type="dxa"/>
            <w:tcPrChange w:id="1561" w:author="Christopher Lam" w:date="2015-07-22T03:03:00Z">
              <w:tcPr>
                <w:tcW w:w="1458" w:type="dxa"/>
              </w:tcPr>
            </w:tcPrChange>
          </w:tcPr>
          <w:p w14:paraId="16533B9E" w14:textId="0DA166BC" w:rsidR="001E462D" w:rsidRPr="00712F97" w:rsidRDefault="001E462D">
            <w:pPr>
              <w:spacing w:line="480" w:lineRule="auto"/>
              <w:ind w:left="0"/>
              <w:rPr>
                <w:rFonts w:ascii="Times New Roman" w:hAnsi="Times New Roman" w:cs="Times New Roman"/>
                <w:sz w:val="24"/>
                <w:szCs w:val="24"/>
                <w:lang w:eastAsia="en-US"/>
              </w:rPr>
              <w:pPrChange w:id="1562" w:author="Christopher Lam" w:date="2015-07-22T03:02:00Z">
                <w:pPr>
                  <w:ind w:left="0"/>
                </w:pPr>
              </w:pPrChange>
            </w:pPr>
            <w:r w:rsidRPr="00712F97">
              <w:rPr>
                <w:rFonts w:ascii="Times New Roman" w:hAnsi="Times New Roman" w:cs="Times New Roman"/>
                <w:sz w:val="24"/>
                <w:szCs w:val="24"/>
              </w:rPr>
              <w:t>H3b</w:t>
            </w:r>
            <w:del w:id="1563" w:author="Christopher Lam" w:date="2015-07-22T02:55:00Z">
              <w:r w:rsidRPr="00712F97" w:rsidDel="0059429E">
                <w:rPr>
                  <w:rFonts w:ascii="Times New Roman" w:hAnsi="Times New Roman" w:cs="Times New Roman"/>
                  <w:sz w:val="24"/>
                  <w:szCs w:val="24"/>
                </w:rPr>
                <w:delText>:</w:delText>
              </w:r>
            </w:del>
            <w:r w:rsidRPr="00712F97">
              <w:rPr>
                <w:rFonts w:ascii="Times New Roman" w:hAnsi="Times New Roman" w:cs="Times New Roman"/>
                <w:sz w:val="24"/>
                <w:szCs w:val="24"/>
              </w:rPr>
              <w:t xml:space="preserve"> </w:t>
            </w:r>
            <w:del w:id="1564" w:author="Christopher Lam" w:date="2015-07-22T03:02:00Z">
              <w:r w:rsidRPr="00712F97" w:rsidDel="001E462D">
                <w:rPr>
                  <w:rFonts w:ascii="Times New Roman" w:hAnsi="Times New Roman" w:cs="Times New Roman"/>
                  <w:sz w:val="24"/>
                  <w:szCs w:val="24"/>
                </w:rPr>
                <w:delText>Training group reports higher</w:delText>
              </w:r>
            </w:del>
            <w:del w:id="1565" w:author="Christopher Lam" w:date="2015-07-22T02:57:00Z">
              <w:r w:rsidRPr="00712F97" w:rsidDel="0059429E">
                <w:rPr>
                  <w:rFonts w:ascii="Times New Roman" w:hAnsi="Times New Roman" w:cs="Times New Roman"/>
                  <w:sz w:val="24"/>
                  <w:szCs w:val="24"/>
                </w:rPr>
                <w:delText xml:space="preserve"> discussion quality</w:delText>
              </w:r>
            </w:del>
          </w:p>
        </w:tc>
        <w:tc>
          <w:tcPr>
            <w:tcW w:w="4140" w:type="dxa"/>
            <w:tcPrChange w:id="1566" w:author="Christopher Lam" w:date="2015-07-22T03:03:00Z">
              <w:tcPr>
                <w:tcW w:w="4050" w:type="dxa"/>
              </w:tcPr>
            </w:tcPrChange>
          </w:tcPr>
          <w:p w14:paraId="10173C30" w14:textId="076883AF" w:rsidR="001E462D" w:rsidRPr="00712F97" w:rsidRDefault="001E462D">
            <w:pPr>
              <w:spacing w:line="480" w:lineRule="auto"/>
              <w:ind w:left="0"/>
              <w:rPr>
                <w:ins w:id="1567" w:author="Christopher Lam" w:date="2015-07-22T03:01:00Z"/>
                <w:rFonts w:ascii="Times New Roman" w:hAnsi="Times New Roman" w:cs="Times New Roman"/>
                <w:sz w:val="24"/>
                <w:szCs w:val="24"/>
                <w:lang w:eastAsia="en-US"/>
              </w:rPr>
              <w:pPrChange w:id="1568" w:author="Christopher Lam" w:date="2015-07-22T03:02:00Z">
                <w:pPr>
                  <w:spacing w:line="480" w:lineRule="auto"/>
                  <w:ind w:left="0"/>
                  <w:jc w:val="center"/>
                </w:pPr>
              </w:pPrChange>
            </w:pPr>
            <w:ins w:id="1569" w:author="Christopher Lam" w:date="2015-07-22T03:02:00Z">
              <w:r w:rsidRPr="00712F97">
                <w:rPr>
                  <w:rFonts w:ascii="Times New Roman" w:hAnsi="Times New Roman" w:cs="Times New Roman"/>
                  <w:sz w:val="24"/>
                  <w:szCs w:val="24"/>
                </w:rPr>
                <w:t>H3b Training group reports higher</w:t>
              </w:r>
              <w:r>
                <w:rPr>
                  <w:rFonts w:ascii="Times New Roman" w:hAnsi="Times New Roman" w:cs="Times New Roman"/>
                  <w:sz w:val="24"/>
                  <w:szCs w:val="24"/>
                </w:rPr>
                <w:t xml:space="preserve"> level of communication appropriateness.</w:t>
              </w:r>
            </w:ins>
          </w:p>
        </w:tc>
        <w:tc>
          <w:tcPr>
            <w:tcW w:w="1080" w:type="dxa"/>
            <w:tcPrChange w:id="1570" w:author="Christopher Lam" w:date="2015-07-22T03:03:00Z">
              <w:tcPr>
                <w:tcW w:w="1080" w:type="dxa"/>
              </w:tcPr>
            </w:tcPrChange>
          </w:tcPr>
          <w:p w14:paraId="1222C889" w14:textId="102FAD47" w:rsidR="001E462D" w:rsidRPr="00712F97" w:rsidRDefault="001E462D">
            <w:pPr>
              <w:spacing w:line="480" w:lineRule="auto"/>
              <w:ind w:left="0"/>
              <w:jc w:val="center"/>
              <w:rPr>
                <w:rFonts w:ascii="Times New Roman" w:hAnsi="Times New Roman" w:cs="Times New Roman"/>
                <w:sz w:val="24"/>
                <w:szCs w:val="24"/>
                <w:lang w:eastAsia="en-US"/>
              </w:rPr>
              <w:pPrChange w:id="1571" w:author="Christopher Lam" w:date="2015-07-22T02:54:00Z">
                <w:pPr>
                  <w:ind w:left="0"/>
                  <w:jc w:val="center"/>
                </w:pPr>
              </w:pPrChange>
            </w:pPr>
            <w:r w:rsidRPr="00712F97">
              <w:rPr>
                <w:rFonts w:ascii="Times New Roman" w:hAnsi="Times New Roman" w:cs="Times New Roman"/>
                <w:sz w:val="24"/>
                <w:szCs w:val="24"/>
              </w:rPr>
              <w:t>.0</w:t>
            </w:r>
            <w:ins w:id="1572" w:author="Christopher Lam" w:date="2015-07-22T02:58:00Z">
              <w:r>
                <w:rPr>
                  <w:rFonts w:ascii="Times New Roman" w:hAnsi="Times New Roman" w:cs="Times New Roman"/>
                  <w:sz w:val="24"/>
                  <w:szCs w:val="24"/>
                </w:rPr>
                <w:t>78</w:t>
              </w:r>
            </w:ins>
            <w:del w:id="1573" w:author="Christopher Lam" w:date="2015-07-22T02:58:00Z">
              <w:r w:rsidRPr="00712F97" w:rsidDel="0059429E">
                <w:rPr>
                  <w:rFonts w:ascii="Times New Roman" w:hAnsi="Times New Roman" w:cs="Times New Roman"/>
                  <w:sz w:val="24"/>
                  <w:szCs w:val="24"/>
                </w:rPr>
                <w:delText>2*</w:delText>
              </w:r>
            </w:del>
          </w:p>
        </w:tc>
        <w:tc>
          <w:tcPr>
            <w:tcW w:w="1350" w:type="dxa"/>
            <w:tcPrChange w:id="1574" w:author="Christopher Lam" w:date="2015-07-22T03:03:00Z">
              <w:tcPr>
                <w:tcW w:w="1350" w:type="dxa"/>
              </w:tcPr>
            </w:tcPrChange>
          </w:tcPr>
          <w:p w14:paraId="5B73E2B8" w14:textId="2993BE8B" w:rsidR="001E462D" w:rsidRPr="00712F97" w:rsidRDefault="001E462D">
            <w:pPr>
              <w:spacing w:line="480" w:lineRule="auto"/>
              <w:ind w:left="0"/>
              <w:jc w:val="center"/>
              <w:rPr>
                <w:rFonts w:ascii="Times New Roman" w:hAnsi="Times New Roman" w:cs="Times New Roman"/>
                <w:sz w:val="24"/>
                <w:szCs w:val="24"/>
                <w:lang w:eastAsia="en-US"/>
              </w:rPr>
              <w:pPrChange w:id="1575" w:author="Christopher Lam" w:date="2015-07-22T02:54:00Z">
                <w:pPr>
                  <w:ind w:left="0"/>
                  <w:jc w:val="center"/>
                </w:pPr>
              </w:pPrChange>
            </w:pPr>
            <w:del w:id="1576" w:author="Christopher Lam" w:date="2015-07-22T02:59:00Z">
              <w:r w:rsidRPr="00712F97" w:rsidDel="0059429E">
                <w:rPr>
                  <w:rFonts w:ascii="Times New Roman" w:hAnsi="Times New Roman" w:cs="Times New Roman"/>
                  <w:sz w:val="24"/>
                  <w:szCs w:val="24"/>
                </w:rPr>
                <w:delText xml:space="preserve">Medium </w:delText>
              </w:r>
            </w:del>
            <w:ins w:id="1577" w:author="Christopher Lam" w:date="2015-07-22T02:59:00Z">
              <w:r>
                <w:rPr>
                  <w:rFonts w:ascii="Times New Roman" w:hAnsi="Times New Roman" w:cs="Times New Roman"/>
                  <w:sz w:val="24"/>
                  <w:szCs w:val="24"/>
                </w:rPr>
                <w:t>N/A</w:t>
              </w:r>
            </w:ins>
          </w:p>
          <w:p w14:paraId="07CD9A78" w14:textId="77777777" w:rsidR="001E462D" w:rsidRPr="00712F97" w:rsidRDefault="001E462D">
            <w:pPr>
              <w:spacing w:line="480" w:lineRule="auto"/>
              <w:ind w:left="0"/>
              <w:jc w:val="center"/>
              <w:rPr>
                <w:rFonts w:ascii="Times New Roman" w:hAnsi="Times New Roman" w:cs="Times New Roman"/>
                <w:sz w:val="24"/>
                <w:szCs w:val="24"/>
                <w:lang w:eastAsia="en-US"/>
              </w:rPr>
              <w:pPrChange w:id="1578" w:author="Christopher Lam" w:date="2015-07-22T02:54:00Z">
                <w:pPr>
                  <w:ind w:left="0"/>
                  <w:jc w:val="center"/>
                </w:pPr>
              </w:pPrChange>
            </w:pPr>
            <w:del w:id="1579" w:author="Christopher Lam" w:date="2015-07-22T02:59:00Z">
              <w:r w:rsidRPr="00712F97" w:rsidDel="0059429E">
                <w:rPr>
                  <w:rFonts w:ascii="Times New Roman" w:hAnsi="Times New Roman" w:cs="Times New Roman"/>
                  <w:sz w:val="24"/>
                  <w:szCs w:val="24"/>
                </w:rPr>
                <w:delText>(</w:delText>
              </w:r>
              <w:r w:rsidRPr="00712F97" w:rsidDel="0059429E">
                <w:rPr>
                  <w:rFonts w:ascii="Times New Roman" w:hAnsi="Times New Roman" w:cs="Times New Roman"/>
                  <w:i/>
                  <w:sz w:val="24"/>
                  <w:szCs w:val="24"/>
                </w:rPr>
                <w:delText xml:space="preserve">d </w:delText>
              </w:r>
              <w:r w:rsidRPr="00712F97" w:rsidDel="0059429E">
                <w:rPr>
                  <w:rFonts w:ascii="Times New Roman" w:hAnsi="Times New Roman" w:cs="Times New Roman"/>
                  <w:sz w:val="24"/>
                  <w:szCs w:val="24"/>
                </w:rPr>
                <w:delText>= .45)</w:delText>
              </w:r>
            </w:del>
          </w:p>
        </w:tc>
        <w:tc>
          <w:tcPr>
            <w:tcW w:w="1530" w:type="dxa"/>
            <w:tcPrChange w:id="1580" w:author="Christopher Lam" w:date="2015-07-22T03:03:00Z">
              <w:tcPr>
                <w:tcW w:w="1530" w:type="dxa"/>
              </w:tcPr>
            </w:tcPrChange>
          </w:tcPr>
          <w:p w14:paraId="75AB971A" w14:textId="696ACFAC" w:rsidR="001E462D" w:rsidRPr="00712F97" w:rsidRDefault="001E462D">
            <w:pPr>
              <w:spacing w:line="480" w:lineRule="auto"/>
              <w:ind w:left="0"/>
              <w:jc w:val="center"/>
              <w:rPr>
                <w:rFonts w:ascii="Times New Roman" w:hAnsi="Times New Roman" w:cs="Times New Roman"/>
                <w:sz w:val="24"/>
                <w:szCs w:val="24"/>
                <w:lang w:eastAsia="en-US"/>
              </w:rPr>
              <w:pPrChange w:id="1581" w:author="Christopher Lam" w:date="2015-07-22T02:54:00Z">
                <w:pPr>
                  <w:ind w:left="0"/>
                  <w:jc w:val="center"/>
                </w:pPr>
              </w:pPrChange>
            </w:pPr>
            <w:del w:id="1582" w:author="Christopher Lam" w:date="2015-07-22T02:59:00Z">
              <w:r w:rsidRPr="00712F97" w:rsidDel="0059429E">
                <w:rPr>
                  <w:rFonts w:ascii="Times New Roman" w:hAnsi="Times New Roman" w:cs="Times New Roman"/>
                  <w:sz w:val="24"/>
                  <w:szCs w:val="24"/>
                </w:rPr>
                <w:delText>Supported</w:delText>
              </w:r>
            </w:del>
            <w:ins w:id="1583" w:author="Christopher Lam" w:date="2015-07-22T02:59:00Z">
              <w:r>
                <w:rPr>
                  <w:rFonts w:ascii="Times New Roman" w:hAnsi="Times New Roman" w:cs="Times New Roman"/>
                  <w:sz w:val="24"/>
                  <w:szCs w:val="24"/>
                </w:rPr>
                <w:t>No</w:t>
              </w:r>
            </w:ins>
          </w:p>
        </w:tc>
      </w:tr>
      <w:tr w:rsidR="001E462D" w:rsidRPr="00712F97" w14:paraId="37A765D5" w14:textId="77777777" w:rsidTr="00D32B37">
        <w:tc>
          <w:tcPr>
            <w:tcW w:w="1368" w:type="dxa"/>
            <w:tcPrChange w:id="1584" w:author="Christopher Lam" w:date="2015-07-22T03:03:00Z">
              <w:tcPr>
                <w:tcW w:w="1458" w:type="dxa"/>
              </w:tcPr>
            </w:tcPrChange>
          </w:tcPr>
          <w:p w14:paraId="2B594AA0" w14:textId="19AD0F85" w:rsidR="001E462D" w:rsidRPr="00712F97" w:rsidRDefault="001E462D">
            <w:pPr>
              <w:spacing w:line="480" w:lineRule="auto"/>
              <w:ind w:left="0"/>
              <w:rPr>
                <w:rFonts w:ascii="Times New Roman" w:hAnsi="Times New Roman" w:cs="Times New Roman"/>
                <w:sz w:val="24"/>
                <w:szCs w:val="24"/>
                <w:lang w:eastAsia="en-US"/>
              </w:rPr>
              <w:pPrChange w:id="1585" w:author="Christopher Lam" w:date="2015-07-22T03:02:00Z">
                <w:pPr>
                  <w:ind w:left="0"/>
                </w:pPr>
              </w:pPrChange>
            </w:pPr>
            <w:r w:rsidRPr="00712F97">
              <w:rPr>
                <w:rFonts w:ascii="Times New Roman" w:hAnsi="Times New Roman" w:cs="Times New Roman"/>
                <w:sz w:val="24"/>
                <w:szCs w:val="24"/>
              </w:rPr>
              <w:t>H3c</w:t>
            </w:r>
            <w:del w:id="1586" w:author="Christopher Lam" w:date="2015-07-22T02:55:00Z">
              <w:r w:rsidRPr="00712F97" w:rsidDel="0059429E">
                <w:rPr>
                  <w:rFonts w:ascii="Times New Roman" w:hAnsi="Times New Roman" w:cs="Times New Roman"/>
                  <w:sz w:val="24"/>
                  <w:szCs w:val="24"/>
                </w:rPr>
                <w:delText>:</w:delText>
              </w:r>
            </w:del>
            <w:r w:rsidRPr="00712F97">
              <w:rPr>
                <w:rFonts w:ascii="Times New Roman" w:hAnsi="Times New Roman" w:cs="Times New Roman"/>
                <w:sz w:val="24"/>
                <w:szCs w:val="24"/>
              </w:rPr>
              <w:t xml:space="preserve"> </w:t>
            </w:r>
            <w:del w:id="1587" w:author="Christopher Lam" w:date="2015-07-22T03:02:00Z">
              <w:r w:rsidRPr="00712F97" w:rsidDel="001E462D">
                <w:rPr>
                  <w:rFonts w:ascii="Times New Roman" w:hAnsi="Times New Roman" w:cs="Times New Roman"/>
                  <w:sz w:val="24"/>
                  <w:szCs w:val="24"/>
                </w:rPr>
                <w:delText>Training group repo</w:delText>
              </w:r>
              <w:r w:rsidDel="001E462D">
                <w:rPr>
                  <w:rFonts w:ascii="Times New Roman" w:hAnsi="Times New Roman" w:cs="Times New Roman"/>
                  <w:sz w:val="24"/>
                  <w:szCs w:val="24"/>
                </w:rPr>
                <w:delText>r</w:delText>
              </w:r>
              <w:r w:rsidRPr="00712F97" w:rsidDel="001E462D">
                <w:rPr>
                  <w:rFonts w:ascii="Times New Roman" w:hAnsi="Times New Roman" w:cs="Times New Roman"/>
                  <w:sz w:val="24"/>
                  <w:szCs w:val="24"/>
                </w:rPr>
                <w:delText xml:space="preserve">ts higher </w:delText>
              </w:r>
            </w:del>
            <w:del w:id="1588" w:author="Christopher Lam" w:date="2015-07-22T02:57:00Z">
              <w:r w:rsidRPr="00712F97" w:rsidDel="0059429E">
                <w:rPr>
                  <w:rFonts w:ascii="Times New Roman" w:hAnsi="Times New Roman" w:cs="Times New Roman"/>
                  <w:sz w:val="24"/>
                  <w:szCs w:val="24"/>
                </w:rPr>
                <w:delText>appropriateness</w:delText>
              </w:r>
            </w:del>
          </w:p>
        </w:tc>
        <w:tc>
          <w:tcPr>
            <w:tcW w:w="4140" w:type="dxa"/>
            <w:tcPrChange w:id="1589" w:author="Christopher Lam" w:date="2015-07-22T03:03:00Z">
              <w:tcPr>
                <w:tcW w:w="4050" w:type="dxa"/>
              </w:tcPr>
            </w:tcPrChange>
          </w:tcPr>
          <w:p w14:paraId="70E328AA" w14:textId="1F392BCC" w:rsidR="001E462D" w:rsidRPr="00712F97" w:rsidRDefault="001E462D">
            <w:pPr>
              <w:spacing w:line="480" w:lineRule="auto"/>
              <w:ind w:left="0"/>
              <w:rPr>
                <w:ins w:id="1590" w:author="Christopher Lam" w:date="2015-07-22T03:01:00Z"/>
                <w:rFonts w:ascii="Times New Roman" w:hAnsi="Times New Roman" w:cs="Times New Roman"/>
                <w:sz w:val="24"/>
                <w:szCs w:val="24"/>
                <w:lang w:eastAsia="en-US"/>
              </w:rPr>
              <w:pPrChange w:id="1591" w:author="Christopher Lam" w:date="2015-07-22T03:02:00Z">
                <w:pPr>
                  <w:spacing w:line="480" w:lineRule="auto"/>
                  <w:ind w:left="0"/>
                  <w:jc w:val="center"/>
                </w:pPr>
              </w:pPrChange>
            </w:pPr>
            <w:ins w:id="1592" w:author="Christopher Lam" w:date="2015-07-22T03:02:00Z">
              <w:r w:rsidRPr="00712F97">
                <w:rPr>
                  <w:rFonts w:ascii="Times New Roman" w:hAnsi="Times New Roman" w:cs="Times New Roman"/>
                  <w:sz w:val="24"/>
                  <w:szCs w:val="24"/>
                </w:rPr>
                <w:t>Training group repo</w:t>
              </w:r>
              <w:r>
                <w:rPr>
                  <w:rFonts w:ascii="Times New Roman" w:hAnsi="Times New Roman" w:cs="Times New Roman"/>
                  <w:sz w:val="24"/>
                  <w:szCs w:val="24"/>
                </w:rPr>
                <w:t>r</w:t>
              </w:r>
              <w:r w:rsidRPr="00712F97">
                <w:rPr>
                  <w:rFonts w:ascii="Times New Roman" w:hAnsi="Times New Roman" w:cs="Times New Roman"/>
                  <w:sz w:val="24"/>
                  <w:szCs w:val="24"/>
                </w:rPr>
                <w:t xml:space="preserve">ts higher </w:t>
              </w:r>
              <w:r>
                <w:rPr>
                  <w:rFonts w:ascii="Times New Roman" w:hAnsi="Times New Roman" w:cs="Times New Roman"/>
                  <w:sz w:val="24"/>
                  <w:szCs w:val="24"/>
                </w:rPr>
                <w:t>level of communication richness.</w:t>
              </w:r>
            </w:ins>
          </w:p>
        </w:tc>
        <w:tc>
          <w:tcPr>
            <w:tcW w:w="1080" w:type="dxa"/>
            <w:tcPrChange w:id="1593" w:author="Christopher Lam" w:date="2015-07-22T03:03:00Z">
              <w:tcPr>
                <w:tcW w:w="1080" w:type="dxa"/>
              </w:tcPr>
            </w:tcPrChange>
          </w:tcPr>
          <w:p w14:paraId="1B90A5DB" w14:textId="666CA42C" w:rsidR="001E462D" w:rsidRPr="00712F97" w:rsidRDefault="001E462D">
            <w:pPr>
              <w:spacing w:line="480" w:lineRule="auto"/>
              <w:ind w:left="0"/>
              <w:jc w:val="center"/>
              <w:rPr>
                <w:rFonts w:ascii="Times New Roman" w:hAnsi="Times New Roman" w:cs="Times New Roman"/>
                <w:sz w:val="24"/>
                <w:szCs w:val="24"/>
                <w:lang w:eastAsia="en-US"/>
              </w:rPr>
              <w:pPrChange w:id="1594" w:author="Christopher Lam" w:date="2015-07-22T02:54:00Z">
                <w:pPr>
                  <w:ind w:left="0"/>
                  <w:jc w:val="center"/>
                </w:pPr>
              </w:pPrChange>
            </w:pPr>
            <w:r w:rsidRPr="00712F97">
              <w:rPr>
                <w:rFonts w:ascii="Times New Roman" w:hAnsi="Times New Roman" w:cs="Times New Roman"/>
                <w:sz w:val="24"/>
                <w:szCs w:val="24"/>
              </w:rPr>
              <w:t>.0</w:t>
            </w:r>
            <w:ins w:id="1595" w:author="Christopher Lam" w:date="2015-07-22T02:58:00Z">
              <w:r>
                <w:rPr>
                  <w:rFonts w:ascii="Times New Roman" w:hAnsi="Times New Roman" w:cs="Times New Roman"/>
                  <w:sz w:val="24"/>
                  <w:szCs w:val="24"/>
                </w:rPr>
                <w:t>3*</w:t>
              </w:r>
            </w:ins>
            <w:del w:id="1596" w:author="Christopher Lam" w:date="2015-07-22T02:58:00Z">
              <w:r w:rsidRPr="00712F97" w:rsidDel="0059429E">
                <w:rPr>
                  <w:rFonts w:ascii="Times New Roman" w:hAnsi="Times New Roman" w:cs="Times New Roman"/>
                  <w:sz w:val="24"/>
                  <w:szCs w:val="24"/>
                </w:rPr>
                <w:delText>78</w:delText>
              </w:r>
            </w:del>
          </w:p>
        </w:tc>
        <w:tc>
          <w:tcPr>
            <w:tcW w:w="1350" w:type="dxa"/>
            <w:tcPrChange w:id="1597" w:author="Christopher Lam" w:date="2015-07-22T03:03:00Z">
              <w:tcPr>
                <w:tcW w:w="1350" w:type="dxa"/>
              </w:tcPr>
            </w:tcPrChange>
          </w:tcPr>
          <w:p w14:paraId="54C2BABE" w14:textId="77777777" w:rsidR="001E462D" w:rsidRPr="00712F97" w:rsidRDefault="001E462D" w:rsidP="0059429E">
            <w:pPr>
              <w:spacing w:line="480" w:lineRule="auto"/>
              <w:ind w:left="0"/>
              <w:jc w:val="center"/>
              <w:rPr>
                <w:ins w:id="1598" w:author="Christopher Lam" w:date="2015-07-22T02:59:00Z"/>
                <w:rFonts w:ascii="Times New Roman" w:hAnsi="Times New Roman" w:cs="Times New Roman"/>
                <w:sz w:val="24"/>
                <w:szCs w:val="24"/>
              </w:rPr>
            </w:pPr>
            <w:ins w:id="1599" w:author="Christopher Lam" w:date="2015-07-22T02:59:00Z">
              <w:r w:rsidRPr="00712F97">
                <w:rPr>
                  <w:rFonts w:ascii="Times New Roman" w:hAnsi="Times New Roman" w:cs="Times New Roman"/>
                  <w:sz w:val="24"/>
                  <w:szCs w:val="24"/>
                </w:rPr>
                <w:t xml:space="preserve">Medium </w:t>
              </w:r>
            </w:ins>
          </w:p>
          <w:p w14:paraId="17379236" w14:textId="4D82FB1E" w:rsidR="001E462D" w:rsidRPr="00712F97" w:rsidRDefault="001E462D">
            <w:pPr>
              <w:spacing w:line="480" w:lineRule="auto"/>
              <w:ind w:left="0"/>
              <w:jc w:val="center"/>
              <w:rPr>
                <w:rFonts w:ascii="Times New Roman" w:hAnsi="Times New Roman" w:cs="Times New Roman"/>
                <w:sz w:val="24"/>
                <w:szCs w:val="24"/>
                <w:lang w:eastAsia="en-US"/>
              </w:rPr>
              <w:pPrChange w:id="1600" w:author="Christopher Lam" w:date="2015-07-22T02:54:00Z">
                <w:pPr>
                  <w:ind w:left="0"/>
                  <w:jc w:val="center"/>
                </w:pPr>
              </w:pPrChange>
            </w:pPr>
            <w:ins w:id="1601" w:author="Christopher Lam" w:date="2015-07-22T02:59:00Z">
              <w:r w:rsidRPr="00712F97">
                <w:rPr>
                  <w:rFonts w:ascii="Times New Roman" w:hAnsi="Times New Roman" w:cs="Times New Roman"/>
                  <w:sz w:val="24"/>
                  <w:szCs w:val="24"/>
                </w:rPr>
                <w:t>(</w:t>
              </w:r>
              <w:r w:rsidRPr="00712F97">
                <w:rPr>
                  <w:rFonts w:ascii="Times New Roman" w:hAnsi="Times New Roman" w:cs="Times New Roman"/>
                  <w:i/>
                  <w:sz w:val="24"/>
                  <w:szCs w:val="24"/>
                </w:rPr>
                <w:t xml:space="preserve">d </w:t>
              </w:r>
              <w:r w:rsidRPr="00712F97">
                <w:rPr>
                  <w:rFonts w:ascii="Times New Roman" w:hAnsi="Times New Roman" w:cs="Times New Roman"/>
                  <w:sz w:val="24"/>
                  <w:szCs w:val="24"/>
                </w:rPr>
                <w:t xml:space="preserve"> = .44)</w:t>
              </w:r>
            </w:ins>
            <w:del w:id="1602" w:author="Christopher Lam" w:date="2015-07-22T02:59:00Z">
              <w:r w:rsidRPr="00712F97" w:rsidDel="0059429E">
                <w:rPr>
                  <w:rFonts w:ascii="Times New Roman" w:hAnsi="Times New Roman" w:cs="Times New Roman"/>
                  <w:sz w:val="24"/>
                  <w:szCs w:val="24"/>
                </w:rPr>
                <w:delText>N/A</w:delText>
              </w:r>
            </w:del>
          </w:p>
        </w:tc>
        <w:tc>
          <w:tcPr>
            <w:tcW w:w="1530" w:type="dxa"/>
            <w:tcPrChange w:id="1603" w:author="Christopher Lam" w:date="2015-07-22T03:03:00Z">
              <w:tcPr>
                <w:tcW w:w="1530" w:type="dxa"/>
              </w:tcPr>
            </w:tcPrChange>
          </w:tcPr>
          <w:p w14:paraId="49F0D851" w14:textId="562540EB" w:rsidR="001E462D" w:rsidRPr="00712F97" w:rsidRDefault="001E462D">
            <w:pPr>
              <w:spacing w:line="480" w:lineRule="auto"/>
              <w:ind w:left="0"/>
              <w:jc w:val="center"/>
              <w:rPr>
                <w:rFonts w:ascii="Times New Roman" w:hAnsi="Times New Roman" w:cs="Times New Roman"/>
                <w:sz w:val="24"/>
                <w:szCs w:val="24"/>
                <w:lang w:eastAsia="en-US"/>
              </w:rPr>
              <w:pPrChange w:id="1604" w:author="Christopher Lam" w:date="2015-07-22T02:59:00Z">
                <w:pPr>
                  <w:ind w:left="0"/>
                  <w:jc w:val="center"/>
                </w:pPr>
              </w:pPrChange>
            </w:pPr>
            <w:ins w:id="1605" w:author="Christopher Lam" w:date="2015-07-22T02:59:00Z">
              <w:r>
                <w:rPr>
                  <w:rFonts w:ascii="Times New Roman" w:hAnsi="Times New Roman" w:cs="Times New Roman"/>
                  <w:sz w:val="24"/>
                  <w:szCs w:val="24"/>
                </w:rPr>
                <w:t>Yes</w:t>
              </w:r>
            </w:ins>
            <w:del w:id="1606" w:author="Christopher Lam" w:date="2015-07-22T02:59:00Z">
              <w:r w:rsidRPr="00712F97" w:rsidDel="0059429E">
                <w:rPr>
                  <w:rFonts w:ascii="Times New Roman" w:hAnsi="Times New Roman" w:cs="Times New Roman"/>
                  <w:sz w:val="24"/>
                  <w:szCs w:val="24"/>
                </w:rPr>
                <w:delText>N.S.</w:delText>
              </w:r>
            </w:del>
          </w:p>
        </w:tc>
      </w:tr>
      <w:tr w:rsidR="001E462D" w:rsidRPr="00712F97" w14:paraId="3C18FBF0" w14:textId="77777777" w:rsidTr="00D32B37">
        <w:tc>
          <w:tcPr>
            <w:tcW w:w="1368" w:type="dxa"/>
            <w:tcPrChange w:id="1607" w:author="Christopher Lam" w:date="2015-07-22T03:03:00Z">
              <w:tcPr>
                <w:tcW w:w="1458" w:type="dxa"/>
              </w:tcPr>
            </w:tcPrChange>
          </w:tcPr>
          <w:p w14:paraId="2BFA5E05" w14:textId="12F569E9" w:rsidR="001E462D" w:rsidRPr="00712F97" w:rsidRDefault="001E462D">
            <w:pPr>
              <w:spacing w:line="480" w:lineRule="auto"/>
              <w:ind w:left="0"/>
              <w:rPr>
                <w:rFonts w:ascii="Times New Roman" w:hAnsi="Times New Roman" w:cs="Times New Roman"/>
                <w:sz w:val="24"/>
                <w:szCs w:val="24"/>
                <w:lang w:eastAsia="en-US"/>
              </w:rPr>
              <w:pPrChange w:id="1608" w:author="Christopher Lam" w:date="2015-07-22T03:02:00Z">
                <w:pPr>
                  <w:ind w:left="0"/>
                </w:pPr>
              </w:pPrChange>
            </w:pPr>
            <w:r w:rsidRPr="00712F97">
              <w:rPr>
                <w:rFonts w:ascii="Times New Roman" w:hAnsi="Times New Roman" w:cs="Times New Roman"/>
                <w:sz w:val="24"/>
                <w:szCs w:val="24"/>
              </w:rPr>
              <w:t>H3d</w:t>
            </w:r>
            <w:del w:id="1609" w:author="Christopher Lam" w:date="2015-07-22T02:55:00Z">
              <w:r w:rsidRPr="00712F97" w:rsidDel="0059429E">
                <w:rPr>
                  <w:rFonts w:ascii="Times New Roman" w:hAnsi="Times New Roman" w:cs="Times New Roman"/>
                  <w:sz w:val="24"/>
                  <w:szCs w:val="24"/>
                </w:rPr>
                <w:delText>:</w:delText>
              </w:r>
            </w:del>
            <w:r w:rsidRPr="00712F97">
              <w:rPr>
                <w:rFonts w:ascii="Times New Roman" w:hAnsi="Times New Roman" w:cs="Times New Roman"/>
                <w:sz w:val="24"/>
                <w:szCs w:val="24"/>
              </w:rPr>
              <w:t xml:space="preserve"> </w:t>
            </w:r>
            <w:del w:id="1610" w:author="Christopher Lam" w:date="2015-07-22T03:02:00Z">
              <w:r w:rsidRPr="00712F97" w:rsidDel="001E462D">
                <w:rPr>
                  <w:rFonts w:ascii="Times New Roman" w:hAnsi="Times New Roman" w:cs="Times New Roman"/>
                  <w:sz w:val="24"/>
                  <w:szCs w:val="24"/>
                </w:rPr>
                <w:delText xml:space="preserve">Training group reports higher </w:delText>
              </w:r>
            </w:del>
            <w:del w:id="1611" w:author="Christopher Lam" w:date="2015-07-22T02:57:00Z">
              <w:r w:rsidRPr="00712F97" w:rsidDel="0059429E">
                <w:rPr>
                  <w:rFonts w:ascii="Times New Roman" w:hAnsi="Times New Roman" w:cs="Times New Roman"/>
                  <w:sz w:val="24"/>
                  <w:szCs w:val="24"/>
                </w:rPr>
                <w:delText>richness</w:delText>
              </w:r>
            </w:del>
          </w:p>
        </w:tc>
        <w:tc>
          <w:tcPr>
            <w:tcW w:w="4140" w:type="dxa"/>
            <w:tcPrChange w:id="1612" w:author="Christopher Lam" w:date="2015-07-22T03:03:00Z">
              <w:tcPr>
                <w:tcW w:w="4050" w:type="dxa"/>
              </w:tcPr>
            </w:tcPrChange>
          </w:tcPr>
          <w:p w14:paraId="58B43DC6" w14:textId="6BECD9D2" w:rsidR="001E462D" w:rsidRPr="00712F97" w:rsidRDefault="001E462D">
            <w:pPr>
              <w:spacing w:line="480" w:lineRule="auto"/>
              <w:ind w:left="0"/>
              <w:rPr>
                <w:ins w:id="1613" w:author="Christopher Lam" w:date="2015-07-22T03:01:00Z"/>
                <w:rFonts w:ascii="Times New Roman" w:hAnsi="Times New Roman" w:cs="Times New Roman"/>
                <w:sz w:val="24"/>
                <w:szCs w:val="24"/>
                <w:lang w:eastAsia="en-US"/>
              </w:rPr>
              <w:pPrChange w:id="1614" w:author="Christopher Lam" w:date="2015-07-22T03:02:00Z">
                <w:pPr>
                  <w:spacing w:line="480" w:lineRule="auto"/>
                  <w:ind w:left="0"/>
                  <w:jc w:val="center"/>
                </w:pPr>
              </w:pPrChange>
            </w:pPr>
            <w:ins w:id="1615" w:author="Christopher Lam" w:date="2015-07-22T03:02:00Z">
              <w:r w:rsidRPr="00712F97">
                <w:rPr>
                  <w:rFonts w:ascii="Times New Roman" w:hAnsi="Times New Roman" w:cs="Times New Roman"/>
                  <w:sz w:val="24"/>
                  <w:szCs w:val="24"/>
                </w:rPr>
                <w:t xml:space="preserve">Training group reports higher </w:t>
              </w:r>
              <w:r>
                <w:rPr>
                  <w:rFonts w:ascii="Times New Roman" w:hAnsi="Times New Roman" w:cs="Times New Roman"/>
                  <w:sz w:val="24"/>
                  <w:szCs w:val="24"/>
                </w:rPr>
                <w:t>level of communication openness.</w:t>
              </w:r>
            </w:ins>
          </w:p>
        </w:tc>
        <w:tc>
          <w:tcPr>
            <w:tcW w:w="1080" w:type="dxa"/>
            <w:tcPrChange w:id="1616" w:author="Christopher Lam" w:date="2015-07-22T03:03:00Z">
              <w:tcPr>
                <w:tcW w:w="1080" w:type="dxa"/>
              </w:tcPr>
            </w:tcPrChange>
          </w:tcPr>
          <w:p w14:paraId="3EF59DCA" w14:textId="559BE530" w:rsidR="001E462D" w:rsidRPr="00712F97" w:rsidRDefault="001E462D">
            <w:pPr>
              <w:spacing w:line="480" w:lineRule="auto"/>
              <w:ind w:left="0"/>
              <w:jc w:val="center"/>
              <w:rPr>
                <w:rFonts w:ascii="Times New Roman" w:hAnsi="Times New Roman" w:cs="Times New Roman"/>
                <w:sz w:val="24"/>
                <w:szCs w:val="24"/>
                <w:lang w:eastAsia="en-US"/>
              </w:rPr>
              <w:pPrChange w:id="1617" w:author="Christopher Lam" w:date="2015-07-22T02:54:00Z">
                <w:pPr>
                  <w:ind w:left="0"/>
                  <w:jc w:val="center"/>
                </w:pPr>
              </w:pPrChange>
            </w:pPr>
            <w:r w:rsidRPr="00712F97">
              <w:rPr>
                <w:rFonts w:ascii="Times New Roman" w:hAnsi="Times New Roman" w:cs="Times New Roman"/>
                <w:sz w:val="24"/>
                <w:szCs w:val="24"/>
              </w:rPr>
              <w:t>.0</w:t>
            </w:r>
            <w:ins w:id="1618" w:author="Christopher Lam" w:date="2015-07-22T02:59:00Z">
              <w:r>
                <w:rPr>
                  <w:rFonts w:ascii="Times New Roman" w:hAnsi="Times New Roman" w:cs="Times New Roman"/>
                  <w:sz w:val="24"/>
                  <w:szCs w:val="24"/>
                </w:rPr>
                <w:t>4</w:t>
              </w:r>
            </w:ins>
            <w:del w:id="1619" w:author="Christopher Lam" w:date="2015-07-22T02:59:00Z">
              <w:r w:rsidRPr="00712F97" w:rsidDel="0059429E">
                <w:rPr>
                  <w:rFonts w:ascii="Times New Roman" w:hAnsi="Times New Roman" w:cs="Times New Roman"/>
                  <w:sz w:val="24"/>
                  <w:szCs w:val="24"/>
                </w:rPr>
                <w:delText>3</w:delText>
              </w:r>
            </w:del>
            <w:r w:rsidRPr="00712F97">
              <w:rPr>
                <w:rFonts w:ascii="Times New Roman" w:hAnsi="Times New Roman" w:cs="Times New Roman"/>
                <w:sz w:val="24"/>
                <w:szCs w:val="24"/>
              </w:rPr>
              <w:t>*</w:t>
            </w:r>
          </w:p>
        </w:tc>
        <w:tc>
          <w:tcPr>
            <w:tcW w:w="1350" w:type="dxa"/>
            <w:tcPrChange w:id="1620" w:author="Christopher Lam" w:date="2015-07-22T03:03:00Z">
              <w:tcPr>
                <w:tcW w:w="1350" w:type="dxa"/>
              </w:tcPr>
            </w:tcPrChange>
          </w:tcPr>
          <w:p w14:paraId="6FB31C28" w14:textId="77777777" w:rsidR="001E462D" w:rsidRPr="00712F97" w:rsidRDefault="001E462D">
            <w:pPr>
              <w:spacing w:line="480" w:lineRule="auto"/>
              <w:ind w:left="0"/>
              <w:jc w:val="center"/>
              <w:rPr>
                <w:rFonts w:ascii="Times New Roman" w:hAnsi="Times New Roman" w:cs="Times New Roman"/>
                <w:sz w:val="24"/>
                <w:szCs w:val="24"/>
                <w:lang w:eastAsia="en-US"/>
              </w:rPr>
              <w:pPrChange w:id="1621" w:author="Christopher Lam" w:date="2015-07-22T02:54:00Z">
                <w:pPr>
                  <w:ind w:left="0"/>
                  <w:jc w:val="center"/>
                </w:pPr>
              </w:pPrChange>
            </w:pPr>
            <w:r w:rsidRPr="00712F97">
              <w:rPr>
                <w:rFonts w:ascii="Times New Roman" w:hAnsi="Times New Roman" w:cs="Times New Roman"/>
                <w:sz w:val="24"/>
                <w:szCs w:val="24"/>
              </w:rPr>
              <w:t xml:space="preserve">Medium </w:t>
            </w:r>
          </w:p>
          <w:p w14:paraId="454C1933" w14:textId="6E386823" w:rsidR="001E462D" w:rsidRPr="00712F97" w:rsidRDefault="001E462D">
            <w:pPr>
              <w:spacing w:line="480" w:lineRule="auto"/>
              <w:ind w:left="0"/>
              <w:jc w:val="center"/>
              <w:rPr>
                <w:rFonts w:ascii="Times New Roman" w:hAnsi="Times New Roman" w:cs="Times New Roman"/>
                <w:sz w:val="24"/>
                <w:szCs w:val="24"/>
                <w:lang w:eastAsia="en-US"/>
              </w:rPr>
              <w:pPrChange w:id="1622" w:author="Christopher Lam" w:date="2015-07-22T02:54:00Z">
                <w:pPr>
                  <w:ind w:left="0"/>
                  <w:jc w:val="center"/>
                </w:pPr>
              </w:pPrChange>
            </w:pPr>
            <w:r w:rsidRPr="00712F97">
              <w:rPr>
                <w:rFonts w:ascii="Times New Roman" w:hAnsi="Times New Roman" w:cs="Times New Roman"/>
                <w:sz w:val="24"/>
                <w:szCs w:val="24"/>
              </w:rPr>
              <w:t>(</w:t>
            </w:r>
            <w:r w:rsidRPr="00712F97">
              <w:rPr>
                <w:rFonts w:ascii="Times New Roman" w:hAnsi="Times New Roman" w:cs="Times New Roman"/>
                <w:i/>
                <w:sz w:val="24"/>
                <w:szCs w:val="24"/>
              </w:rPr>
              <w:t xml:space="preserve">d </w:t>
            </w:r>
            <w:r w:rsidRPr="00712F97">
              <w:rPr>
                <w:rFonts w:ascii="Times New Roman" w:hAnsi="Times New Roman" w:cs="Times New Roman"/>
                <w:sz w:val="24"/>
                <w:szCs w:val="24"/>
              </w:rPr>
              <w:t xml:space="preserve"> = .4</w:t>
            </w:r>
            <w:ins w:id="1623" w:author="Christopher Lam" w:date="2015-07-22T03:00:00Z">
              <w:r>
                <w:rPr>
                  <w:rFonts w:ascii="Times New Roman" w:hAnsi="Times New Roman" w:cs="Times New Roman"/>
                  <w:sz w:val="24"/>
                  <w:szCs w:val="24"/>
                </w:rPr>
                <w:t>1</w:t>
              </w:r>
            </w:ins>
            <w:del w:id="1624" w:author="Christopher Lam" w:date="2015-07-22T03:00:00Z">
              <w:r w:rsidRPr="00712F97" w:rsidDel="0059429E">
                <w:rPr>
                  <w:rFonts w:ascii="Times New Roman" w:hAnsi="Times New Roman" w:cs="Times New Roman"/>
                  <w:sz w:val="24"/>
                  <w:szCs w:val="24"/>
                </w:rPr>
                <w:delText>4</w:delText>
              </w:r>
            </w:del>
            <w:r w:rsidRPr="00712F97">
              <w:rPr>
                <w:rFonts w:ascii="Times New Roman" w:hAnsi="Times New Roman" w:cs="Times New Roman"/>
                <w:sz w:val="24"/>
                <w:szCs w:val="24"/>
              </w:rPr>
              <w:t>)</w:t>
            </w:r>
          </w:p>
        </w:tc>
        <w:tc>
          <w:tcPr>
            <w:tcW w:w="1530" w:type="dxa"/>
            <w:tcPrChange w:id="1625" w:author="Christopher Lam" w:date="2015-07-22T03:03:00Z">
              <w:tcPr>
                <w:tcW w:w="1530" w:type="dxa"/>
              </w:tcPr>
            </w:tcPrChange>
          </w:tcPr>
          <w:p w14:paraId="136F9E4F" w14:textId="3802F1BF" w:rsidR="001E462D" w:rsidRPr="00712F97" w:rsidRDefault="001E462D">
            <w:pPr>
              <w:spacing w:line="480" w:lineRule="auto"/>
              <w:ind w:left="0"/>
              <w:jc w:val="center"/>
              <w:rPr>
                <w:rFonts w:ascii="Times New Roman" w:hAnsi="Times New Roman" w:cs="Times New Roman"/>
                <w:sz w:val="24"/>
                <w:szCs w:val="24"/>
                <w:lang w:eastAsia="en-US"/>
              </w:rPr>
              <w:pPrChange w:id="1626" w:author="Christopher Lam" w:date="2015-07-22T02:54:00Z">
                <w:pPr>
                  <w:ind w:left="0"/>
                  <w:jc w:val="center"/>
                </w:pPr>
              </w:pPrChange>
            </w:pPr>
            <w:del w:id="1627" w:author="Christopher Lam" w:date="2015-07-22T03:00:00Z">
              <w:r w:rsidRPr="00712F97" w:rsidDel="0059429E">
                <w:rPr>
                  <w:rFonts w:ascii="Times New Roman" w:hAnsi="Times New Roman" w:cs="Times New Roman"/>
                  <w:sz w:val="24"/>
                  <w:szCs w:val="24"/>
                </w:rPr>
                <w:delText>Supported</w:delText>
              </w:r>
            </w:del>
            <w:ins w:id="1628" w:author="Christopher Lam" w:date="2015-07-22T03:00:00Z">
              <w:r>
                <w:rPr>
                  <w:rFonts w:ascii="Times New Roman" w:hAnsi="Times New Roman" w:cs="Times New Roman"/>
                  <w:sz w:val="24"/>
                  <w:szCs w:val="24"/>
                </w:rPr>
                <w:t>Yes</w:t>
              </w:r>
            </w:ins>
          </w:p>
        </w:tc>
      </w:tr>
      <w:tr w:rsidR="001E462D" w:rsidRPr="00712F97" w14:paraId="6C81E4E3" w14:textId="77777777" w:rsidTr="00D32B37">
        <w:tc>
          <w:tcPr>
            <w:tcW w:w="1368" w:type="dxa"/>
            <w:tcPrChange w:id="1629" w:author="Christopher Lam" w:date="2015-07-22T03:03:00Z">
              <w:tcPr>
                <w:tcW w:w="1458" w:type="dxa"/>
              </w:tcPr>
            </w:tcPrChange>
          </w:tcPr>
          <w:p w14:paraId="25860BB8" w14:textId="4C7473F0" w:rsidR="001E462D" w:rsidRPr="00712F97" w:rsidRDefault="001E462D">
            <w:pPr>
              <w:spacing w:line="480" w:lineRule="auto"/>
              <w:ind w:left="0"/>
              <w:rPr>
                <w:rFonts w:ascii="Times New Roman" w:hAnsi="Times New Roman" w:cs="Times New Roman"/>
                <w:sz w:val="24"/>
                <w:szCs w:val="24"/>
                <w:lang w:eastAsia="en-US"/>
              </w:rPr>
              <w:pPrChange w:id="1630" w:author="Christopher Lam" w:date="2015-07-22T03:03:00Z">
                <w:pPr>
                  <w:ind w:left="0"/>
                </w:pPr>
              </w:pPrChange>
            </w:pPr>
            <w:r w:rsidRPr="00712F97">
              <w:rPr>
                <w:rFonts w:ascii="Times New Roman" w:hAnsi="Times New Roman" w:cs="Times New Roman"/>
                <w:sz w:val="24"/>
                <w:szCs w:val="24"/>
              </w:rPr>
              <w:t>H3e</w:t>
            </w:r>
            <w:del w:id="1631" w:author="Christopher Lam" w:date="2015-07-22T02:55:00Z">
              <w:r w:rsidRPr="00712F97" w:rsidDel="0059429E">
                <w:rPr>
                  <w:rFonts w:ascii="Times New Roman" w:hAnsi="Times New Roman" w:cs="Times New Roman"/>
                  <w:sz w:val="24"/>
                  <w:szCs w:val="24"/>
                </w:rPr>
                <w:delText>:</w:delText>
              </w:r>
            </w:del>
            <w:r w:rsidRPr="00712F97">
              <w:rPr>
                <w:rFonts w:ascii="Times New Roman" w:hAnsi="Times New Roman" w:cs="Times New Roman"/>
                <w:sz w:val="24"/>
                <w:szCs w:val="24"/>
              </w:rPr>
              <w:t xml:space="preserve"> </w:t>
            </w:r>
            <w:del w:id="1632" w:author="Christopher Lam" w:date="2015-07-22T03:03:00Z">
              <w:r w:rsidRPr="00712F97" w:rsidDel="001E462D">
                <w:rPr>
                  <w:rFonts w:ascii="Times New Roman" w:hAnsi="Times New Roman" w:cs="Times New Roman"/>
                  <w:sz w:val="24"/>
                  <w:szCs w:val="24"/>
                </w:rPr>
                <w:delText xml:space="preserve">Training group reports higher </w:delText>
              </w:r>
            </w:del>
            <w:del w:id="1633" w:author="Christopher Lam" w:date="2015-07-22T02:58:00Z">
              <w:r w:rsidRPr="00712F97" w:rsidDel="0059429E">
                <w:rPr>
                  <w:rFonts w:ascii="Times New Roman" w:hAnsi="Times New Roman" w:cs="Times New Roman"/>
                  <w:sz w:val="24"/>
                  <w:szCs w:val="24"/>
                </w:rPr>
                <w:delText>openness</w:delText>
              </w:r>
            </w:del>
          </w:p>
        </w:tc>
        <w:tc>
          <w:tcPr>
            <w:tcW w:w="4140" w:type="dxa"/>
            <w:tcPrChange w:id="1634" w:author="Christopher Lam" w:date="2015-07-22T03:03:00Z">
              <w:tcPr>
                <w:tcW w:w="4050" w:type="dxa"/>
              </w:tcPr>
            </w:tcPrChange>
          </w:tcPr>
          <w:p w14:paraId="05519170" w14:textId="2A90AB23" w:rsidR="001E462D" w:rsidRPr="00712F97" w:rsidRDefault="001E462D">
            <w:pPr>
              <w:spacing w:line="480" w:lineRule="auto"/>
              <w:ind w:left="0"/>
              <w:rPr>
                <w:ins w:id="1635" w:author="Christopher Lam" w:date="2015-07-22T03:01:00Z"/>
                <w:rFonts w:ascii="Times New Roman" w:hAnsi="Times New Roman" w:cs="Times New Roman"/>
                <w:sz w:val="24"/>
                <w:szCs w:val="24"/>
                <w:lang w:eastAsia="en-US"/>
              </w:rPr>
              <w:pPrChange w:id="1636" w:author="Christopher Lam" w:date="2015-07-22T03:03:00Z">
                <w:pPr>
                  <w:spacing w:line="480" w:lineRule="auto"/>
                  <w:ind w:left="0"/>
                  <w:jc w:val="center"/>
                </w:pPr>
              </w:pPrChange>
            </w:pPr>
            <w:ins w:id="1637" w:author="Christopher Lam" w:date="2015-07-22T03:03:00Z">
              <w:r w:rsidRPr="00712F97">
                <w:rPr>
                  <w:rFonts w:ascii="Times New Roman" w:hAnsi="Times New Roman" w:cs="Times New Roman"/>
                  <w:sz w:val="24"/>
                  <w:szCs w:val="24"/>
                </w:rPr>
                <w:t xml:space="preserve">Training group reports higher </w:t>
              </w:r>
              <w:r>
                <w:rPr>
                  <w:rFonts w:ascii="Times New Roman" w:hAnsi="Times New Roman" w:cs="Times New Roman"/>
                  <w:sz w:val="24"/>
                  <w:szCs w:val="24"/>
                </w:rPr>
                <w:t>level of accuracy.</w:t>
              </w:r>
            </w:ins>
          </w:p>
        </w:tc>
        <w:tc>
          <w:tcPr>
            <w:tcW w:w="1080" w:type="dxa"/>
            <w:tcPrChange w:id="1638" w:author="Christopher Lam" w:date="2015-07-22T03:03:00Z">
              <w:tcPr>
                <w:tcW w:w="1080" w:type="dxa"/>
              </w:tcPr>
            </w:tcPrChange>
          </w:tcPr>
          <w:p w14:paraId="227C4A0B" w14:textId="15B2BEE2" w:rsidR="001E462D" w:rsidRPr="00712F97" w:rsidRDefault="001E462D">
            <w:pPr>
              <w:spacing w:line="480" w:lineRule="auto"/>
              <w:ind w:left="0"/>
              <w:jc w:val="center"/>
              <w:rPr>
                <w:rFonts w:ascii="Times New Roman" w:hAnsi="Times New Roman" w:cs="Times New Roman"/>
                <w:sz w:val="24"/>
                <w:szCs w:val="24"/>
                <w:lang w:eastAsia="en-US"/>
              </w:rPr>
              <w:pPrChange w:id="1639" w:author="Christopher Lam" w:date="2015-07-22T02:54:00Z">
                <w:pPr>
                  <w:ind w:left="0"/>
                  <w:jc w:val="center"/>
                </w:pPr>
              </w:pPrChange>
            </w:pPr>
            <w:r w:rsidRPr="00712F97">
              <w:rPr>
                <w:rFonts w:ascii="Times New Roman" w:hAnsi="Times New Roman" w:cs="Times New Roman"/>
                <w:sz w:val="24"/>
                <w:szCs w:val="24"/>
              </w:rPr>
              <w:t>.</w:t>
            </w:r>
            <w:ins w:id="1640" w:author="Christopher Lam" w:date="2015-07-22T02:59:00Z">
              <w:r>
                <w:rPr>
                  <w:rFonts w:ascii="Times New Roman" w:hAnsi="Times New Roman" w:cs="Times New Roman"/>
                  <w:sz w:val="24"/>
                  <w:szCs w:val="24"/>
                </w:rPr>
                <w:t>22</w:t>
              </w:r>
            </w:ins>
            <w:del w:id="1641" w:author="Christopher Lam" w:date="2015-07-22T02:59:00Z">
              <w:r w:rsidRPr="00712F97" w:rsidDel="0059429E">
                <w:rPr>
                  <w:rFonts w:ascii="Times New Roman" w:hAnsi="Times New Roman" w:cs="Times New Roman"/>
                  <w:sz w:val="24"/>
                  <w:szCs w:val="24"/>
                </w:rPr>
                <w:delText>04*</w:delText>
              </w:r>
            </w:del>
          </w:p>
        </w:tc>
        <w:tc>
          <w:tcPr>
            <w:tcW w:w="1350" w:type="dxa"/>
            <w:tcPrChange w:id="1642" w:author="Christopher Lam" w:date="2015-07-22T03:03:00Z">
              <w:tcPr>
                <w:tcW w:w="1350" w:type="dxa"/>
              </w:tcPr>
            </w:tcPrChange>
          </w:tcPr>
          <w:p w14:paraId="15314451" w14:textId="04FFEEB8" w:rsidR="001E462D" w:rsidRPr="00712F97" w:rsidDel="0059429E" w:rsidRDefault="001E462D">
            <w:pPr>
              <w:spacing w:line="480" w:lineRule="auto"/>
              <w:ind w:left="0"/>
              <w:jc w:val="center"/>
              <w:rPr>
                <w:del w:id="1643" w:author="Christopher Lam" w:date="2015-07-22T03:00:00Z"/>
                <w:rFonts w:ascii="Times New Roman" w:hAnsi="Times New Roman" w:cs="Times New Roman"/>
                <w:sz w:val="24"/>
                <w:szCs w:val="24"/>
                <w:lang w:eastAsia="en-US"/>
              </w:rPr>
              <w:pPrChange w:id="1644" w:author="Christopher Lam" w:date="2015-07-22T02:54:00Z">
                <w:pPr>
                  <w:ind w:left="0"/>
                  <w:jc w:val="center"/>
                </w:pPr>
              </w:pPrChange>
            </w:pPr>
            <w:del w:id="1645" w:author="Christopher Lam" w:date="2015-07-22T03:00:00Z">
              <w:r w:rsidRPr="00712F97" w:rsidDel="0059429E">
                <w:rPr>
                  <w:rFonts w:ascii="Times New Roman" w:hAnsi="Times New Roman" w:cs="Times New Roman"/>
                  <w:sz w:val="24"/>
                  <w:szCs w:val="24"/>
                </w:rPr>
                <w:delText xml:space="preserve">Medium </w:delText>
              </w:r>
            </w:del>
          </w:p>
          <w:p w14:paraId="1E16935F" w14:textId="3612C55E" w:rsidR="001E462D" w:rsidRPr="00712F97" w:rsidRDefault="001E462D">
            <w:pPr>
              <w:spacing w:line="480" w:lineRule="auto"/>
              <w:ind w:left="0"/>
              <w:jc w:val="center"/>
              <w:rPr>
                <w:rFonts w:ascii="Times New Roman" w:hAnsi="Times New Roman" w:cs="Times New Roman"/>
                <w:sz w:val="24"/>
                <w:szCs w:val="24"/>
                <w:lang w:eastAsia="en-US"/>
              </w:rPr>
              <w:pPrChange w:id="1646" w:author="Christopher Lam" w:date="2015-07-22T02:54:00Z">
                <w:pPr>
                  <w:ind w:left="0"/>
                  <w:jc w:val="center"/>
                </w:pPr>
              </w:pPrChange>
            </w:pPr>
            <w:del w:id="1647" w:author="Christopher Lam" w:date="2015-07-22T03:00:00Z">
              <w:r w:rsidRPr="00712F97" w:rsidDel="0059429E">
                <w:rPr>
                  <w:rFonts w:ascii="Times New Roman" w:hAnsi="Times New Roman" w:cs="Times New Roman"/>
                  <w:sz w:val="24"/>
                  <w:szCs w:val="24"/>
                </w:rPr>
                <w:delText>(</w:delText>
              </w:r>
              <w:r w:rsidRPr="00712F97" w:rsidDel="0059429E">
                <w:rPr>
                  <w:rFonts w:ascii="Times New Roman" w:hAnsi="Times New Roman" w:cs="Times New Roman"/>
                  <w:i/>
                  <w:sz w:val="24"/>
                  <w:szCs w:val="24"/>
                </w:rPr>
                <w:delText xml:space="preserve">d </w:delText>
              </w:r>
              <w:r w:rsidRPr="00712F97" w:rsidDel="0059429E">
                <w:rPr>
                  <w:rFonts w:ascii="Times New Roman" w:hAnsi="Times New Roman" w:cs="Times New Roman"/>
                  <w:sz w:val="24"/>
                  <w:szCs w:val="24"/>
                </w:rPr>
                <w:delText>= .41)</w:delText>
              </w:r>
            </w:del>
            <w:ins w:id="1648" w:author="Christopher Lam" w:date="2015-07-22T03:00:00Z">
              <w:r>
                <w:rPr>
                  <w:rFonts w:ascii="Times New Roman" w:hAnsi="Times New Roman" w:cs="Times New Roman"/>
                  <w:sz w:val="24"/>
                  <w:szCs w:val="24"/>
                </w:rPr>
                <w:t>N/A</w:t>
              </w:r>
            </w:ins>
          </w:p>
        </w:tc>
        <w:tc>
          <w:tcPr>
            <w:tcW w:w="1530" w:type="dxa"/>
            <w:tcPrChange w:id="1649" w:author="Christopher Lam" w:date="2015-07-22T03:03:00Z">
              <w:tcPr>
                <w:tcW w:w="1530" w:type="dxa"/>
              </w:tcPr>
            </w:tcPrChange>
          </w:tcPr>
          <w:p w14:paraId="632062F9" w14:textId="62742ACE" w:rsidR="001E462D" w:rsidRPr="00712F97" w:rsidRDefault="001E462D">
            <w:pPr>
              <w:spacing w:line="480" w:lineRule="auto"/>
              <w:ind w:left="0"/>
              <w:jc w:val="center"/>
              <w:rPr>
                <w:rFonts w:ascii="Times New Roman" w:hAnsi="Times New Roman" w:cs="Times New Roman"/>
                <w:sz w:val="24"/>
                <w:szCs w:val="24"/>
                <w:lang w:eastAsia="en-US"/>
              </w:rPr>
              <w:pPrChange w:id="1650" w:author="Christopher Lam" w:date="2015-07-22T02:54:00Z">
                <w:pPr>
                  <w:ind w:left="0"/>
                  <w:jc w:val="center"/>
                </w:pPr>
              </w:pPrChange>
            </w:pPr>
            <w:del w:id="1651" w:author="Christopher Lam" w:date="2015-07-22T03:00:00Z">
              <w:r w:rsidRPr="00712F97" w:rsidDel="0059429E">
                <w:rPr>
                  <w:rFonts w:ascii="Times New Roman" w:hAnsi="Times New Roman" w:cs="Times New Roman"/>
                  <w:sz w:val="24"/>
                  <w:szCs w:val="24"/>
                </w:rPr>
                <w:delText>Supported</w:delText>
              </w:r>
            </w:del>
            <w:ins w:id="1652" w:author="Christopher Lam" w:date="2015-07-22T03:00:00Z">
              <w:r>
                <w:rPr>
                  <w:rFonts w:ascii="Times New Roman" w:hAnsi="Times New Roman" w:cs="Times New Roman"/>
                  <w:sz w:val="24"/>
                  <w:szCs w:val="24"/>
                </w:rPr>
                <w:t>No</w:t>
              </w:r>
            </w:ins>
          </w:p>
        </w:tc>
      </w:tr>
      <w:tr w:rsidR="001E462D" w:rsidRPr="00712F97" w:rsidDel="0059429E" w14:paraId="03CFB305" w14:textId="77777777" w:rsidTr="00D32B37">
        <w:trPr>
          <w:del w:id="1653" w:author="Christopher Lam" w:date="2015-07-22T02:58:00Z"/>
        </w:trPr>
        <w:tc>
          <w:tcPr>
            <w:tcW w:w="1368" w:type="dxa"/>
            <w:tcPrChange w:id="1654" w:author="Christopher Lam" w:date="2015-07-22T03:03:00Z">
              <w:tcPr>
                <w:tcW w:w="1458" w:type="dxa"/>
              </w:tcPr>
            </w:tcPrChange>
          </w:tcPr>
          <w:p w14:paraId="4E36D106" w14:textId="102C0400" w:rsidR="001E462D" w:rsidRPr="00712F97" w:rsidDel="0059429E" w:rsidRDefault="001E462D">
            <w:pPr>
              <w:spacing w:line="480" w:lineRule="auto"/>
              <w:ind w:left="0"/>
              <w:rPr>
                <w:del w:id="1655" w:author="Christopher Lam" w:date="2015-07-22T02:58:00Z"/>
                <w:rFonts w:ascii="Times New Roman" w:hAnsi="Times New Roman" w:cs="Times New Roman"/>
                <w:sz w:val="24"/>
                <w:szCs w:val="24"/>
                <w:lang w:eastAsia="en-US"/>
              </w:rPr>
              <w:pPrChange w:id="1656" w:author="Christopher Lam" w:date="2015-07-22T02:54:00Z">
                <w:pPr>
                  <w:ind w:left="0"/>
                </w:pPr>
              </w:pPrChange>
            </w:pPr>
            <w:del w:id="1657" w:author="Christopher Lam" w:date="2015-07-22T02:58:00Z">
              <w:r w:rsidRPr="00712F97" w:rsidDel="0059429E">
                <w:rPr>
                  <w:rFonts w:ascii="Times New Roman" w:hAnsi="Times New Roman" w:cs="Times New Roman"/>
                  <w:sz w:val="24"/>
                  <w:szCs w:val="24"/>
                </w:rPr>
                <w:delText>H3f</w:delText>
              </w:r>
            </w:del>
            <w:del w:id="1658" w:author="Christopher Lam" w:date="2015-07-22T02:55:00Z">
              <w:r w:rsidRPr="00712F97" w:rsidDel="0059429E">
                <w:rPr>
                  <w:rFonts w:ascii="Times New Roman" w:hAnsi="Times New Roman" w:cs="Times New Roman"/>
                  <w:sz w:val="24"/>
                  <w:szCs w:val="24"/>
                </w:rPr>
                <w:delText>:</w:delText>
              </w:r>
            </w:del>
            <w:del w:id="1659" w:author="Christopher Lam" w:date="2015-07-22T02:58:00Z">
              <w:r w:rsidRPr="00712F97" w:rsidDel="0059429E">
                <w:rPr>
                  <w:rFonts w:ascii="Times New Roman" w:hAnsi="Times New Roman" w:cs="Times New Roman"/>
                  <w:sz w:val="24"/>
                  <w:szCs w:val="24"/>
                </w:rPr>
                <w:delText xml:space="preserve"> Training group reports higher accuracy </w:delText>
              </w:r>
            </w:del>
          </w:p>
        </w:tc>
        <w:tc>
          <w:tcPr>
            <w:tcW w:w="4140" w:type="dxa"/>
            <w:tcPrChange w:id="1660" w:author="Christopher Lam" w:date="2015-07-22T03:03:00Z">
              <w:tcPr>
                <w:tcW w:w="4050" w:type="dxa"/>
              </w:tcPr>
            </w:tcPrChange>
          </w:tcPr>
          <w:p w14:paraId="68AAE90A" w14:textId="77777777" w:rsidR="001E462D" w:rsidRPr="00712F97" w:rsidDel="0059429E" w:rsidRDefault="001E462D" w:rsidP="006C69CF">
            <w:pPr>
              <w:spacing w:line="480" w:lineRule="auto"/>
              <w:ind w:left="0"/>
              <w:jc w:val="center"/>
              <w:rPr>
                <w:ins w:id="1661" w:author="Christopher Lam" w:date="2015-07-22T03:01:00Z"/>
                <w:rFonts w:ascii="Times New Roman" w:hAnsi="Times New Roman" w:cs="Times New Roman"/>
              </w:rPr>
            </w:pPr>
          </w:p>
        </w:tc>
        <w:tc>
          <w:tcPr>
            <w:tcW w:w="1080" w:type="dxa"/>
            <w:tcPrChange w:id="1662" w:author="Christopher Lam" w:date="2015-07-22T03:03:00Z">
              <w:tcPr>
                <w:tcW w:w="1080" w:type="dxa"/>
              </w:tcPr>
            </w:tcPrChange>
          </w:tcPr>
          <w:p w14:paraId="27FDB710" w14:textId="2545250B" w:rsidR="001E462D" w:rsidRPr="00712F97" w:rsidDel="0059429E" w:rsidRDefault="001E462D">
            <w:pPr>
              <w:spacing w:line="480" w:lineRule="auto"/>
              <w:ind w:left="0"/>
              <w:jc w:val="center"/>
              <w:rPr>
                <w:del w:id="1663" w:author="Christopher Lam" w:date="2015-07-22T02:58:00Z"/>
                <w:rFonts w:ascii="Times New Roman" w:hAnsi="Times New Roman" w:cs="Times New Roman"/>
                <w:sz w:val="24"/>
                <w:szCs w:val="24"/>
                <w:lang w:eastAsia="en-US"/>
              </w:rPr>
              <w:pPrChange w:id="1664" w:author="Christopher Lam" w:date="2015-07-22T02:54:00Z">
                <w:pPr>
                  <w:ind w:left="0"/>
                  <w:jc w:val="center"/>
                </w:pPr>
              </w:pPrChange>
            </w:pPr>
            <w:del w:id="1665" w:author="Christopher Lam" w:date="2015-07-22T02:58:00Z">
              <w:r w:rsidRPr="00712F97" w:rsidDel="0059429E">
                <w:rPr>
                  <w:rFonts w:ascii="Times New Roman" w:hAnsi="Times New Roman" w:cs="Times New Roman"/>
                  <w:sz w:val="24"/>
                  <w:szCs w:val="24"/>
                </w:rPr>
                <w:delText>.22</w:delText>
              </w:r>
            </w:del>
          </w:p>
        </w:tc>
        <w:tc>
          <w:tcPr>
            <w:tcW w:w="1350" w:type="dxa"/>
            <w:tcPrChange w:id="1666" w:author="Christopher Lam" w:date="2015-07-22T03:03:00Z">
              <w:tcPr>
                <w:tcW w:w="1350" w:type="dxa"/>
              </w:tcPr>
            </w:tcPrChange>
          </w:tcPr>
          <w:p w14:paraId="4B649929" w14:textId="7D5E75AC" w:rsidR="001E462D" w:rsidRPr="00712F97" w:rsidDel="0059429E" w:rsidRDefault="001E462D">
            <w:pPr>
              <w:spacing w:line="480" w:lineRule="auto"/>
              <w:ind w:left="0"/>
              <w:jc w:val="center"/>
              <w:rPr>
                <w:del w:id="1667" w:author="Christopher Lam" w:date="2015-07-22T02:58:00Z"/>
                <w:rFonts w:ascii="Times New Roman" w:hAnsi="Times New Roman" w:cs="Times New Roman"/>
                <w:sz w:val="24"/>
                <w:szCs w:val="24"/>
                <w:lang w:eastAsia="en-US"/>
              </w:rPr>
              <w:pPrChange w:id="1668" w:author="Christopher Lam" w:date="2015-07-22T02:54:00Z">
                <w:pPr>
                  <w:ind w:left="0"/>
                  <w:jc w:val="center"/>
                </w:pPr>
              </w:pPrChange>
            </w:pPr>
            <w:del w:id="1669" w:author="Christopher Lam" w:date="2015-07-22T02:58:00Z">
              <w:r w:rsidRPr="00712F97" w:rsidDel="0059429E">
                <w:rPr>
                  <w:rFonts w:ascii="Times New Roman" w:hAnsi="Times New Roman" w:cs="Times New Roman"/>
                  <w:sz w:val="24"/>
                  <w:szCs w:val="24"/>
                </w:rPr>
                <w:delText>N/A</w:delText>
              </w:r>
            </w:del>
          </w:p>
        </w:tc>
        <w:tc>
          <w:tcPr>
            <w:tcW w:w="1530" w:type="dxa"/>
            <w:tcPrChange w:id="1670" w:author="Christopher Lam" w:date="2015-07-22T03:03:00Z">
              <w:tcPr>
                <w:tcW w:w="1530" w:type="dxa"/>
              </w:tcPr>
            </w:tcPrChange>
          </w:tcPr>
          <w:p w14:paraId="6D548425" w14:textId="2BD541C5" w:rsidR="001E462D" w:rsidRPr="00712F97" w:rsidDel="0059429E" w:rsidRDefault="001E462D">
            <w:pPr>
              <w:spacing w:line="480" w:lineRule="auto"/>
              <w:ind w:left="0"/>
              <w:jc w:val="center"/>
              <w:rPr>
                <w:del w:id="1671" w:author="Christopher Lam" w:date="2015-07-22T02:58:00Z"/>
                <w:rFonts w:ascii="Times New Roman" w:hAnsi="Times New Roman" w:cs="Times New Roman"/>
                <w:sz w:val="24"/>
                <w:szCs w:val="24"/>
                <w:lang w:eastAsia="en-US"/>
              </w:rPr>
              <w:pPrChange w:id="1672" w:author="Christopher Lam" w:date="2015-07-22T02:54:00Z">
                <w:pPr>
                  <w:ind w:left="0"/>
                  <w:jc w:val="center"/>
                </w:pPr>
              </w:pPrChange>
            </w:pPr>
            <w:del w:id="1673" w:author="Christopher Lam" w:date="2015-07-22T02:58:00Z">
              <w:r w:rsidRPr="00712F97" w:rsidDel="0059429E">
                <w:rPr>
                  <w:rFonts w:ascii="Times New Roman" w:hAnsi="Times New Roman" w:cs="Times New Roman"/>
                  <w:sz w:val="24"/>
                  <w:szCs w:val="24"/>
                </w:rPr>
                <w:delText>N.S.</w:delText>
              </w:r>
            </w:del>
          </w:p>
        </w:tc>
      </w:tr>
      <w:tr w:rsidR="001E462D" w:rsidRPr="00712F97" w14:paraId="2E32A417" w14:textId="77777777" w:rsidTr="00D32B37">
        <w:tc>
          <w:tcPr>
            <w:tcW w:w="1368" w:type="dxa"/>
            <w:tcPrChange w:id="1674" w:author="Christopher Lam" w:date="2015-07-22T03:03:00Z">
              <w:tcPr>
                <w:tcW w:w="1458" w:type="dxa"/>
              </w:tcPr>
            </w:tcPrChange>
          </w:tcPr>
          <w:p w14:paraId="6A5C4E5F" w14:textId="0C8E8F72" w:rsidR="001E462D" w:rsidRPr="00712F97" w:rsidRDefault="001E462D">
            <w:pPr>
              <w:spacing w:line="480" w:lineRule="auto"/>
              <w:ind w:left="0"/>
              <w:rPr>
                <w:rFonts w:ascii="Times New Roman" w:hAnsi="Times New Roman" w:cs="Times New Roman"/>
                <w:sz w:val="24"/>
                <w:szCs w:val="24"/>
                <w:lang w:eastAsia="en-US"/>
              </w:rPr>
              <w:pPrChange w:id="1675" w:author="Christopher Lam" w:date="2015-07-22T03:03:00Z">
                <w:pPr>
                  <w:ind w:left="0"/>
                </w:pPr>
              </w:pPrChange>
            </w:pPr>
            <w:r w:rsidRPr="00712F97">
              <w:rPr>
                <w:rFonts w:ascii="Times New Roman" w:hAnsi="Times New Roman" w:cs="Times New Roman"/>
                <w:sz w:val="24"/>
                <w:szCs w:val="24"/>
              </w:rPr>
              <w:t>H</w:t>
            </w:r>
            <w:ins w:id="1676" w:author="Christopher Lam" w:date="2015-07-22T02:55:00Z">
              <w:r>
                <w:rPr>
                  <w:rFonts w:ascii="Times New Roman" w:hAnsi="Times New Roman" w:cs="Times New Roman"/>
                  <w:sz w:val="24"/>
                  <w:szCs w:val="24"/>
                </w:rPr>
                <w:t>4</w:t>
              </w:r>
            </w:ins>
            <w:del w:id="1677" w:author="Christopher Lam" w:date="2015-07-22T02:55:00Z">
              <w:r w:rsidRPr="00712F97" w:rsidDel="0059429E">
                <w:rPr>
                  <w:rFonts w:ascii="Times New Roman" w:hAnsi="Times New Roman" w:cs="Times New Roman"/>
                  <w:sz w:val="24"/>
                  <w:szCs w:val="24"/>
                </w:rPr>
                <w:delText>4:</w:delText>
              </w:r>
            </w:del>
            <w:del w:id="1678" w:author="Christopher Lam" w:date="2015-07-22T03:03:00Z">
              <w:r w:rsidRPr="00712F97" w:rsidDel="001E462D">
                <w:rPr>
                  <w:rFonts w:ascii="Times New Roman" w:hAnsi="Times New Roman" w:cs="Times New Roman"/>
                  <w:sz w:val="24"/>
                  <w:szCs w:val="24"/>
                </w:rPr>
                <w:delText xml:space="preserve"> Training group reports higher group effectiveness</w:delText>
              </w:r>
            </w:del>
            <w:ins w:id="1679" w:author="Christopher Lam" w:date="2015-07-22T02:55:00Z">
              <w:r>
                <w:rPr>
                  <w:rFonts w:ascii="Times New Roman" w:hAnsi="Times New Roman" w:cs="Times New Roman"/>
                  <w:sz w:val="24"/>
                  <w:szCs w:val="24"/>
                </w:rPr>
                <w:t>.</w:t>
              </w:r>
            </w:ins>
          </w:p>
        </w:tc>
        <w:tc>
          <w:tcPr>
            <w:tcW w:w="4140" w:type="dxa"/>
            <w:tcPrChange w:id="1680" w:author="Christopher Lam" w:date="2015-07-22T03:03:00Z">
              <w:tcPr>
                <w:tcW w:w="4050" w:type="dxa"/>
              </w:tcPr>
            </w:tcPrChange>
          </w:tcPr>
          <w:p w14:paraId="48E89E45" w14:textId="5421C481" w:rsidR="001E462D" w:rsidRPr="00712F97" w:rsidRDefault="001E462D">
            <w:pPr>
              <w:spacing w:line="480" w:lineRule="auto"/>
              <w:ind w:left="0"/>
              <w:rPr>
                <w:ins w:id="1681" w:author="Christopher Lam" w:date="2015-07-22T03:01:00Z"/>
                <w:rFonts w:ascii="Times New Roman" w:hAnsi="Times New Roman" w:cs="Times New Roman"/>
                <w:sz w:val="24"/>
                <w:szCs w:val="24"/>
                <w:lang w:eastAsia="en-US"/>
              </w:rPr>
              <w:pPrChange w:id="1682" w:author="Christopher Lam" w:date="2015-07-22T03:03:00Z">
                <w:pPr>
                  <w:spacing w:line="480" w:lineRule="auto"/>
                  <w:ind w:left="0"/>
                  <w:jc w:val="center"/>
                </w:pPr>
              </w:pPrChange>
            </w:pPr>
            <w:ins w:id="1683" w:author="Christopher Lam" w:date="2015-07-22T03:03:00Z">
              <w:r w:rsidRPr="00712F97">
                <w:rPr>
                  <w:rFonts w:ascii="Times New Roman" w:hAnsi="Times New Roman" w:cs="Times New Roman"/>
                  <w:sz w:val="24"/>
                  <w:szCs w:val="24"/>
                </w:rPr>
                <w:t>Training group reports higher group effectiveness</w:t>
              </w:r>
            </w:ins>
          </w:p>
        </w:tc>
        <w:tc>
          <w:tcPr>
            <w:tcW w:w="1080" w:type="dxa"/>
            <w:tcPrChange w:id="1684" w:author="Christopher Lam" w:date="2015-07-22T03:03:00Z">
              <w:tcPr>
                <w:tcW w:w="1080" w:type="dxa"/>
              </w:tcPr>
            </w:tcPrChange>
          </w:tcPr>
          <w:p w14:paraId="723793D6" w14:textId="7FBB20DC" w:rsidR="001E462D" w:rsidRPr="00712F97" w:rsidRDefault="001E462D">
            <w:pPr>
              <w:spacing w:line="480" w:lineRule="auto"/>
              <w:ind w:left="0"/>
              <w:jc w:val="center"/>
              <w:rPr>
                <w:rFonts w:ascii="Times New Roman" w:hAnsi="Times New Roman" w:cs="Times New Roman"/>
                <w:sz w:val="24"/>
                <w:szCs w:val="24"/>
                <w:lang w:eastAsia="en-US"/>
              </w:rPr>
              <w:pPrChange w:id="1685" w:author="Christopher Lam" w:date="2015-07-22T02:54:00Z">
                <w:pPr>
                  <w:ind w:left="0"/>
                  <w:jc w:val="center"/>
                </w:pPr>
              </w:pPrChange>
            </w:pPr>
            <w:r w:rsidRPr="00712F97">
              <w:rPr>
                <w:rFonts w:ascii="Times New Roman" w:hAnsi="Times New Roman" w:cs="Times New Roman"/>
                <w:sz w:val="24"/>
                <w:szCs w:val="24"/>
              </w:rPr>
              <w:t>.17</w:t>
            </w:r>
          </w:p>
        </w:tc>
        <w:tc>
          <w:tcPr>
            <w:tcW w:w="1350" w:type="dxa"/>
            <w:tcPrChange w:id="1686" w:author="Christopher Lam" w:date="2015-07-22T03:03:00Z">
              <w:tcPr>
                <w:tcW w:w="1350" w:type="dxa"/>
              </w:tcPr>
            </w:tcPrChange>
          </w:tcPr>
          <w:p w14:paraId="592F6636" w14:textId="77777777" w:rsidR="001E462D" w:rsidRPr="00712F97" w:rsidRDefault="001E462D">
            <w:pPr>
              <w:spacing w:line="480" w:lineRule="auto"/>
              <w:ind w:left="0"/>
              <w:jc w:val="center"/>
              <w:rPr>
                <w:rFonts w:ascii="Times New Roman" w:hAnsi="Times New Roman" w:cs="Times New Roman"/>
                <w:sz w:val="24"/>
                <w:szCs w:val="24"/>
                <w:lang w:eastAsia="en-US"/>
              </w:rPr>
              <w:pPrChange w:id="1687" w:author="Christopher Lam" w:date="2015-07-22T02:54:00Z">
                <w:pPr>
                  <w:ind w:left="0"/>
                  <w:jc w:val="center"/>
                </w:pPr>
              </w:pPrChange>
            </w:pPr>
            <w:r w:rsidRPr="00712F97">
              <w:rPr>
                <w:rFonts w:ascii="Times New Roman" w:hAnsi="Times New Roman" w:cs="Times New Roman"/>
                <w:sz w:val="24"/>
                <w:szCs w:val="24"/>
              </w:rPr>
              <w:t>N/A</w:t>
            </w:r>
          </w:p>
        </w:tc>
        <w:tc>
          <w:tcPr>
            <w:tcW w:w="1530" w:type="dxa"/>
            <w:tcPrChange w:id="1688" w:author="Christopher Lam" w:date="2015-07-22T03:03:00Z">
              <w:tcPr>
                <w:tcW w:w="1530" w:type="dxa"/>
              </w:tcPr>
            </w:tcPrChange>
          </w:tcPr>
          <w:p w14:paraId="0A710DFF" w14:textId="57C45847" w:rsidR="001E462D" w:rsidRPr="00712F97" w:rsidRDefault="001E462D">
            <w:pPr>
              <w:spacing w:line="480" w:lineRule="auto"/>
              <w:ind w:left="0"/>
              <w:jc w:val="center"/>
              <w:rPr>
                <w:rFonts w:ascii="Times New Roman" w:hAnsi="Times New Roman" w:cs="Times New Roman"/>
                <w:sz w:val="24"/>
                <w:szCs w:val="24"/>
                <w:lang w:eastAsia="en-US"/>
              </w:rPr>
              <w:pPrChange w:id="1689" w:author="Christopher Lam" w:date="2015-07-22T03:00:00Z">
                <w:pPr>
                  <w:ind w:left="0"/>
                  <w:jc w:val="center"/>
                </w:pPr>
              </w:pPrChange>
            </w:pPr>
            <w:ins w:id="1690" w:author="Christopher Lam" w:date="2015-07-22T03:00:00Z">
              <w:r>
                <w:rPr>
                  <w:rFonts w:ascii="Times New Roman" w:hAnsi="Times New Roman" w:cs="Times New Roman"/>
                  <w:sz w:val="24"/>
                  <w:szCs w:val="24"/>
                </w:rPr>
                <w:t>No</w:t>
              </w:r>
            </w:ins>
            <w:del w:id="1691" w:author="Christopher Lam" w:date="2015-07-22T03:00:00Z">
              <w:r w:rsidRPr="00712F97" w:rsidDel="0059429E">
                <w:rPr>
                  <w:rFonts w:ascii="Times New Roman" w:hAnsi="Times New Roman" w:cs="Times New Roman"/>
                  <w:sz w:val="24"/>
                  <w:szCs w:val="24"/>
                </w:rPr>
                <w:delText>N.S.</w:delText>
              </w:r>
            </w:del>
          </w:p>
        </w:tc>
      </w:tr>
    </w:tbl>
    <w:p w14:paraId="67CDBF86" w14:textId="227B7D34" w:rsidR="00F659AF" w:rsidRPr="00712F97" w:rsidRDefault="00F659AF" w:rsidP="00F659AF">
      <w:pPr>
        <w:rPr>
          <w:rFonts w:ascii="Times New Roman" w:hAnsi="Times New Roman" w:cs="Times New Roman"/>
        </w:rPr>
      </w:pPr>
      <w:r w:rsidRPr="00712F97">
        <w:rPr>
          <w:rFonts w:ascii="Times New Roman" w:hAnsi="Times New Roman" w:cs="Times New Roman"/>
        </w:rPr>
        <w:t>*Significant at &lt;.</w:t>
      </w:r>
      <w:ins w:id="1692" w:author="Christopher Lam" w:date="2015-07-22T03:01:00Z">
        <w:r w:rsidR="0059429E">
          <w:rPr>
            <w:rFonts w:ascii="Times New Roman" w:hAnsi="Times New Roman" w:cs="Times New Roman"/>
          </w:rPr>
          <w:t xml:space="preserve"> </w:t>
        </w:r>
      </w:ins>
      <w:r w:rsidRPr="00712F97">
        <w:rPr>
          <w:rFonts w:ascii="Times New Roman" w:hAnsi="Times New Roman" w:cs="Times New Roman"/>
        </w:rPr>
        <w:t>05 level</w:t>
      </w:r>
    </w:p>
    <w:p w14:paraId="14E5ACE0" w14:textId="79E97590" w:rsidR="00063469" w:rsidRDefault="00063469" w:rsidP="00F659AF">
      <w:pPr>
        <w:ind w:left="0"/>
        <w:rPr>
          <w:ins w:id="1693" w:author="Christopher Lam" w:date="2015-07-22T03:06:00Z"/>
          <w:rFonts w:ascii="Times New Roman" w:hAnsi="Times New Roman" w:cs="Times New Roman"/>
        </w:rPr>
      </w:pPr>
      <w:ins w:id="1694" w:author="Christopher Lam" w:date="2015-07-22T03:05:00Z">
        <w:r>
          <w:rPr>
            <w:rFonts w:ascii="Times New Roman" w:hAnsi="Times New Roman" w:cs="Times New Roman"/>
          </w:rPr>
          <w:t xml:space="preserve"> </w:t>
        </w:r>
      </w:ins>
    </w:p>
    <w:p w14:paraId="0C500CD4" w14:textId="77777777" w:rsidR="00063469" w:rsidRDefault="00063469">
      <w:pPr>
        <w:ind w:left="0"/>
        <w:rPr>
          <w:ins w:id="1695" w:author="Christopher Lam" w:date="2015-07-22T03:06:00Z"/>
          <w:rFonts w:ascii="Times New Roman" w:hAnsi="Times New Roman" w:cs="Times New Roman"/>
        </w:rPr>
      </w:pPr>
      <w:ins w:id="1696" w:author="Christopher Lam" w:date="2015-07-22T03:06:00Z">
        <w:r>
          <w:rPr>
            <w:rFonts w:ascii="Times New Roman" w:hAnsi="Times New Roman" w:cs="Times New Roman"/>
          </w:rPr>
          <w:br w:type="page"/>
        </w:r>
      </w:ins>
    </w:p>
    <w:p w14:paraId="7384E4EF" w14:textId="77777777" w:rsidR="00063469" w:rsidRDefault="00063469" w:rsidP="00063469">
      <w:pPr>
        <w:tabs>
          <w:tab w:val="left" w:pos="3420"/>
        </w:tabs>
        <w:rPr>
          <w:ins w:id="1697" w:author="Christopher Lam" w:date="2015-07-22T03:06:00Z"/>
        </w:rPr>
      </w:pPr>
      <w:ins w:id="1698" w:author="Christopher Lam" w:date="2015-07-22T03:06:00Z">
        <w:r>
          <w:rPr>
            <w:noProof/>
          </w:rPr>
          <mc:AlternateContent>
            <mc:Choice Requires="wps">
              <w:drawing>
                <wp:anchor distT="0" distB="0" distL="114300" distR="114300" simplePos="0" relativeHeight="251674624" behindDoc="0" locked="0" layoutInCell="1" allowOverlap="1" wp14:anchorId="4C4F97B0" wp14:editId="247B2650">
                  <wp:simplePos x="0" y="0"/>
                  <wp:positionH relativeFrom="column">
                    <wp:posOffset>-685800</wp:posOffset>
                  </wp:positionH>
                  <wp:positionV relativeFrom="paragraph">
                    <wp:posOffset>2971800</wp:posOffset>
                  </wp:positionV>
                  <wp:extent cx="3657600" cy="2286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6576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EB0F3B9" w14:textId="77777777" w:rsidR="00BD4A41" w:rsidRPr="00BD5B1A" w:rsidRDefault="00BD4A41" w:rsidP="00063469">
                              <w:pPr>
                                <w:pStyle w:val="Caption"/>
                                <w:rPr>
                                  <w:b w:val="0"/>
                                  <w:noProof/>
                                  <w:color w:val="auto"/>
                                  <w:sz w:val="24"/>
                                  <w:szCs w:val="24"/>
                                </w:rPr>
                              </w:pPr>
                              <w:r w:rsidRPr="00BD5B1A">
                                <w:rPr>
                                  <w:color w:val="auto"/>
                                  <w:sz w:val="24"/>
                                  <w:szCs w:val="24"/>
                                </w:rPr>
                                <w:t>Figure 1.</w:t>
                              </w:r>
                              <w:r>
                                <w:rPr>
                                  <w:b w:val="0"/>
                                  <w:color w:val="auto"/>
                                  <w:sz w:val="24"/>
                                  <w:szCs w:val="24"/>
                                </w:rPr>
                                <w:t xml:space="preserve"> Research hypotheses and theoretical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4F97B0" id="_x0000_t202" coordsize="21600,21600" o:spt="202" path="m0,0l0,21600,21600,21600,21600,0xe">
                  <v:stroke joinstyle="miter"/>
                  <v:path gradientshapeok="t" o:connecttype="rect"/>
                </v:shapetype>
                <v:shape id="Text_x0020_Box_x0020_16" o:spid="_x0000_s1026" type="#_x0000_t202" style="position:absolute;left:0;text-align:left;margin-left:-54pt;margin-top:234pt;width:4in;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" stroked="f">
                  <v:textbox inset="0,0,0,0">
                    <w:txbxContent>
                      <w:p w14:paraId="6EB0F3B9" w14:textId="77777777" w:rsidR="00BD4A41" w:rsidRPr="00BD5B1A" w:rsidRDefault="00BD4A41" w:rsidP="00063469">
                        <w:pPr>
                          <w:pStyle w:val="Caption"/>
                          <w:rPr>
                            <w:b w:val="0"/>
                            <w:noProof/>
                            <w:color w:val="auto"/>
                            <w:sz w:val="24"/>
                            <w:szCs w:val="24"/>
                          </w:rPr>
                        </w:pPr>
                        <w:r w:rsidRPr="00BD5B1A">
                          <w:rPr>
                            <w:color w:val="auto"/>
                            <w:sz w:val="24"/>
                            <w:szCs w:val="24"/>
                          </w:rPr>
                          <w:t>Figure 1.</w:t>
                        </w:r>
                        <w:r>
                          <w:rPr>
                            <w:b w:val="0"/>
                            <w:color w:val="auto"/>
                            <w:sz w:val="24"/>
                            <w:szCs w:val="24"/>
                          </w:rPr>
                          <w:t xml:space="preserve"> Research hypotheses and theoretical model.</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37989B4" wp14:editId="08A4928A">
                  <wp:simplePos x="0" y="0"/>
                  <wp:positionH relativeFrom="column">
                    <wp:posOffset>4914900</wp:posOffset>
                  </wp:positionH>
                  <wp:positionV relativeFrom="paragraph">
                    <wp:posOffset>342900</wp:posOffset>
                  </wp:positionV>
                  <wp:extent cx="4572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82FB04" w14:textId="77777777" w:rsidR="00BD4A41" w:rsidRPr="00582E59" w:rsidRDefault="00BD4A41" w:rsidP="00063469">
                              <w:pPr>
                                <w:rPr>
                                  <w:rFonts w:ascii="Gill Sans" w:hAnsi="Gill Sans" w:cs="Gill Sans"/>
                                  <w:sz w:val="28"/>
                                  <w:szCs w:val="28"/>
                                </w:rPr>
                              </w:pPr>
                              <w:r w:rsidRPr="00582E59">
                                <w:rPr>
                                  <w:rFonts w:ascii="Gill Sans" w:hAnsi="Gill Sans" w:cs="Gill Sans"/>
                                  <w:sz w:val="28"/>
                                  <w:szCs w:val="28"/>
                                </w:rPr>
                                <w:t>H</w:t>
                              </w:r>
                              <w:r>
                                <w:rPr>
                                  <w:rFonts w:ascii="Gill Sans" w:hAnsi="Gill Sans" w:cs="Gill Sans"/>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7989B4" id="Text_x0020_Box_x0020_15" o:spid="_x0000_s1027" type="#_x0000_t202" style="position:absolute;left:0;text-align:left;margin-left:387pt;margin-top:27pt;width:36pt;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RWXM4CAAAW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" filled="f" stroked="f">
                  <v:textbox>
                    <w:txbxContent>
                      <w:p w14:paraId="1582FB04" w14:textId="77777777" w:rsidR="00BD4A41" w:rsidRPr="00582E59" w:rsidRDefault="00BD4A41" w:rsidP="00063469">
                        <w:pPr>
                          <w:rPr>
                            <w:rFonts w:ascii="Gill Sans" w:hAnsi="Gill Sans" w:cs="Gill Sans"/>
                            <w:sz w:val="28"/>
                            <w:szCs w:val="28"/>
                          </w:rPr>
                        </w:pPr>
                        <w:r w:rsidRPr="00582E59">
                          <w:rPr>
                            <w:rFonts w:ascii="Gill Sans" w:hAnsi="Gill Sans" w:cs="Gill Sans"/>
                            <w:sz w:val="28"/>
                            <w:szCs w:val="28"/>
                          </w:rPr>
                          <w:t>H</w:t>
                        </w:r>
                        <w:r>
                          <w:rPr>
                            <w:rFonts w:ascii="Gill Sans" w:hAnsi="Gill Sans" w:cs="Gill Sans"/>
                            <w:sz w:val="28"/>
                            <w:szCs w:val="28"/>
                          </w:rPr>
                          <w:t>4</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2C966AF0" wp14:editId="21913283">
                  <wp:simplePos x="0" y="0"/>
                  <wp:positionH relativeFrom="column">
                    <wp:posOffset>4914900</wp:posOffset>
                  </wp:positionH>
                  <wp:positionV relativeFrom="paragraph">
                    <wp:posOffset>2057400</wp:posOffset>
                  </wp:positionV>
                  <wp:extent cx="45720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E49734" w14:textId="77777777" w:rsidR="00BD4A41" w:rsidRPr="00582E59" w:rsidRDefault="00BD4A41" w:rsidP="00063469">
                              <w:pPr>
                                <w:rPr>
                                  <w:rFonts w:ascii="Gill Sans" w:hAnsi="Gill Sans" w:cs="Gill Sans"/>
                                  <w:sz w:val="28"/>
                                  <w:szCs w:val="28"/>
                                </w:rPr>
                              </w:pPr>
                              <w:r w:rsidRPr="00582E59">
                                <w:rPr>
                                  <w:rFonts w:ascii="Gill Sans" w:hAnsi="Gill Sans" w:cs="Gill Sans"/>
                                  <w:sz w:val="28"/>
                                  <w:szCs w:val="28"/>
                                </w:rPr>
                                <w:t>H</w:t>
                              </w:r>
                              <w:r>
                                <w:rPr>
                                  <w:rFonts w:ascii="Gill Sans" w:hAnsi="Gill Sans" w:cs="Gill Sans"/>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966AF0" id="Text_x0020_Box_x0020_14" o:spid="_x0000_s1028" type="#_x0000_t202" style="position:absolute;left:0;text-align:left;margin-left:387pt;margin-top:162pt;width:36pt;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" filled="f" stroked="f">
                  <v:textbox>
                    <w:txbxContent>
                      <w:p w14:paraId="5CE49734" w14:textId="77777777" w:rsidR="00BD4A41" w:rsidRPr="00582E59" w:rsidRDefault="00BD4A41" w:rsidP="00063469">
                        <w:pPr>
                          <w:rPr>
                            <w:rFonts w:ascii="Gill Sans" w:hAnsi="Gill Sans" w:cs="Gill Sans"/>
                            <w:sz w:val="28"/>
                            <w:szCs w:val="28"/>
                          </w:rPr>
                        </w:pPr>
                        <w:r w:rsidRPr="00582E59">
                          <w:rPr>
                            <w:rFonts w:ascii="Gill Sans" w:hAnsi="Gill Sans" w:cs="Gill Sans"/>
                            <w:sz w:val="28"/>
                            <w:szCs w:val="28"/>
                          </w:rPr>
                          <w:t>H</w:t>
                        </w:r>
                        <w:r>
                          <w:rPr>
                            <w:rFonts w:ascii="Gill Sans" w:hAnsi="Gill Sans" w:cs="Gill Sans"/>
                            <w:sz w:val="28"/>
                            <w:szCs w:val="28"/>
                          </w:rPr>
                          <w:t>4</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A4B7D57" wp14:editId="1D1463D3">
                  <wp:simplePos x="0" y="0"/>
                  <wp:positionH relativeFrom="column">
                    <wp:posOffset>2400300</wp:posOffset>
                  </wp:positionH>
                  <wp:positionV relativeFrom="paragraph">
                    <wp:posOffset>2057400</wp:posOffset>
                  </wp:positionV>
                  <wp:extent cx="4572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897C0F" w14:textId="77777777" w:rsidR="00BD4A41" w:rsidRPr="00582E59" w:rsidRDefault="00BD4A41" w:rsidP="00063469">
                              <w:pPr>
                                <w:rPr>
                                  <w:rFonts w:ascii="Gill Sans" w:hAnsi="Gill Sans" w:cs="Gill Sans"/>
                                  <w:sz w:val="28"/>
                                  <w:szCs w:val="28"/>
                                </w:rPr>
                              </w:pPr>
                              <w:r w:rsidRPr="00582E59">
                                <w:rPr>
                                  <w:rFonts w:ascii="Gill Sans" w:hAnsi="Gill Sans" w:cs="Gill Sans"/>
                                  <w:sz w:val="28"/>
                                  <w:szCs w:val="28"/>
                                </w:rPr>
                                <w:t>H</w:t>
                              </w:r>
                              <w:r>
                                <w:rPr>
                                  <w:rFonts w:ascii="Gill Sans" w:hAnsi="Gill Sans" w:cs="Gill Sans"/>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4B7D57" id="Text_x0020_Box_x0020_13" o:spid="_x0000_s1029" type="#_x0000_t202" style="position:absolute;left:0;text-align:left;margin-left:189pt;margin-top:162pt;width:36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" filled="f" stroked="f">
                  <v:textbox>
                    <w:txbxContent>
                      <w:p w14:paraId="48897C0F" w14:textId="77777777" w:rsidR="00BD4A41" w:rsidRPr="00582E59" w:rsidRDefault="00BD4A41" w:rsidP="00063469">
                        <w:pPr>
                          <w:rPr>
                            <w:rFonts w:ascii="Gill Sans" w:hAnsi="Gill Sans" w:cs="Gill Sans"/>
                            <w:sz w:val="28"/>
                            <w:szCs w:val="28"/>
                          </w:rPr>
                        </w:pPr>
                        <w:r w:rsidRPr="00582E59">
                          <w:rPr>
                            <w:rFonts w:ascii="Gill Sans" w:hAnsi="Gill Sans" w:cs="Gill Sans"/>
                            <w:sz w:val="28"/>
                            <w:szCs w:val="28"/>
                          </w:rPr>
                          <w:t>H</w:t>
                        </w:r>
                        <w:r>
                          <w:rPr>
                            <w:rFonts w:ascii="Gill Sans" w:hAnsi="Gill Sans" w:cs="Gill Sans"/>
                            <w:sz w:val="28"/>
                            <w:szCs w:val="28"/>
                          </w:rPr>
                          <w:t>3</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32465ABD" wp14:editId="5013CA45">
                  <wp:simplePos x="0" y="0"/>
                  <wp:positionH relativeFrom="column">
                    <wp:posOffset>2400300</wp:posOffset>
                  </wp:positionH>
                  <wp:positionV relativeFrom="paragraph">
                    <wp:posOffset>228600</wp:posOffset>
                  </wp:positionV>
                  <wp:extent cx="4572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6920F1" w14:textId="77777777" w:rsidR="00BD4A41" w:rsidRPr="00582E59" w:rsidRDefault="00BD4A41" w:rsidP="00063469">
                              <w:pPr>
                                <w:rPr>
                                  <w:rFonts w:ascii="Gill Sans" w:hAnsi="Gill Sans" w:cs="Gill Sans"/>
                                  <w:sz w:val="28"/>
                                  <w:szCs w:val="28"/>
                                </w:rPr>
                              </w:pPr>
                              <w:r w:rsidRPr="00582E59">
                                <w:rPr>
                                  <w:rFonts w:ascii="Gill Sans" w:hAnsi="Gill Sans" w:cs="Gill Sans"/>
                                  <w:sz w:val="28"/>
                                  <w:szCs w:val="28"/>
                                </w:rPr>
                                <w:t>H</w:t>
                              </w:r>
                              <w:r>
                                <w:rPr>
                                  <w:rFonts w:ascii="Gill Sans" w:hAnsi="Gill Sans" w:cs="Gill San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465ABD" id="Text_x0020_Box_x0020_12" o:spid="_x0000_s1030" type="#_x0000_t202" style="position:absolute;left:0;text-align:left;margin-left:189pt;margin-top:18pt;width:36pt;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" filled="f" stroked="f">
                  <v:textbox>
                    <w:txbxContent>
                      <w:p w14:paraId="5D6920F1" w14:textId="77777777" w:rsidR="00BD4A41" w:rsidRPr="00582E59" w:rsidRDefault="00BD4A41" w:rsidP="00063469">
                        <w:pPr>
                          <w:rPr>
                            <w:rFonts w:ascii="Gill Sans" w:hAnsi="Gill Sans" w:cs="Gill Sans"/>
                            <w:sz w:val="28"/>
                            <w:szCs w:val="28"/>
                          </w:rPr>
                        </w:pPr>
                        <w:r w:rsidRPr="00582E59">
                          <w:rPr>
                            <w:rFonts w:ascii="Gill Sans" w:hAnsi="Gill Sans" w:cs="Gill Sans"/>
                            <w:sz w:val="28"/>
                            <w:szCs w:val="28"/>
                          </w:rPr>
                          <w:t>H</w:t>
                        </w:r>
                        <w:r>
                          <w:rPr>
                            <w:rFonts w:ascii="Gill Sans" w:hAnsi="Gill Sans" w:cs="Gill Sans"/>
                            <w:sz w:val="28"/>
                            <w:szCs w:val="28"/>
                          </w:rPr>
                          <w:t>2</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22438918" wp14:editId="13EF10E6">
                  <wp:simplePos x="0" y="0"/>
                  <wp:positionH relativeFrom="column">
                    <wp:posOffset>914400</wp:posOffset>
                  </wp:positionH>
                  <wp:positionV relativeFrom="paragraph">
                    <wp:posOffset>1028700</wp:posOffset>
                  </wp:positionV>
                  <wp:extent cx="4572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21A10F" w14:textId="77777777" w:rsidR="00BD4A41" w:rsidRPr="00582E59" w:rsidRDefault="00BD4A41" w:rsidP="00063469">
                              <w:pPr>
                                <w:rPr>
                                  <w:rFonts w:ascii="Gill Sans" w:hAnsi="Gill Sans" w:cs="Gill Sans"/>
                                  <w:sz w:val="28"/>
                                  <w:szCs w:val="28"/>
                                </w:rPr>
                              </w:pPr>
                              <w:r w:rsidRPr="00582E59">
                                <w:rPr>
                                  <w:rFonts w:ascii="Gill Sans" w:hAnsi="Gill Sans" w:cs="Gill Sans"/>
                                  <w:sz w:val="28"/>
                                  <w:szCs w:val="28"/>
                                </w:rP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438918" id="Text_x0020_Box_x0020_11" o:spid="_x0000_s1031" type="#_x0000_t202" style="position:absolute;left:0;text-align:left;margin-left:1in;margin-top:81pt;width:36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" filled="f" stroked="f">
                  <v:textbox>
                    <w:txbxContent>
                      <w:p w14:paraId="2521A10F" w14:textId="77777777" w:rsidR="00BD4A41" w:rsidRPr="00582E59" w:rsidRDefault="00BD4A41" w:rsidP="00063469">
                        <w:pPr>
                          <w:rPr>
                            <w:rFonts w:ascii="Gill Sans" w:hAnsi="Gill Sans" w:cs="Gill Sans"/>
                            <w:sz w:val="28"/>
                            <w:szCs w:val="28"/>
                          </w:rPr>
                        </w:pPr>
                        <w:r w:rsidRPr="00582E59">
                          <w:rPr>
                            <w:rFonts w:ascii="Gill Sans" w:hAnsi="Gill Sans" w:cs="Gill Sans"/>
                            <w:sz w:val="28"/>
                            <w:szCs w:val="28"/>
                          </w:rPr>
                          <w:t>H1</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5567FD5A" wp14:editId="116F4F92">
                  <wp:simplePos x="0" y="0"/>
                  <wp:positionH relativeFrom="column">
                    <wp:posOffset>2514600</wp:posOffset>
                  </wp:positionH>
                  <wp:positionV relativeFrom="paragraph">
                    <wp:posOffset>1943100</wp:posOffset>
                  </wp:positionV>
                  <wp:extent cx="457200" cy="228600"/>
                  <wp:effectExtent l="50800" t="25400" r="101600" b="127000"/>
                  <wp:wrapSquare wrapText="bothSides"/>
                  <wp:docPr id="8" name="Straight Arrow Connector 8"/>
                  <wp:cNvGraphicFramePr/>
                  <a:graphic xmlns:a="http://schemas.openxmlformats.org/drawingml/2006/main">
                    <a:graphicData uri="http://schemas.microsoft.com/office/word/2010/wordprocessingShape">
                      <wps:wsp>
                        <wps:cNvCnPr/>
                        <wps:spPr>
                          <a:xfrm>
                            <a:off x="0" y="0"/>
                            <a:ext cx="457200" cy="2286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198pt;margin-top:153pt;width:36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" strokecolor="black [3213]" strokeweight="2pt">
                  <v:stroke endarrow="open"/>
                  <v:shadow on="t" opacity="24903f" mv:blur="40000f" origin=",.5" offset="0,20000emu"/>
                  <w10:wrap type="square"/>
                </v:shape>
              </w:pict>
            </mc:Fallback>
          </mc:AlternateContent>
        </w:r>
        <w:r>
          <w:rPr>
            <w:noProof/>
          </w:rPr>
          <mc:AlternateContent>
            <mc:Choice Requires="wps">
              <w:drawing>
                <wp:anchor distT="0" distB="0" distL="114300" distR="114300" simplePos="0" relativeHeight="251665408" behindDoc="0" locked="0" layoutInCell="1" allowOverlap="1" wp14:anchorId="764C60C3" wp14:editId="6B29190A">
                  <wp:simplePos x="0" y="0"/>
                  <wp:positionH relativeFrom="column">
                    <wp:posOffset>2514600</wp:posOffset>
                  </wp:positionH>
                  <wp:positionV relativeFrom="paragraph">
                    <wp:posOffset>457200</wp:posOffset>
                  </wp:positionV>
                  <wp:extent cx="457200" cy="228600"/>
                  <wp:effectExtent l="50800" t="50800" r="76200" b="101600"/>
                  <wp:wrapSquare wrapText="bothSides"/>
                  <wp:docPr id="7" name="Straight Arrow Connector 7"/>
                  <wp:cNvGraphicFramePr/>
                  <a:graphic xmlns:a="http://schemas.openxmlformats.org/drawingml/2006/main">
                    <a:graphicData uri="http://schemas.microsoft.com/office/word/2010/wordprocessingShape">
                      <wps:wsp>
                        <wps:cNvCnPr/>
                        <wps:spPr>
                          <a:xfrm flipV="1">
                            <a:off x="0" y="0"/>
                            <a:ext cx="457200" cy="2286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98pt;margin-top:36pt;width:36pt;height:1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" strokecolor="black [3213]" strokeweight="2pt">
                  <v:stroke endarrow="open"/>
                  <v:shadow on="t" opacity="24903f" mv:blur="40000f" origin=",.5" offset="0,20000emu"/>
                  <w10:wrap type="square"/>
                </v:shape>
              </w:pict>
            </mc:Fallback>
          </mc:AlternateContent>
        </w:r>
        <w:r>
          <w:rPr>
            <w:noProof/>
          </w:rPr>
          <mc:AlternateContent>
            <mc:Choice Requires="wps">
              <w:drawing>
                <wp:anchor distT="0" distB="0" distL="114300" distR="114300" simplePos="0" relativeHeight="251668480" behindDoc="0" locked="0" layoutInCell="1" allowOverlap="1" wp14:anchorId="22B28CBF" wp14:editId="36CE3575">
                  <wp:simplePos x="0" y="0"/>
                  <wp:positionH relativeFrom="column">
                    <wp:posOffset>4686300</wp:posOffset>
                  </wp:positionH>
                  <wp:positionV relativeFrom="paragraph">
                    <wp:posOffset>457200</wp:posOffset>
                  </wp:positionV>
                  <wp:extent cx="457200" cy="342900"/>
                  <wp:effectExtent l="50800" t="25400" r="101600" b="114300"/>
                  <wp:wrapSquare wrapText="bothSides"/>
                  <wp:docPr id="10" name="Straight Arrow Connector 10"/>
                  <wp:cNvGraphicFramePr/>
                  <a:graphic xmlns:a="http://schemas.openxmlformats.org/drawingml/2006/main">
                    <a:graphicData uri="http://schemas.microsoft.com/office/word/2010/wordprocessingShape">
                      <wps:wsp>
                        <wps:cNvCnPr/>
                        <wps:spPr>
                          <a:xfrm>
                            <a:off x="0" y="0"/>
                            <a:ext cx="4572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69pt;margin-top:36pt;width:36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" strokecolor="black [3213]" strokeweight="2pt">
                  <v:stroke endarrow="open"/>
                  <v:shadow on="t" opacity="24903f" mv:blur="40000f" origin=",.5" offset="0,20000emu"/>
                  <w10:wrap type="square"/>
                </v:shape>
              </w:pict>
            </mc:Fallback>
          </mc:AlternateContent>
        </w:r>
        <w:r>
          <w:rPr>
            <w:noProof/>
          </w:rPr>
          <mc:AlternateContent>
            <mc:Choice Requires="wps">
              <w:drawing>
                <wp:anchor distT="0" distB="0" distL="114300" distR="114300" simplePos="0" relativeHeight="251667456" behindDoc="0" locked="0" layoutInCell="1" allowOverlap="1" wp14:anchorId="1FE59A94" wp14:editId="4667E7C6">
                  <wp:simplePos x="0" y="0"/>
                  <wp:positionH relativeFrom="column">
                    <wp:posOffset>4686300</wp:posOffset>
                  </wp:positionH>
                  <wp:positionV relativeFrom="paragraph">
                    <wp:posOffset>1828800</wp:posOffset>
                  </wp:positionV>
                  <wp:extent cx="457200" cy="342900"/>
                  <wp:effectExtent l="50800" t="50800" r="76200" b="88900"/>
                  <wp:wrapSquare wrapText="bothSides"/>
                  <wp:docPr id="9" name="Straight Arrow Connector 9"/>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69pt;margin-top:2in;width:36pt;height:2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" strokecolor="black [3213]" strokeweight="2pt">
                  <v:stroke endarrow="open"/>
                  <v:shadow on="t" opacity="24903f" mv:blur="40000f" origin=",.5" offset="0,20000emu"/>
                  <w10:wrap type="square"/>
                </v:shape>
              </w:pict>
            </mc:Fallback>
          </mc:AlternateContent>
        </w:r>
        <w:r>
          <w:rPr>
            <w:noProof/>
          </w:rPr>
          <mc:AlternateContent>
            <mc:Choice Requires="wps">
              <w:drawing>
                <wp:anchor distT="0" distB="0" distL="114300" distR="114300" simplePos="0" relativeHeight="251662336" behindDoc="0" locked="0" layoutInCell="1" allowOverlap="1" wp14:anchorId="1B335FC3" wp14:editId="1CED8499">
                  <wp:simplePos x="0" y="0"/>
                  <wp:positionH relativeFrom="column">
                    <wp:posOffset>3086100</wp:posOffset>
                  </wp:positionH>
                  <wp:positionV relativeFrom="paragraph">
                    <wp:posOffset>1828800</wp:posOffset>
                  </wp:positionV>
                  <wp:extent cx="1485900" cy="8001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1485900" cy="800100"/>
                          </a:xfrm>
                          <a:prstGeom prst="rect">
                            <a:avLst/>
                          </a:prstGeom>
                          <a:solidFill>
                            <a:schemeClr val="bg1"/>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2C7852" w14:textId="77777777" w:rsidR="00BD4A41" w:rsidRPr="00262A63" w:rsidRDefault="00BD4A41">
                              <w:pPr>
                                <w:spacing w:before="160"/>
                                <w:ind w:left="0"/>
                                <w:jc w:val="center"/>
                                <w:rPr>
                                  <w:rFonts w:ascii="Gill Sans" w:hAnsi="Gill Sans" w:cs="Gill Sans"/>
                                  <w:sz w:val="28"/>
                                  <w:szCs w:val="28"/>
                                </w:rPr>
                                <w:pPrChange w:id="1699" w:author="Christopher Lam" w:date="2015-07-22T03:07:00Z">
                                  <w:pPr>
                                    <w:spacing w:before="160"/>
                                    <w:jc w:val="center"/>
                                  </w:pPr>
                                </w:pPrChange>
                              </w:pPr>
                              <w:r w:rsidRPr="00262A63">
                                <w:rPr>
                                  <w:rFonts w:ascii="Gill Sans" w:hAnsi="Gill Sans" w:cs="Gill Sans"/>
                                  <w:sz w:val="28"/>
                                  <w:szCs w:val="28"/>
                                </w:rPr>
                                <w:t>Communication 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335FC3" id="Text_x0020_Box_x0020_4" o:spid="_x0000_s1032" type="#_x0000_t202" style="position:absolute;left:0;text-align:left;margin-left:243pt;margin-top:2in;width:117pt;height: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" fillcolor="white [3212]" strokecolor="black [3213]">
                  <v:textbox>
                    <w:txbxContent>
                      <w:p w14:paraId="162C7852" w14:textId="77777777" w:rsidR="00BD4A41" w:rsidRPr="00262A63" w:rsidRDefault="00BD4A41">
                        <w:pPr>
                          <w:spacing w:before="160"/>
                          <w:ind w:left="0"/>
                          <w:jc w:val="center"/>
                          <w:rPr>
                            <w:rFonts w:ascii="Gill Sans" w:hAnsi="Gill Sans" w:cs="Gill Sans"/>
                            <w:sz w:val="28"/>
                            <w:szCs w:val="28"/>
                          </w:rPr>
                          <w:pPrChange w:id="1700" w:author="Christopher Lam" w:date="2015-07-22T03:07:00Z">
                            <w:pPr>
                              <w:spacing w:before="160"/>
                              <w:jc w:val="center"/>
                            </w:pPr>
                          </w:pPrChange>
                        </w:pPr>
                        <w:r w:rsidRPr="00262A63">
                          <w:rPr>
                            <w:rFonts w:ascii="Gill Sans" w:hAnsi="Gill Sans" w:cs="Gill Sans"/>
                            <w:sz w:val="28"/>
                            <w:szCs w:val="28"/>
                          </w:rPr>
                          <w:t>Communication quality</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F04A35E" wp14:editId="4FFC396B">
                  <wp:simplePos x="0" y="0"/>
                  <wp:positionH relativeFrom="column">
                    <wp:posOffset>3086100</wp:posOffset>
                  </wp:positionH>
                  <wp:positionV relativeFrom="paragraph">
                    <wp:posOffset>0</wp:posOffset>
                  </wp:positionV>
                  <wp:extent cx="1485900" cy="8001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1485900" cy="800100"/>
                          </a:xfrm>
                          <a:prstGeom prst="rect">
                            <a:avLst/>
                          </a:prstGeom>
                          <a:solidFill>
                            <a:schemeClr val="bg1"/>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109A49" w14:textId="77777777" w:rsidR="00BD4A41" w:rsidRPr="00262A63" w:rsidRDefault="00BD4A41">
                              <w:pPr>
                                <w:spacing w:before="160"/>
                                <w:ind w:left="0"/>
                                <w:jc w:val="center"/>
                                <w:rPr>
                                  <w:rFonts w:ascii="Gill Sans" w:hAnsi="Gill Sans" w:cs="Gill Sans"/>
                                  <w:sz w:val="28"/>
                                  <w:szCs w:val="28"/>
                                </w:rPr>
                                <w:pPrChange w:id="1701" w:author="Christopher Lam" w:date="2015-07-22T03:07:00Z">
                                  <w:pPr>
                                    <w:spacing w:before="160"/>
                                    <w:jc w:val="center"/>
                                  </w:pPr>
                                </w:pPrChange>
                              </w:pPr>
                              <w:r w:rsidRPr="00262A63">
                                <w:rPr>
                                  <w:rFonts w:ascii="Gill Sans" w:hAnsi="Gill Sans" w:cs="Gill Sans"/>
                                  <w:sz w:val="28"/>
                                  <w:szCs w:val="28"/>
                                </w:rPr>
                                <w:t>Communication 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4A35E" id="Text_x0020_Box_x0020_3" o:spid="_x0000_s1033" type="#_x0000_t202" style="position:absolute;left:0;text-align:left;margin-left:243pt;margin-top:0;width:117pt;height: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" fillcolor="white [3212]" strokecolor="black [3213]">
                  <v:textbox>
                    <w:txbxContent>
                      <w:p w14:paraId="43109A49" w14:textId="77777777" w:rsidR="00BD4A41" w:rsidRPr="00262A63" w:rsidRDefault="00BD4A41">
                        <w:pPr>
                          <w:spacing w:before="160"/>
                          <w:ind w:left="0"/>
                          <w:jc w:val="center"/>
                          <w:rPr>
                            <w:rFonts w:ascii="Gill Sans" w:hAnsi="Gill Sans" w:cs="Gill Sans"/>
                            <w:sz w:val="28"/>
                            <w:szCs w:val="28"/>
                          </w:rPr>
                          <w:pPrChange w:id="1702" w:author="Christopher Lam" w:date="2015-07-22T03:07:00Z">
                            <w:pPr>
                              <w:spacing w:before="160"/>
                              <w:jc w:val="center"/>
                            </w:pPr>
                          </w:pPrChange>
                        </w:pPr>
                        <w:r w:rsidRPr="00262A63">
                          <w:rPr>
                            <w:rFonts w:ascii="Gill Sans" w:hAnsi="Gill Sans" w:cs="Gill Sans"/>
                            <w:sz w:val="28"/>
                            <w:szCs w:val="28"/>
                          </w:rPr>
                          <w:t>Communication quantity</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1A33A9C5" wp14:editId="4B04B39F">
                  <wp:simplePos x="0" y="0"/>
                  <wp:positionH relativeFrom="column">
                    <wp:posOffset>1485900</wp:posOffset>
                  </wp:positionH>
                  <wp:positionV relativeFrom="paragraph">
                    <wp:posOffset>914400</wp:posOffset>
                  </wp:positionV>
                  <wp:extent cx="1485900" cy="8001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1485900" cy="800100"/>
                          </a:xfrm>
                          <a:prstGeom prst="rect">
                            <a:avLst/>
                          </a:prstGeom>
                          <a:solidFill>
                            <a:schemeClr val="bg1"/>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FBBAB5" w14:textId="283ED2E8" w:rsidR="00BD4A41" w:rsidRPr="00262A63" w:rsidRDefault="00BD4A41">
                              <w:pPr>
                                <w:spacing w:before="320"/>
                                <w:ind w:left="0"/>
                                <w:jc w:val="center"/>
                                <w:rPr>
                                  <w:rFonts w:ascii="Gill Sans" w:hAnsi="Gill Sans" w:cs="Gill Sans"/>
                                  <w:sz w:val="28"/>
                                  <w:szCs w:val="28"/>
                                </w:rPr>
                                <w:pPrChange w:id="1703" w:author="Christopher Lam" w:date="2015-07-22T03:06:00Z">
                                  <w:pPr>
                                    <w:spacing w:before="320"/>
                                    <w:jc w:val="center"/>
                                  </w:pPr>
                                </w:pPrChange>
                              </w:pPr>
                              <w:r w:rsidRPr="00262A63">
                                <w:rPr>
                                  <w:rFonts w:ascii="Gill Sans" w:hAnsi="Gill Sans" w:cs="Gill Sans"/>
                                  <w:sz w:val="28"/>
                                  <w:szCs w:val="28"/>
                                </w:rPr>
                                <w:t>Media</w:t>
                              </w:r>
                              <w:ins w:id="1704" w:author="Christopher Lam" w:date="2015-07-22T03:06:00Z">
                                <w:r>
                                  <w:rPr>
                                    <w:rFonts w:ascii="Gill Sans" w:hAnsi="Gill Sans" w:cs="Gill Sans"/>
                                    <w:sz w:val="28"/>
                                    <w:szCs w:val="28"/>
                                  </w:rPr>
                                  <w:t>-</w:t>
                                </w:r>
                              </w:ins>
                              <w:del w:id="1705" w:author="Christopher Lam" w:date="2015-07-22T03:06:00Z">
                                <w:r w:rsidRPr="00262A63" w:rsidDel="00063469">
                                  <w:rPr>
                                    <w:rFonts w:ascii="Gill Sans" w:hAnsi="Gill Sans" w:cs="Gill Sans"/>
                                    <w:sz w:val="28"/>
                                    <w:szCs w:val="28"/>
                                  </w:rPr>
                                  <w:delText xml:space="preserve"> </w:delText>
                                </w:r>
                              </w:del>
                              <w:r w:rsidRPr="00262A63">
                                <w:rPr>
                                  <w:rFonts w:ascii="Gill Sans" w:hAnsi="Gill Sans" w:cs="Gill Sans"/>
                                  <w:sz w:val="28"/>
                                  <w:szCs w:val="28"/>
                                </w:rPr>
                                <w:t>fit</w:t>
                              </w:r>
                              <w:r>
                                <w:rPr>
                                  <w:rFonts w:ascii="Gill Sans" w:hAnsi="Gill Sans" w:cs="Gill Sans"/>
                                  <w:sz w:val="28"/>
                                  <w:szCs w:val="28"/>
                                </w:rPr>
                                <w:t xml:space="preserve"> </w:t>
                              </w:r>
                              <w:r w:rsidRPr="00262A63">
                                <w:rPr>
                                  <w:rFonts w:ascii="Gill Sans" w:hAnsi="Gill Sans" w:cs="Gill Sans"/>
                                  <w:sz w:val="28"/>
                                  <w:szCs w:val="28"/>
                                </w:rPr>
                                <w:t>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33A9C5" id="Text_x0020_Box_x0020_2" o:spid="_x0000_s1034" type="#_x0000_t202" style="position:absolute;left:0;text-align:left;margin-left:117pt;margin-top:1in;width:117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" fillcolor="white [3212]" strokecolor="black [3213]">
                  <v:textbox>
                    <w:txbxContent>
                      <w:p w14:paraId="6EFBBAB5" w14:textId="283ED2E8" w:rsidR="00BD4A41" w:rsidRPr="00262A63" w:rsidRDefault="00BD4A41">
                        <w:pPr>
                          <w:spacing w:before="320"/>
                          <w:ind w:left="0"/>
                          <w:jc w:val="center"/>
                          <w:rPr>
                            <w:rFonts w:ascii="Gill Sans" w:hAnsi="Gill Sans" w:cs="Gill Sans"/>
                            <w:sz w:val="28"/>
                            <w:szCs w:val="28"/>
                          </w:rPr>
                          <w:pPrChange w:id="1706" w:author="Christopher Lam" w:date="2015-07-22T03:06:00Z">
                            <w:pPr>
                              <w:spacing w:before="320"/>
                              <w:jc w:val="center"/>
                            </w:pPr>
                          </w:pPrChange>
                        </w:pPr>
                        <w:r w:rsidRPr="00262A63">
                          <w:rPr>
                            <w:rFonts w:ascii="Gill Sans" w:hAnsi="Gill Sans" w:cs="Gill Sans"/>
                            <w:sz w:val="28"/>
                            <w:szCs w:val="28"/>
                          </w:rPr>
                          <w:t>Media</w:t>
                        </w:r>
                        <w:ins w:id="1707" w:author="Christopher Lam" w:date="2015-07-22T03:06:00Z">
                          <w:r>
                            <w:rPr>
                              <w:rFonts w:ascii="Gill Sans" w:hAnsi="Gill Sans" w:cs="Gill Sans"/>
                              <w:sz w:val="28"/>
                              <w:szCs w:val="28"/>
                            </w:rPr>
                            <w:t>-</w:t>
                          </w:r>
                        </w:ins>
                        <w:del w:id="1708" w:author="Christopher Lam" w:date="2015-07-22T03:06:00Z">
                          <w:r w:rsidRPr="00262A63" w:rsidDel="00063469">
                            <w:rPr>
                              <w:rFonts w:ascii="Gill Sans" w:hAnsi="Gill Sans" w:cs="Gill Sans"/>
                              <w:sz w:val="28"/>
                              <w:szCs w:val="28"/>
                            </w:rPr>
                            <w:delText xml:space="preserve"> </w:delText>
                          </w:r>
                        </w:del>
                        <w:r w:rsidRPr="00262A63">
                          <w:rPr>
                            <w:rFonts w:ascii="Gill Sans" w:hAnsi="Gill Sans" w:cs="Gill Sans"/>
                            <w:sz w:val="28"/>
                            <w:szCs w:val="28"/>
                          </w:rPr>
                          <w:t>fit</w:t>
                        </w:r>
                        <w:r>
                          <w:rPr>
                            <w:rFonts w:ascii="Gill Sans" w:hAnsi="Gill Sans" w:cs="Gill Sans"/>
                            <w:sz w:val="28"/>
                            <w:szCs w:val="28"/>
                          </w:rPr>
                          <w:t xml:space="preserve"> </w:t>
                        </w:r>
                        <w:r w:rsidRPr="00262A63">
                          <w:rPr>
                            <w:rFonts w:ascii="Gill Sans" w:hAnsi="Gill Sans" w:cs="Gill Sans"/>
                            <w:sz w:val="28"/>
                            <w:szCs w:val="28"/>
                          </w:rPr>
                          <w:t>behavior</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E6BB86D" wp14:editId="558EE305">
                  <wp:simplePos x="0" y="0"/>
                  <wp:positionH relativeFrom="column">
                    <wp:posOffset>914400</wp:posOffset>
                  </wp:positionH>
                  <wp:positionV relativeFrom="paragraph">
                    <wp:posOffset>1371600</wp:posOffset>
                  </wp:positionV>
                  <wp:extent cx="457200" cy="0"/>
                  <wp:effectExtent l="0" t="101600" r="25400" b="177800"/>
                  <wp:wrapSquare wrapText="bothSides"/>
                  <wp:docPr id="6" name="Straight Arrow Connector 6"/>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1in;margin-top:108pt;width:36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" strokecolor="black [3213]" strokeweight="2pt">
                  <v:stroke endarrow="open"/>
                  <v:shadow on="t" opacity="24903f" mv:blur="40000f" origin=",.5" offset="0,20000emu"/>
                  <w10:wrap type="square"/>
                </v:shape>
              </w:pict>
            </mc:Fallback>
          </mc:AlternateContent>
        </w:r>
        <w:r>
          <w:rPr>
            <w:noProof/>
          </w:rPr>
          <mc:AlternateContent>
            <mc:Choice Requires="wps">
              <w:drawing>
                <wp:anchor distT="0" distB="0" distL="114300" distR="114300" simplePos="0" relativeHeight="251663360" behindDoc="0" locked="0" layoutInCell="1" allowOverlap="1" wp14:anchorId="65A82436" wp14:editId="7E820CF2">
                  <wp:simplePos x="0" y="0"/>
                  <wp:positionH relativeFrom="column">
                    <wp:posOffset>4686300</wp:posOffset>
                  </wp:positionH>
                  <wp:positionV relativeFrom="paragraph">
                    <wp:posOffset>914400</wp:posOffset>
                  </wp:positionV>
                  <wp:extent cx="1485900" cy="800100"/>
                  <wp:effectExtent l="0" t="0" r="38100" b="38100"/>
                  <wp:wrapSquare wrapText="bothSides"/>
                  <wp:docPr id="5" name="Text Box 5"/>
                  <wp:cNvGraphicFramePr/>
                  <a:graphic xmlns:a="http://schemas.openxmlformats.org/drawingml/2006/main">
                    <a:graphicData uri="http://schemas.microsoft.com/office/word/2010/wordprocessingShape">
                      <wps:wsp>
                        <wps:cNvSpPr txBox="1"/>
                        <wps:spPr>
                          <a:xfrm>
                            <a:off x="0" y="0"/>
                            <a:ext cx="1485900" cy="800100"/>
                          </a:xfrm>
                          <a:prstGeom prst="rect">
                            <a:avLst/>
                          </a:prstGeom>
                          <a:solidFill>
                            <a:schemeClr val="bg1"/>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36A9F0" w14:textId="77777777" w:rsidR="00BD4A41" w:rsidRPr="00262A63" w:rsidRDefault="00BD4A41">
                              <w:pPr>
                                <w:spacing w:before="160"/>
                                <w:ind w:left="0"/>
                                <w:jc w:val="center"/>
                                <w:rPr>
                                  <w:rFonts w:ascii="Gill Sans" w:hAnsi="Gill Sans" w:cs="Gill Sans"/>
                                  <w:sz w:val="28"/>
                                  <w:szCs w:val="28"/>
                                </w:rPr>
                                <w:pPrChange w:id="1709" w:author="Christopher Lam" w:date="2015-07-22T03:07:00Z">
                                  <w:pPr>
                                    <w:spacing w:before="160"/>
                                    <w:jc w:val="center"/>
                                  </w:pPr>
                                </w:pPrChange>
                              </w:pPr>
                              <w:r w:rsidRPr="00262A63">
                                <w:rPr>
                                  <w:rFonts w:ascii="Gill Sans" w:hAnsi="Gill Sans" w:cs="Gill Sans"/>
                                  <w:sz w:val="28"/>
                                  <w:szCs w:val="28"/>
                                </w:rPr>
                                <w:t>Group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A82436" id="Text_x0020_Box_x0020_5" o:spid="_x0000_s1035" type="#_x0000_t202" style="position:absolute;left:0;text-align:left;margin-left:369pt;margin-top:1in;width:117pt;height: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" fillcolor="white [3212]" strokecolor="black [3213]">
                  <v:textbox>
                    <w:txbxContent>
                      <w:p w14:paraId="4A36A9F0" w14:textId="77777777" w:rsidR="00BD4A41" w:rsidRPr="00262A63" w:rsidRDefault="00BD4A41">
                        <w:pPr>
                          <w:spacing w:before="160"/>
                          <w:ind w:left="0"/>
                          <w:jc w:val="center"/>
                          <w:rPr>
                            <w:rFonts w:ascii="Gill Sans" w:hAnsi="Gill Sans" w:cs="Gill Sans"/>
                            <w:sz w:val="28"/>
                            <w:szCs w:val="28"/>
                          </w:rPr>
                          <w:pPrChange w:id="1710" w:author="Christopher Lam" w:date="2015-07-22T03:07:00Z">
                            <w:pPr>
                              <w:spacing w:before="160"/>
                              <w:jc w:val="center"/>
                            </w:pPr>
                          </w:pPrChange>
                        </w:pPr>
                        <w:r w:rsidRPr="00262A63">
                          <w:rPr>
                            <w:rFonts w:ascii="Gill Sans" w:hAnsi="Gill Sans" w:cs="Gill Sans"/>
                            <w:sz w:val="28"/>
                            <w:szCs w:val="28"/>
                          </w:rPr>
                          <w:t>Group effectiveness</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5E379E3E" wp14:editId="16BE93F5">
                  <wp:simplePos x="0" y="0"/>
                  <wp:positionH relativeFrom="column">
                    <wp:posOffset>-685800</wp:posOffset>
                  </wp:positionH>
                  <wp:positionV relativeFrom="paragraph">
                    <wp:posOffset>914400</wp:posOffset>
                  </wp:positionV>
                  <wp:extent cx="1485900" cy="8001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1485900" cy="800100"/>
                          </a:xfrm>
                          <a:prstGeom prst="rect">
                            <a:avLst/>
                          </a:prstGeom>
                          <a:solidFill>
                            <a:schemeClr val="bg1"/>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224384" w14:textId="77777777" w:rsidR="00BD4A41" w:rsidRPr="00262A63" w:rsidRDefault="00BD4A41">
                              <w:pPr>
                                <w:spacing w:before="40"/>
                                <w:ind w:left="0"/>
                                <w:jc w:val="center"/>
                                <w:rPr>
                                  <w:rFonts w:ascii="Gill Sans" w:hAnsi="Gill Sans" w:cs="Gill Sans"/>
                                  <w:sz w:val="28"/>
                                  <w:szCs w:val="28"/>
                                </w:rPr>
                                <w:pPrChange w:id="1711" w:author="Christopher Lam" w:date="2015-07-22T03:06:00Z">
                                  <w:pPr>
                                    <w:spacing w:before="40"/>
                                    <w:jc w:val="center"/>
                                  </w:pPr>
                                </w:pPrChange>
                              </w:pPr>
                              <w:r w:rsidRPr="00262A63">
                                <w:rPr>
                                  <w:rFonts w:ascii="Gill Sans" w:hAnsi="Gill Sans" w:cs="Gill Sans"/>
                                  <w:sz w:val="28"/>
                                  <w:szCs w:val="28"/>
                                </w:rPr>
                                <w:t>Media synchronicity theory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379E3E" id="Text_x0020_Box_x0020_1" o:spid="_x0000_s1036" type="#_x0000_t202" style="position:absolute;left:0;text-align:left;margin-left:-54pt;margin-top:1in;width:117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" fillcolor="white [3212]" strokecolor="black [3213]">
                  <v:textbox>
                    <w:txbxContent>
                      <w:p w14:paraId="2E224384" w14:textId="77777777" w:rsidR="00BD4A41" w:rsidRPr="00262A63" w:rsidRDefault="00BD4A41">
                        <w:pPr>
                          <w:spacing w:before="40"/>
                          <w:ind w:left="0"/>
                          <w:jc w:val="center"/>
                          <w:rPr>
                            <w:rFonts w:ascii="Gill Sans" w:hAnsi="Gill Sans" w:cs="Gill Sans"/>
                            <w:sz w:val="28"/>
                            <w:szCs w:val="28"/>
                          </w:rPr>
                          <w:pPrChange w:id="1712" w:author="Christopher Lam" w:date="2015-07-22T03:06:00Z">
                            <w:pPr>
                              <w:spacing w:before="40"/>
                              <w:jc w:val="center"/>
                            </w:pPr>
                          </w:pPrChange>
                        </w:pPr>
                        <w:r w:rsidRPr="00262A63">
                          <w:rPr>
                            <w:rFonts w:ascii="Gill Sans" w:hAnsi="Gill Sans" w:cs="Gill Sans"/>
                            <w:sz w:val="28"/>
                            <w:szCs w:val="28"/>
                          </w:rPr>
                          <w:t>Media synchronicity theory training</w:t>
                        </w:r>
                      </w:p>
                    </w:txbxContent>
                  </v:textbox>
                  <w10:wrap type="square"/>
                </v:shape>
              </w:pict>
            </mc:Fallback>
          </mc:AlternateContent>
        </w:r>
      </w:ins>
    </w:p>
    <w:p w14:paraId="71E50478" w14:textId="77777777" w:rsidR="00F659AF" w:rsidRPr="00881428" w:rsidRDefault="00F659AF" w:rsidP="00F659AF">
      <w:pPr>
        <w:ind w:left="0"/>
        <w:rPr>
          <w:rFonts w:ascii="Times New Roman" w:hAnsi="Times New Roman" w:cs="Times New Roman"/>
        </w:rPr>
      </w:pPr>
    </w:p>
    <w:sectPr w:rsidR="00F659AF" w:rsidRPr="00881428" w:rsidSect="003F01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8" w:author="Christopher Lam" w:date="2015-07-17T11:38:00Z" w:initials="CL">
    <w:p w14:paraId="24529DED" w14:textId="11CC824F" w:rsidR="00BD4A41" w:rsidRDefault="00BD4A41" w:rsidP="00E4470E">
      <w:pPr>
        <w:pStyle w:val="CommentText"/>
      </w:pPr>
      <w:r>
        <w:rPr>
          <w:rStyle w:val="CommentReference"/>
        </w:rPr>
        <w:annotationRef/>
      </w:r>
      <w:r>
        <w:t>ADD TO REFERENCES</w:t>
      </w:r>
    </w:p>
  </w:comment>
  <w:comment w:id="1370" w:author="Christopher Lam" w:date="2015-07-22T02:35:00Z" w:initials="CL">
    <w:p w14:paraId="723F3120" w14:textId="7E53718D" w:rsidR="00BD4A41" w:rsidRDefault="00BD4A41">
      <w:pPr>
        <w:pStyle w:val="CommentText"/>
      </w:pPr>
      <w:r>
        <w:rPr>
          <w:rStyle w:val="CommentReference"/>
        </w:rPr>
        <w:annotationRef/>
      </w:r>
      <w:r>
        <w:t>No volume number provided anywhere.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529DED" w15:done="0"/>
  <w15:commentEx w15:paraId="723F312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65DC2" w14:textId="77777777" w:rsidR="003B5412" w:rsidRDefault="003B5412" w:rsidP="00482F03">
      <w:r>
        <w:separator/>
      </w:r>
    </w:p>
  </w:endnote>
  <w:endnote w:type="continuationSeparator" w:id="0">
    <w:p w14:paraId="475AAF10" w14:textId="77777777" w:rsidR="003B5412" w:rsidRDefault="003B5412" w:rsidP="00482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B1BE8" w14:textId="77777777" w:rsidR="003B5412" w:rsidRDefault="003B5412" w:rsidP="00482F03">
      <w:r>
        <w:separator/>
      </w:r>
    </w:p>
  </w:footnote>
  <w:footnote w:type="continuationSeparator" w:id="0">
    <w:p w14:paraId="75F1376A" w14:textId="77777777" w:rsidR="003B5412" w:rsidRDefault="003B5412" w:rsidP="00482F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0C34"/>
    <w:multiLevelType w:val="hybridMultilevel"/>
    <w:tmpl w:val="35127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1931998"/>
    <w:multiLevelType w:val="hybridMultilevel"/>
    <w:tmpl w:val="11822F70"/>
    <w:lvl w:ilvl="0" w:tplc="4B5EB2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546F3"/>
    <w:multiLevelType w:val="hybridMultilevel"/>
    <w:tmpl w:val="59D26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3121346"/>
    <w:multiLevelType w:val="hybridMultilevel"/>
    <w:tmpl w:val="52D41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D2D52E2"/>
    <w:multiLevelType w:val="hybridMultilevel"/>
    <w:tmpl w:val="19D20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F9B10C0"/>
    <w:multiLevelType w:val="hybridMultilevel"/>
    <w:tmpl w:val="E774F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m, Chris">
    <w15:presenceInfo w15:providerId="None" w15:userId="Lam, 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B4"/>
    <w:rsid w:val="000001BB"/>
    <w:rsid w:val="00001689"/>
    <w:rsid w:val="00004D22"/>
    <w:rsid w:val="0000561C"/>
    <w:rsid w:val="0000605F"/>
    <w:rsid w:val="000066AD"/>
    <w:rsid w:val="00007CD9"/>
    <w:rsid w:val="00007D02"/>
    <w:rsid w:val="00007ECE"/>
    <w:rsid w:val="00007EF1"/>
    <w:rsid w:val="000100C1"/>
    <w:rsid w:val="0001391D"/>
    <w:rsid w:val="00015078"/>
    <w:rsid w:val="000151D4"/>
    <w:rsid w:val="000154CE"/>
    <w:rsid w:val="0001788F"/>
    <w:rsid w:val="00017ADD"/>
    <w:rsid w:val="00017D66"/>
    <w:rsid w:val="00023A14"/>
    <w:rsid w:val="0002492A"/>
    <w:rsid w:val="00025016"/>
    <w:rsid w:val="0002549B"/>
    <w:rsid w:val="00030803"/>
    <w:rsid w:val="00031DF5"/>
    <w:rsid w:val="00033BAE"/>
    <w:rsid w:val="00035F24"/>
    <w:rsid w:val="00035F8F"/>
    <w:rsid w:val="000379B0"/>
    <w:rsid w:val="00037A85"/>
    <w:rsid w:val="000402F7"/>
    <w:rsid w:val="00041DF0"/>
    <w:rsid w:val="00041F86"/>
    <w:rsid w:val="0004394B"/>
    <w:rsid w:val="000448DC"/>
    <w:rsid w:val="00051D0E"/>
    <w:rsid w:val="00051FEC"/>
    <w:rsid w:val="000548A1"/>
    <w:rsid w:val="00055552"/>
    <w:rsid w:val="0005639C"/>
    <w:rsid w:val="00056784"/>
    <w:rsid w:val="00057185"/>
    <w:rsid w:val="00060032"/>
    <w:rsid w:val="00061182"/>
    <w:rsid w:val="000611AD"/>
    <w:rsid w:val="00062E34"/>
    <w:rsid w:val="00063469"/>
    <w:rsid w:val="00065A13"/>
    <w:rsid w:val="00070C03"/>
    <w:rsid w:val="00071425"/>
    <w:rsid w:val="00072B1D"/>
    <w:rsid w:val="000731C6"/>
    <w:rsid w:val="00073283"/>
    <w:rsid w:val="000734C9"/>
    <w:rsid w:val="0007445D"/>
    <w:rsid w:val="0007467D"/>
    <w:rsid w:val="00074B9E"/>
    <w:rsid w:val="00074DC8"/>
    <w:rsid w:val="00074E85"/>
    <w:rsid w:val="0007589C"/>
    <w:rsid w:val="000760B1"/>
    <w:rsid w:val="00076CB5"/>
    <w:rsid w:val="00080E6B"/>
    <w:rsid w:val="00081CF9"/>
    <w:rsid w:val="00086F48"/>
    <w:rsid w:val="000915DD"/>
    <w:rsid w:val="00092F3D"/>
    <w:rsid w:val="00095A14"/>
    <w:rsid w:val="000965BD"/>
    <w:rsid w:val="000A18EC"/>
    <w:rsid w:val="000A1901"/>
    <w:rsid w:val="000A4402"/>
    <w:rsid w:val="000A46F5"/>
    <w:rsid w:val="000A5507"/>
    <w:rsid w:val="000A6909"/>
    <w:rsid w:val="000A7505"/>
    <w:rsid w:val="000A7C32"/>
    <w:rsid w:val="000B0939"/>
    <w:rsid w:val="000B0C85"/>
    <w:rsid w:val="000B0E2F"/>
    <w:rsid w:val="000B1970"/>
    <w:rsid w:val="000B329C"/>
    <w:rsid w:val="000B4650"/>
    <w:rsid w:val="000B5B9B"/>
    <w:rsid w:val="000B6C35"/>
    <w:rsid w:val="000B6FBC"/>
    <w:rsid w:val="000B7069"/>
    <w:rsid w:val="000C0C98"/>
    <w:rsid w:val="000C10F4"/>
    <w:rsid w:val="000C1329"/>
    <w:rsid w:val="000C4B4B"/>
    <w:rsid w:val="000C56A1"/>
    <w:rsid w:val="000C5CD8"/>
    <w:rsid w:val="000C7490"/>
    <w:rsid w:val="000C7648"/>
    <w:rsid w:val="000C7C72"/>
    <w:rsid w:val="000D2339"/>
    <w:rsid w:val="000D3467"/>
    <w:rsid w:val="000D5138"/>
    <w:rsid w:val="000D68F5"/>
    <w:rsid w:val="000D72B5"/>
    <w:rsid w:val="000D7634"/>
    <w:rsid w:val="000D76AC"/>
    <w:rsid w:val="000D7924"/>
    <w:rsid w:val="000E049A"/>
    <w:rsid w:val="000E0B34"/>
    <w:rsid w:val="000E256D"/>
    <w:rsid w:val="000E2867"/>
    <w:rsid w:val="000E41EE"/>
    <w:rsid w:val="000E4A2D"/>
    <w:rsid w:val="000E612C"/>
    <w:rsid w:val="000E6610"/>
    <w:rsid w:val="000E6749"/>
    <w:rsid w:val="000F12C4"/>
    <w:rsid w:val="000F1AA7"/>
    <w:rsid w:val="000F4B9A"/>
    <w:rsid w:val="000F4D90"/>
    <w:rsid w:val="000F5296"/>
    <w:rsid w:val="000F5FB6"/>
    <w:rsid w:val="000F6140"/>
    <w:rsid w:val="00102359"/>
    <w:rsid w:val="00102F15"/>
    <w:rsid w:val="001073B3"/>
    <w:rsid w:val="00107DF5"/>
    <w:rsid w:val="00107F6A"/>
    <w:rsid w:val="00110604"/>
    <w:rsid w:val="00110695"/>
    <w:rsid w:val="001106B5"/>
    <w:rsid w:val="001128E7"/>
    <w:rsid w:val="0011532C"/>
    <w:rsid w:val="0011623D"/>
    <w:rsid w:val="001175BB"/>
    <w:rsid w:val="001200FA"/>
    <w:rsid w:val="00120C5A"/>
    <w:rsid w:val="001217FF"/>
    <w:rsid w:val="00121E40"/>
    <w:rsid w:val="00123C44"/>
    <w:rsid w:val="0012522A"/>
    <w:rsid w:val="001267F0"/>
    <w:rsid w:val="0012681C"/>
    <w:rsid w:val="00127135"/>
    <w:rsid w:val="0013054B"/>
    <w:rsid w:val="001312D8"/>
    <w:rsid w:val="00134478"/>
    <w:rsid w:val="001347ED"/>
    <w:rsid w:val="00134BE1"/>
    <w:rsid w:val="00135A43"/>
    <w:rsid w:val="00135B97"/>
    <w:rsid w:val="00137626"/>
    <w:rsid w:val="00137720"/>
    <w:rsid w:val="00140510"/>
    <w:rsid w:val="001412B5"/>
    <w:rsid w:val="00142039"/>
    <w:rsid w:val="001425A6"/>
    <w:rsid w:val="00144C94"/>
    <w:rsid w:val="001460F4"/>
    <w:rsid w:val="00150939"/>
    <w:rsid w:val="00150C24"/>
    <w:rsid w:val="00150FD2"/>
    <w:rsid w:val="00152686"/>
    <w:rsid w:val="00152A14"/>
    <w:rsid w:val="00152C95"/>
    <w:rsid w:val="00154DC4"/>
    <w:rsid w:val="00155DB2"/>
    <w:rsid w:val="00156164"/>
    <w:rsid w:val="001561D1"/>
    <w:rsid w:val="00157897"/>
    <w:rsid w:val="00160B53"/>
    <w:rsid w:val="00162B53"/>
    <w:rsid w:val="00162E98"/>
    <w:rsid w:val="00163181"/>
    <w:rsid w:val="0016473E"/>
    <w:rsid w:val="00167932"/>
    <w:rsid w:val="00167F67"/>
    <w:rsid w:val="00170B9E"/>
    <w:rsid w:val="00172312"/>
    <w:rsid w:val="0017501C"/>
    <w:rsid w:val="00175E27"/>
    <w:rsid w:val="001765EB"/>
    <w:rsid w:val="00176A8F"/>
    <w:rsid w:val="00180850"/>
    <w:rsid w:val="00180951"/>
    <w:rsid w:val="00180CF3"/>
    <w:rsid w:val="00180F8F"/>
    <w:rsid w:val="00181F69"/>
    <w:rsid w:val="00182444"/>
    <w:rsid w:val="0018304A"/>
    <w:rsid w:val="0018420D"/>
    <w:rsid w:val="001849E1"/>
    <w:rsid w:val="00185482"/>
    <w:rsid w:val="00187043"/>
    <w:rsid w:val="00187F52"/>
    <w:rsid w:val="00194808"/>
    <w:rsid w:val="00195449"/>
    <w:rsid w:val="00195877"/>
    <w:rsid w:val="0019644A"/>
    <w:rsid w:val="00196B91"/>
    <w:rsid w:val="00197BC0"/>
    <w:rsid w:val="00197CB2"/>
    <w:rsid w:val="001A0017"/>
    <w:rsid w:val="001A04EB"/>
    <w:rsid w:val="001A0696"/>
    <w:rsid w:val="001A0F36"/>
    <w:rsid w:val="001A1887"/>
    <w:rsid w:val="001A2C9E"/>
    <w:rsid w:val="001A3E90"/>
    <w:rsid w:val="001A4399"/>
    <w:rsid w:val="001A72BA"/>
    <w:rsid w:val="001A76AD"/>
    <w:rsid w:val="001B046B"/>
    <w:rsid w:val="001C0573"/>
    <w:rsid w:val="001C08D1"/>
    <w:rsid w:val="001C2FF5"/>
    <w:rsid w:val="001C3483"/>
    <w:rsid w:val="001C447E"/>
    <w:rsid w:val="001C54C9"/>
    <w:rsid w:val="001C5A98"/>
    <w:rsid w:val="001C5C63"/>
    <w:rsid w:val="001C636F"/>
    <w:rsid w:val="001C67F8"/>
    <w:rsid w:val="001D0416"/>
    <w:rsid w:val="001D227A"/>
    <w:rsid w:val="001D2B68"/>
    <w:rsid w:val="001D3A79"/>
    <w:rsid w:val="001D538F"/>
    <w:rsid w:val="001D7258"/>
    <w:rsid w:val="001D7AA9"/>
    <w:rsid w:val="001E05E4"/>
    <w:rsid w:val="001E05F1"/>
    <w:rsid w:val="001E0793"/>
    <w:rsid w:val="001E11AB"/>
    <w:rsid w:val="001E2101"/>
    <w:rsid w:val="001E2AF8"/>
    <w:rsid w:val="001E2C95"/>
    <w:rsid w:val="001E4140"/>
    <w:rsid w:val="001E462D"/>
    <w:rsid w:val="001E67D7"/>
    <w:rsid w:val="001E6C2B"/>
    <w:rsid w:val="001F1374"/>
    <w:rsid w:val="001F1489"/>
    <w:rsid w:val="001F1A12"/>
    <w:rsid w:val="001F2CD3"/>
    <w:rsid w:val="001F307B"/>
    <w:rsid w:val="001F39F0"/>
    <w:rsid w:val="001F4C4A"/>
    <w:rsid w:val="001F4E24"/>
    <w:rsid w:val="001F5B3A"/>
    <w:rsid w:val="001F5BC7"/>
    <w:rsid w:val="001F6F83"/>
    <w:rsid w:val="00200107"/>
    <w:rsid w:val="00204E7C"/>
    <w:rsid w:val="00204F29"/>
    <w:rsid w:val="00205547"/>
    <w:rsid w:val="002070EC"/>
    <w:rsid w:val="0020755D"/>
    <w:rsid w:val="00207AE3"/>
    <w:rsid w:val="00210B16"/>
    <w:rsid w:val="00210BCD"/>
    <w:rsid w:val="0021127A"/>
    <w:rsid w:val="002113D2"/>
    <w:rsid w:val="002113FB"/>
    <w:rsid w:val="0021323A"/>
    <w:rsid w:val="0021377F"/>
    <w:rsid w:val="00213802"/>
    <w:rsid w:val="00213D3D"/>
    <w:rsid w:val="00214CDF"/>
    <w:rsid w:val="0021618C"/>
    <w:rsid w:val="0022056C"/>
    <w:rsid w:val="00221202"/>
    <w:rsid w:val="00221AB8"/>
    <w:rsid w:val="00222176"/>
    <w:rsid w:val="00223816"/>
    <w:rsid w:val="0022707B"/>
    <w:rsid w:val="00230828"/>
    <w:rsid w:val="00232C0F"/>
    <w:rsid w:val="00232D18"/>
    <w:rsid w:val="002333FA"/>
    <w:rsid w:val="002347B4"/>
    <w:rsid w:val="00234DE3"/>
    <w:rsid w:val="00235443"/>
    <w:rsid w:val="00235CF4"/>
    <w:rsid w:val="00236DC2"/>
    <w:rsid w:val="00236DCF"/>
    <w:rsid w:val="002408C0"/>
    <w:rsid w:val="0024565E"/>
    <w:rsid w:val="00246DCE"/>
    <w:rsid w:val="00250679"/>
    <w:rsid w:val="00250DAD"/>
    <w:rsid w:val="00254244"/>
    <w:rsid w:val="00254FBD"/>
    <w:rsid w:val="00256DF7"/>
    <w:rsid w:val="00257E30"/>
    <w:rsid w:val="002602D3"/>
    <w:rsid w:val="00260AAA"/>
    <w:rsid w:val="00262EBC"/>
    <w:rsid w:val="0026352A"/>
    <w:rsid w:val="00263F30"/>
    <w:rsid w:val="0026461A"/>
    <w:rsid w:val="00267273"/>
    <w:rsid w:val="00267B25"/>
    <w:rsid w:val="00271391"/>
    <w:rsid w:val="00271F28"/>
    <w:rsid w:val="00272FBB"/>
    <w:rsid w:val="00273071"/>
    <w:rsid w:val="00273CF9"/>
    <w:rsid w:val="002744A0"/>
    <w:rsid w:val="00276548"/>
    <w:rsid w:val="002767BD"/>
    <w:rsid w:val="00277B0E"/>
    <w:rsid w:val="0028068D"/>
    <w:rsid w:val="00280BE8"/>
    <w:rsid w:val="00282269"/>
    <w:rsid w:val="002865DC"/>
    <w:rsid w:val="00286C87"/>
    <w:rsid w:val="00290F34"/>
    <w:rsid w:val="0029108E"/>
    <w:rsid w:val="002920C8"/>
    <w:rsid w:val="002927BC"/>
    <w:rsid w:val="0029318F"/>
    <w:rsid w:val="00293DED"/>
    <w:rsid w:val="00296C14"/>
    <w:rsid w:val="00297848"/>
    <w:rsid w:val="002A02D3"/>
    <w:rsid w:val="002A08EF"/>
    <w:rsid w:val="002A0C05"/>
    <w:rsid w:val="002A26F0"/>
    <w:rsid w:val="002A2873"/>
    <w:rsid w:val="002A3782"/>
    <w:rsid w:val="002A5907"/>
    <w:rsid w:val="002A5F6C"/>
    <w:rsid w:val="002A6028"/>
    <w:rsid w:val="002B0770"/>
    <w:rsid w:val="002B0F92"/>
    <w:rsid w:val="002B2C53"/>
    <w:rsid w:val="002B54D3"/>
    <w:rsid w:val="002B5671"/>
    <w:rsid w:val="002B7A86"/>
    <w:rsid w:val="002B7BAB"/>
    <w:rsid w:val="002C03F0"/>
    <w:rsid w:val="002C1227"/>
    <w:rsid w:val="002C1438"/>
    <w:rsid w:val="002C1DF2"/>
    <w:rsid w:val="002C1FAC"/>
    <w:rsid w:val="002C2A39"/>
    <w:rsid w:val="002C2D44"/>
    <w:rsid w:val="002C4B8A"/>
    <w:rsid w:val="002C516C"/>
    <w:rsid w:val="002C7B3E"/>
    <w:rsid w:val="002D076F"/>
    <w:rsid w:val="002D097F"/>
    <w:rsid w:val="002D0F7F"/>
    <w:rsid w:val="002D331D"/>
    <w:rsid w:val="002D3C66"/>
    <w:rsid w:val="002D4164"/>
    <w:rsid w:val="002D73CB"/>
    <w:rsid w:val="002D7E12"/>
    <w:rsid w:val="002E0603"/>
    <w:rsid w:val="002E113C"/>
    <w:rsid w:val="002E16B0"/>
    <w:rsid w:val="002E2B4F"/>
    <w:rsid w:val="002E4196"/>
    <w:rsid w:val="002E4946"/>
    <w:rsid w:val="002E57D1"/>
    <w:rsid w:val="002E6076"/>
    <w:rsid w:val="002E6A15"/>
    <w:rsid w:val="002E7241"/>
    <w:rsid w:val="002E7519"/>
    <w:rsid w:val="002F01BD"/>
    <w:rsid w:val="002F3A45"/>
    <w:rsid w:val="002F3FB3"/>
    <w:rsid w:val="002F4297"/>
    <w:rsid w:val="002F4935"/>
    <w:rsid w:val="002F4C12"/>
    <w:rsid w:val="002F765A"/>
    <w:rsid w:val="002F7E77"/>
    <w:rsid w:val="0030029A"/>
    <w:rsid w:val="003002E8"/>
    <w:rsid w:val="0030369B"/>
    <w:rsid w:val="00310D41"/>
    <w:rsid w:val="00310EE8"/>
    <w:rsid w:val="00312415"/>
    <w:rsid w:val="00312AE3"/>
    <w:rsid w:val="0031609C"/>
    <w:rsid w:val="0031792A"/>
    <w:rsid w:val="00317C9C"/>
    <w:rsid w:val="00320303"/>
    <w:rsid w:val="00321292"/>
    <w:rsid w:val="00321E85"/>
    <w:rsid w:val="00322AEB"/>
    <w:rsid w:val="00322C31"/>
    <w:rsid w:val="00322D47"/>
    <w:rsid w:val="003239D0"/>
    <w:rsid w:val="00323B53"/>
    <w:rsid w:val="00326081"/>
    <w:rsid w:val="00330A1E"/>
    <w:rsid w:val="00330AFD"/>
    <w:rsid w:val="00330CEF"/>
    <w:rsid w:val="003312AD"/>
    <w:rsid w:val="00333677"/>
    <w:rsid w:val="003348A2"/>
    <w:rsid w:val="00335BD2"/>
    <w:rsid w:val="00337850"/>
    <w:rsid w:val="00337CC8"/>
    <w:rsid w:val="0034207F"/>
    <w:rsid w:val="00343037"/>
    <w:rsid w:val="0034617D"/>
    <w:rsid w:val="0034676B"/>
    <w:rsid w:val="0034696C"/>
    <w:rsid w:val="00346E41"/>
    <w:rsid w:val="00346F67"/>
    <w:rsid w:val="0035257F"/>
    <w:rsid w:val="00354417"/>
    <w:rsid w:val="00357475"/>
    <w:rsid w:val="003606F0"/>
    <w:rsid w:val="00360A86"/>
    <w:rsid w:val="00362EEC"/>
    <w:rsid w:val="00366906"/>
    <w:rsid w:val="003707D4"/>
    <w:rsid w:val="00370928"/>
    <w:rsid w:val="00370DB8"/>
    <w:rsid w:val="003710CB"/>
    <w:rsid w:val="0037124A"/>
    <w:rsid w:val="0037226B"/>
    <w:rsid w:val="00372405"/>
    <w:rsid w:val="00372433"/>
    <w:rsid w:val="00372EDA"/>
    <w:rsid w:val="00374F9A"/>
    <w:rsid w:val="003761FE"/>
    <w:rsid w:val="00382199"/>
    <w:rsid w:val="0038276F"/>
    <w:rsid w:val="0038296D"/>
    <w:rsid w:val="0038432E"/>
    <w:rsid w:val="003868F6"/>
    <w:rsid w:val="00387400"/>
    <w:rsid w:val="00387A94"/>
    <w:rsid w:val="00393325"/>
    <w:rsid w:val="0039396D"/>
    <w:rsid w:val="00394C18"/>
    <w:rsid w:val="00396827"/>
    <w:rsid w:val="003A11B2"/>
    <w:rsid w:val="003A1F13"/>
    <w:rsid w:val="003A4B14"/>
    <w:rsid w:val="003A52D3"/>
    <w:rsid w:val="003A6BA6"/>
    <w:rsid w:val="003B09DC"/>
    <w:rsid w:val="003B0A82"/>
    <w:rsid w:val="003B2B5D"/>
    <w:rsid w:val="003B3888"/>
    <w:rsid w:val="003B4026"/>
    <w:rsid w:val="003B4A2D"/>
    <w:rsid w:val="003B4B52"/>
    <w:rsid w:val="003B4BEE"/>
    <w:rsid w:val="003B4ED6"/>
    <w:rsid w:val="003B5412"/>
    <w:rsid w:val="003B5565"/>
    <w:rsid w:val="003B70CD"/>
    <w:rsid w:val="003B764E"/>
    <w:rsid w:val="003C17D5"/>
    <w:rsid w:val="003C333F"/>
    <w:rsid w:val="003C3F3E"/>
    <w:rsid w:val="003C3F8F"/>
    <w:rsid w:val="003C46F5"/>
    <w:rsid w:val="003C5C6F"/>
    <w:rsid w:val="003C6116"/>
    <w:rsid w:val="003C65D2"/>
    <w:rsid w:val="003C6CA3"/>
    <w:rsid w:val="003D449A"/>
    <w:rsid w:val="003D67F8"/>
    <w:rsid w:val="003E10EE"/>
    <w:rsid w:val="003E1D92"/>
    <w:rsid w:val="003E32A1"/>
    <w:rsid w:val="003E370F"/>
    <w:rsid w:val="003E65AF"/>
    <w:rsid w:val="003F0118"/>
    <w:rsid w:val="003F07EB"/>
    <w:rsid w:val="003F084E"/>
    <w:rsid w:val="003F1604"/>
    <w:rsid w:val="003F30BC"/>
    <w:rsid w:val="003F4213"/>
    <w:rsid w:val="003F48C0"/>
    <w:rsid w:val="003F7A55"/>
    <w:rsid w:val="004012EF"/>
    <w:rsid w:val="00402189"/>
    <w:rsid w:val="004045DB"/>
    <w:rsid w:val="00404940"/>
    <w:rsid w:val="00404C68"/>
    <w:rsid w:val="00405359"/>
    <w:rsid w:val="00405648"/>
    <w:rsid w:val="00406A4A"/>
    <w:rsid w:val="00407117"/>
    <w:rsid w:val="00410E43"/>
    <w:rsid w:val="004127D5"/>
    <w:rsid w:val="00412AEA"/>
    <w:rsid w:val="00414532"/>
    <w:rsid w:val="0041563D"/>
    <w:rsid w:val="004159A9"/>
    <w:rsid w:val="00415FB8"/>
    <w:rsid w:val="00416B04"/>
    <w:rsid w:val="004202F4"/>
    <w:rsid w:val="00421F2E"/>
    <w:rsid w:val="00421F63"/>
    <w:rsid w:val="00421F96"/>
    <w:rsid w:val="0042223B"/>
    <w:rsid w:val="00422542"/>
    <w:rsid w:val="004249F1"/>
    <w:rsid w:val="00425492"/>
    <w:rsid w:val="0042743B"/>
    <w:rsid w:val="00433758"/>
    <w:rsid w:val="00434ADD"/>
    <w:rsid w:val="004361B0"/>
    <w:rsid w:val="00436A4F"/>
    <w:rsid w:val="00437255"/>
    <w:rsid w:val="0043754D"/>
    <w:rsid w:val="0044059B"/>
    <w:rsid w:val="00440FA8"/>
    <w:rsid w:val="00445D23"/>
    <w:rsid w:val="00446356"/>
    <w:rsid w:val="004469B9"/>
    <w:rsid w:val="0044776B"/>
    <w:rsid w:val="004503EA"/>
    <w:rsid w:val="0045196B"/>
    <w:rsid w:val="00451B3D"/>
    <w:rsid w:val="00453802"/>
    <w:rsid w:val="004549FC"/>
    <w:rsid w:val="00454BC1"/>
    <w:rsid w:val="00455CA5"/>
    <w:rsid w:val="0045633B"/>
    <w:rsid w:val="00456D09"/>
    <w:rsid w:val="004573AF"/>
    <w:rsid w:val="004605D9"/>
    <w:rsid w:val="00460A17"/>
    <w:rsid w:val="004622B2"/>
    <w:rsid w:val="0046295D"/>
    <w:rsid w:val="004629FB"/>
    <w:rsid w:val="00465661"/>
    <w:rsid w:val="00465F0D"/>
    <w:rsid w:val="00466DD4"/>
    <w:rsid w:val="004677F8"/>
    <w:rsid w:val="004706E6"/>
    <w:rsid w:val="00471FE0"/>
    <w:rsid w:val="00472479"/>
    <w:rsid w:val="0047354B"/>
    <w:rsid w:val="0047410B"/>
    <w:rsid w:val="004752EC"/>
    <w:rsid w:val="00475A1B"/>
    <w:rsid w:val="00476C0E"/>
    <w:rsid w:val="0048272D"/>
    <w:rsid w:val="00482F03"/>
    <w:rsid w:val="0048355A"/>
    <w:rsid w:val="00484A9F"/>
    <w:rsid w:val="0048591B"/>
    <w:rsid w:val="00487367"/>
    <w:rsid w:val="004876CD"/>
    <w:rsid w:val="004876EC"/>
    <w:rsid w:val="004878FD"/>
    <w:rsid w:val="00487F41"/>
    <w:rsid w:val="00490D89"/>
    <w:rsid w:val="00490E93"/>
    <w:rsid w:val="00491E44"/>
    <w:rsid w:val="004924B4"/>
    <w:rsid w:val="00492661"/>
    <w:rsid w:val="00495C12"/>
    <w:rsid w:val="004A03C8"/>
    <w:rsid w:val="004A0693"/>
    <w:rsid w:val="004A0E3C"/>
    <w:rsid w:val="004A16C7"/>
    <w:rsid w:val="004A42E8"/>
    <w:rsid w:val="004A523C"/>
    <w:rsid w:val="004A7B3F"/>
    <w:rsid w:val="004B1295"/>
    <w:rsid w:val="004B17FF"/>
    <w:rsid w:val="004B29A6"/>
    <w:rsid w:val="004B2BAC"/>
    <w:rsid w:val="004B4931"/>
    <w:rsid w:val="004C0893"/>
    <w:rsid w:val="004C108C"/>
    <w:rsid w:val="004C1C26"/>
    <w:rsid w:val="004C2B9F"/>
    <w:rsid w:val="004C3A3B"/>
    <w:rsid w:val="004C3F91"/>
    <w:rsid w:val="004C5436"/>
    <w:rsid w:val="004C6805"/>
    <w:rsid w:val="004C6D4B"/>
    <w:rsid w:val="004D3692"/>
    <w:rsid w:val="004D4729"/>
    <w:rsid w:val="004D55C3"/>
    <w:rsid w:val="004D7FD1"/>
    <w:rsid w:val="004E0803"/>
    <w:rsid w:val="004E0E49"/>
    <w:rsid w:val="004E3947"/>
    <w:rsid w:val="004E573E"/>
    <w:rsid w:val="004F06A0"/>
    <w:rsid w:val="004F06A1"/>
    <w:rsid w:val="004F079A"/>
    <w:rsid w:val="004F0BDF"/>
    <w:rsid w:val="004F2F7D"/>
    <w:rsid w:val="004F6727"/>
    <w:rsid w:val="004F737F"/>
    <w:rsid w:val="004F7B1B"/>
    <w:rsid w:val="00502C07"/>
    <w:rsid w:val="0050511A"/>
    <w:rsid w:val="00506FA5"/>
    <w:rsid w:val="00511D02"/>
    <w:rsid w:val="0051252A"/>
    <w:rsid w:val="00514D52"/>
    <w:rsid w:val="0051534D"/>
    <w:rsid w:val="00515BE8"/>
    <w:rsid w:val="005169EE"/>
    <w:rsid w:val="005202B7"/>
    <w:rsid w:val="00520D71"/>
    <w:rsid w:val="00521DC5"/>
    <w:rsid w:val="00522E9E"/>
    <w:rsid w:val="00522F6E"/>
    <w:rsid w:val="00524575"/>
    <w:rsid w:val="0052584F"/>
    <w:rsid w:val="005268C2"/>
    <w:rsid w:val="00526D72"/>
    <w:rsid w:val="0052773F"/>
    <w:rsid w:val="00527757"/>
    <w:rsid w:val="005277D8"/>
    <w:rsid w:val="00527FBA"/>
    <w:rsid w:val="00531BEE"/>
    <w:rsid w:val="005324EA"/>
    <w:rsid w:val="005335E6"/>
    <w:rsid w:val="00541E4C"/>
    <w:rsid w:val="00541FAA"/>
    <w:rsid w:val="00541FC0"/>
    <w:rsid w:val="00542C96"/>
    <w:rsid w:val="00542E65"/>
    <w:rsid w:val="0054345D"/>
    <w:rsid w:val="00543C7E"/>
    <w:rsid w:val="00544921"/>
    <w:rsid w:val="005458A1"/>
    <w:rsid w:val="00545992"/>
    <w:rsid w:val="00546968"/>
    <w:rsid w:val="00550B39"/>
    <w:rsid w:val="005535C1"/>
    <w:rsid w:val="005563BE"/>
    <w:rsid w:val="005566F5"/>
    <w:rsid w:val="005602F2"/>
    <w:rsid w:val="00560D63"/>
    <w:rsid w:val="00561294"/>
    <w:rsid w:val="00561765"/>
    <w:rsid w:val="00563C1C"/>
    <w:rsid w:val="00564E64"/>
    <w:rsid w:val="0056771D"/>
    <w:rsid w:val="00567C21"/>
    <w:rsid w:val="005728BB"/>
    <w:rsid w:val="00572D0D"/>
    <w:rsid w:val="00573040"/>
    <w:rsid w:val="00573A5A"/>
    <w:rsid w:val="0058000E"/>
    <w:rsid w:val="0058003C"/>
    <w:rsid w:val="00590B9F"/>
    <w:rsid w:val="00591BFD"/>
    <w:rsid w:val="0059202C"/>
    <w:rsid w:val="00593F66"/>
    <w:rsid w:val="0059429E"/>
    <w:rsid w:val="005944BF"/>
    <w:rsid w:val="00595F59"/>
    <w:rsid w:val="005965AA"/>
    <w:rsid w:val="005A0328"/>
    <w:rsid w:val="005A1FA2"/>
    <w:rsid w:val="005A205A"/>
    <w:rsid w:val="005A6F29"/>
    <w:rsid w:val="005A7726"/>
    <w:rsid w:val="005A7B7E"/>
    <w:rsid w:val="005B3285"/>
    <w:rsid w:val="005B35C4"/>
    <w:rsid w:val="005B4F68"/>
    <w:rsid w:val="005B5386"/>
    <w:rsid w:val="005B5EE6"/>
    <w:rsid w:val="005C0E8F"/>
    <w:rsid w:val="005C1E72"/>
    <w:rsid w:val="005C2353"/>
    <w:rsid w:val="005C434B"/>
    <w:rsid w:val="005C4E19"/>
    <w:rsid w:val="005C4E69"/>
    <w:rsid w:val="005C641F"/>
    <w:rsid w:val="005C65EB"/>
    <w:rsid w:val="005C6A3D"/>
    <w:rsid w:val="005C7777"/>
    <w:rsid w:val="005D0128"/>
    <w:rsid w:val="005D3839"/>
    <w:rsid w:val="005D57FB"/>
    <w:rsid w:val="005D656F"/>
    <w:rsid w:val="005D6E00"/>
    <w:rsid w:val="005D713F"/>
    <w:rsid w:val="005D7711"/>
    <w:rsid w:val="005D7842"/>
    <w:rsid w:val="005D7871"/>
    <w:rsid w:val="005E1770"/>
    <w:rsid w:val="005E18ED"/>
    <w:rsid w:val="005E1B8C"/>
    <w:rsid w:val="005E2FF7"/>
    <w:rsid w:val="005E5D11"/>
    <w:rsid w:val="005E6444"/>
    <w:rsid w:val="005E675B"/>
    <w:rsid w:val="005E6A63"/>
    <w:rsid w:val="005E7187"/>
    <w:rsid w:val="005F2991"/>
    <w:rsid w:val="005F4017"/>
    <w:rsid w:val="006004AC"/>
    <w:rsid w:val="00600AD0"/>
    <w:rsid w:val="00600FF5"/>
    <w:rsid w:val="006015F9"/>
    <w:rsid w:val="00601F5B"/>
    <w:rsid w:val="00602221"/>
    <w:rsid w:val="00602CF9"/>
    <w:rsid w:val="00605361"/>
    <w:rsid w:val="0060589E"/>
    <w:rsid w:val="00605A86"/>
    <w:rsid w:val="00605F86"/>
    <w:rsid w:val="0060663F"/>
    <w:rsid w:val="006067A5"/>
    <w:rsid w:val="00606C44"/>
    <w:rsid w:val="00606F79"/>
    <w:rsid w:val="00610113"/>
    <w:rsid w:val="00612189"/>
    <w:rsid w:val="00612F38"/>
    <w:rsid w:val="00613001"/>
    <w:rsid w:val="00613484"/>
    <w:rsid w:val="0061356B"/>
    <w:rsid w:val="00613EBB"/>
    <w:rsid w:val="00614198"/>
    <w:rsid w:val="006144A0"/>
    <w:rsid w:val="00615483"/>
    <w:rsid w:val="00617FB9"/>
    <w:rsid w:val="00623C50"/>
    <w:rsid w:val="0062485F"/>
    <w:rsid w:val="00624EBD"/>
    <w:rsid w:val="00626218"/>
    <w:rsid w:val="006267B5"/>
    <w:rsid w:val="00626E66"/>
    <w:rsid w:val="00627A33"/>
    <w:rsid w:val="00630BD2"/>
    <w:rsid w:val="006324AD"/>
    <w:rsid w:val="00632C00"/>
    <w:rsid w:val="0063443B"/>
    <w:rsid w:val="006345FF"/>
    <w:rsid w:val="00634C9B"/>
    <w:rsid w:val="00634F61"/>
    <w:rsid w:val="00636037"/>
    <w:rsid w:val="006408D2"/>
    <w:rsid w:val="00640A17"/>
    <w:rsid w:val="006411B9"/>
    <w:rsid w:val="0064366A"/>
    <w:rsid w:val="00644277"/>
    <w:rsid w:val="00645C56"/>
    <w:rsid w:val="00645F3A"/>
    <w:rsid w:val="00646DD7"/>
    <w:rsid w:val="00647492"/>
    <w:rsid w:val="00647555"/>
    <w:rsid w:val="0064793E"/>
    <w:rsid w:val="00650B11"/>
    <w:rsid w:val="00651E96"/>
    <w:rsid w:val="00651EFA"/>
    <w:rsid w:val="00651F42"/>
    <w:rsid w:val="0065419A"/>
    <w:rsid w:val="00654964"/>
    <w:rsid w:val="006550D6"/>
    <w:rsid w:val="00656465"/>
    <w:rsid w:val="00656895"/>
    <w:rsid w:val="00657A7D"/>
    <w:rsid w:val="00661B8D"/>
    <w:rsid w:val="0066312D"/>
    <w:rsid w:val="00664DF5"/>
    <w:rsid w:val="00667491"/>
    <w:rsid w:val="006674B2"/>
    <w:rsid w:val="00667615"/>
    <w:rsid w:val="00670DD7"/>
    <w:rsid w:val="006716FA"/>
    <w:rsid w:val="00673453"/>
    <w:rsid w:val="00674681"/>
    <w:rsid w:val="00675177"/>
    <w:rsid w:val="006769FB"/>
    <w:rsid w:val="00676E0C"/>
    <w:rsid w:val="00677E45"/>
    <w:rsid w:val="00681668"/>
    <w:rsid w:val="00681939"/>
    <w:rsid w:val="0068325A"/>
    <w:rsid w:val="00683D39"/>
    <w:rsid w:val="00684F9B"/>
    <w:rsid w:val="0068698A"/>
    <w:rsid w:val="006933AD"/>
    <w:rsid w:val="0069362B"/>
    <w:rsid w:val="006936CE"/>
    <w:rsid w:val="00693B35"/>
    <w:rsid w:val="00695CDB"/>
    <w:rsid w:val="00695D49"/>
    <w:rsid w:val="00695DAD"/>
    <w:rsid w:val="00696569"/>
    <w:rsid w:val="006A0279"/>
    <w:rsid w:val="006A1919"/>
    <w:rsid w:val="006A279A"/>
    <w:rsid w:val="006A2D1D"/>
    <w:rsid w:val="006A3479"/>
    <w:rsid w:val="006A4AF4"/>
    <w:rsid w:val="006A590B"/>
    <w:rsid w:val="006A5DB1"/>
    <w:rsid w:val="006A67F4"/>
    <w:rsid w:val="006A7FA6"/>
    <w:rsid w:val="006B08F4"/>
    <w:rsid w:val="006B09C5"/>
    <w:rsid w:val="006B1EDB"/>
    <w:rsid w:val="006B2B7E"/>
    <w:rsid w:val="006B2C45"/>
    <w:rsid w:val="006B327C"/>
    <w:rsid w:val="006B3CE6"/>
    <w:rsid w:val="006B4DA4"/>
    <w:rsid w:val="006B7576"/>
    <w:rsid w:val="006C03C9"/>
    <w:rsid w:val="006C0BC2"/>
    <w:rsid w:val="006C3253"/>
    <w:rsid w:val="006C3362"/>
    <w:rsid w:val="006C4B4E"/>
    <w:rsid w:val="006C5233"/>
    <w:rsid w:val="006C5532"/>
    <w:rsid w:val="006C5DB4"/>
    <w:rsid w:val="006C69CF"/>
    <w:rsid w:val="006D0840"/>
    <w:rsid w:val="006D09FB"/>
    <w:rsid w:val="006D11F1"/>
    <w:rsid w:val="006D1AE0"/>
    <w:rsid w:val="006D2A50"/>
    <w:rsid w:val="006D2BA8"/>
    <w:rsid w:val="006D2EEC"/>
    <w:rsid w:val="006D34A5"/>
    <w:rsid w:val="006D538B"/>
    <w:rsid w:val="006D5711"/>
    <w:rsid w:val="006D5AF4"/>
    <w:rsid w:val="006D637C"/>
    <w:rsid w:val="006E0195"/>
    <w:rsid w:val="006E0A32"/>
    <w:rsid w:val="006E1941"/>
    <w:rsid w:val="006E3FCC"/>
    <w:rsid w:val="006E50D9"/>
    <w:rsid w:val="006E7856"/>
    <w:rsid w:val="006E7D44"/>
    <w:rsid w:val="006F0632"/>
    <w:rsid w:val="006F0C1B"/>
    <w:rsid w:val="006F0E91"/>
    <w:rsid w:val="006F159A"/>
    <w:rsid w:val="006F1EB5"/>
    <w:rsid w:val="006F689A"/>
    <w:rsid w:val="00700C55"/>
    <w:rsid w:val="00701258"/>
    <w:rsid w:val="0070184D"/>
    <w:rsid w:val="00704BB9"/>
    <w:rsid w:val="00706171"/>
    <w:rsid w:val="00711244"/>
    <w:rsid w:val="007114C4"/>
    <w:rsid w:val="00712063"/>
    <w:rsid w:val="00712F97"/>
    <w:rsid w:val="007134FB"/>
    <w:rsid w:val="0071396F"/>
    <w:rsid w:val="007144C1"/>
    <w:rsid w:val="00714686"/>
    <w:rsid w:val="0071506D"/>
    <w:rsid w:val="0071643C"/>
    <w:rsid w:val="00716E97"/>
    <w:rsid w:val="007249E4"/>
    <w:rsid w:val="0072562B"/>
    <w:rsid w:val="00725D3D"/>
    <w:rsid w:val="00727B5D"/>
    <w:rsid w:val="0073350C"/>
    <w:rsid w:val="00733BC8"/>
    <w:rsid w:val="00734279"/>
    <w:rsid w:val="00735E12"/>
    <w:rsid w:val="007360A0"/>
    <w:rsid w:val="00737F41"/>
    <w:rsid w:val="00740A4E"/>
    <w:rsid w:val="0074166A"/>
    <w:rsid w:val="00741C61"/>
    <w:rsid w:val="00743527"/>
    <w:rsid w:val="007468B6"/>
    <w:rsid w:val="00746F0E"/>
    <w:rsid w:val="00747FE0"/>
    <w:rsid w:val="00750826"/>
    <w:rsid w:val="00750C10"/>
    <w:rsid w:val="007543FF"/>
    <w:rsid w:val="00755480"/>
    <w:rsid w:val="00755A84"/>
    <w:rsid w:val="00760E6F"/>
    <w:rsid w:val="00761AD6"/>
    <w:rsid w:val="007630FA"/>
    <w:rsid w:val="00765914"/>
    <w:rsid w:val="00766F75"/>
    <w:rsid w:val="00767B07"/>
    <w:rsid w:val="00767B47"/>
    <w:rsid w:val="00770D77"/>
    <w:rsid w:val="0077198A"/>
    <w:rsid w:val="00771D03"/>
    <w:rsid w:val="00772050"/>
    <w:rsid w:val="00772AE0"/>
    <w:rsid w:val="00772B75"/>
    <w:rsid w:val="00772E80"/>
    <w:rsid w:val="00772F4B"/>
    <w:rsid w:val="007733AC"/>
    <w:rsid w:val="007749F9"/>
    <w:rsid w:val="007752C6"/>
    <w:rsid w:val="007756CD"/>
    <w:rsid w:val="00775ADB"/>
    <w:rsid w:val="007767B0"/>
    <w:rsid w:val="007777E9"/>
    <w:rsid w:val="00782987"/>
    <w:rsid w:val="0078328A"/>
    <w:rsid w:val="007845EC"/>
    <w:rsid w:val="00785168"/>
    <w:rsid w:val="00785FF6"/>
    <w:rsid w:val="007876B9"/>
    <w:rsid w:val="007901D7"/>
    <w:rsid w:val="00790633"/>
    <w:rsid w:val="00791A0B"/>
    <w:rsid w:val="00793E32"/>
    <w:rsid w:val="007963CA"/>
    <w:rsid w:val="00796AB2"/>
    <w:rsid w:val="0079796E"/>
    <w:rsid w:val="007A090A"/>
    <w:rsid w:val="007A238F"/>
    <w:rsid w:val="007A2722"/>
    <w:rsid w:val="007A29EA"/>
    <w:rsid w:val="007A2B67"/>
    <w:rsid w:val="007A4173"/>
    <w:rsid w:val="007A4477"/>
    <w:rsid w:val="007A4AF9"/>
    <w:rsid w:val="007A50B9"/>
    <w:rsid w:val="007A53BA"/>
    <w:rsid w:val="007A5CA2"/>
    <w:rsid w:val="007A6B6B"/>
    <w:rsid w:val="007B1CC8"/>
    <w:rsid w:val="007B56EC"/>
    <w:rsid w:val="007B62E1"/>
    <w:rsid w:val="007B6387"/>
    <w:rsid w:val="007C1644"/>
    <w:rsid w:val="007C2A69"/>
    <w:rsid w:val="007C2CDF"/>
    <w:rsid w:val="007C2DB4"/>
    <w:rsid w:val="007C3114"/>
    <w:rsid w:val="007D23DC"/>
    <w:rsid w:val="007D279A"/>
    <w:rsid w:val="007D37DE"/>
    <w:rsid w:val="007D4F53"/>
    <w:rsid w:val="007D74BF"/>
    <w:rsid w:val="007E0F42"/>
    <w:rsid w:val="007E1EAE"/>
    <w:rsid w:val="007E2757"/>
    <w:rsid w:val="007E2D94"/>
    <w:rsid w:val="007E2DC0"/>
    <w:rsid w:val="007E3DD9"/>
    <w:rsid w:val="007E514A"/>
    <w:rsid w:val="007E6533"/>
    <w:rsid w:val="007E77AC"/>
    <w:rsid w:val="007F2BC2"/>
    <w:rsid w:val="007F3363"/>
    <w:rsid w:val="007F3A97"/>
    <w:rsid w:val="007F3C42"/>
    <w:rsid w:val="007F4C28"/>
    <w:rsid w:val="00803669"/>
    <w:rsid w:val="008047AD"/>
    <w:rsid w:val="00804D75"/>
    <w:rsid w:val="00805E0F"/>
    <w:rsid w:val="0080663A"/>
    <w:rsid w:val="00807B1F"/>
    <w:rsid w:val="008127C4"/>
    <w:rsid w:val="00812DF6"/>
    <w:rsid w:val="00812F2E"/>
    <w:rsid w:val="008130ED"/>
    <w:rsid w:val="00813264"/>
    <w:rsid w:val="00814BB7"/>
    <w:rsid w:val="0081595C"/>
    <w:rsid w:val="008173EE"/>
    <w:rsid w:val="008201F6"/>
    <w:rsid w:val="0082174B"/>
    <w:rsid w:val="008227ED"/>
    <w:rsid w:val="00822843"/>
    <w:rsid w:val="00823157"/>
    <w:rsid w:val="00823775"/>
    <w:rsid w:val="00827D83"/>
    <w:rsid w:val="008302DF"/>
    <w:rsid w:val="00831C06"/>
    <w:rsid w:val="00831C93"/>
    <w:rsid w:val="00832D99"/>
    <w:rsid w:val="0083359E"/>
    <w:rsid w:val="00833CD6"/>
    <w:rsid w:val="008348B5"/>
    <w:rsid w:val="00834E4F"/>
    <w:rsid w:val="0083602E"/>
    <w:rsid w:val="0084270F"/>
    <w:rsid w:val="008428EC"/>
    <w:rsid w:val="008442D5"/>
    <w:rsid w:val="00844DED"/>
    <w:rsid w:val="00845014"/>
    <w:rsid w:val="00846B79"/>
    <w:rsid w:val="008470C5"/>
    <w:rsid w:val="00851843"/>
    <w:rsid w:val="00853B49"/>
    <w:rsid w:val="00857661"/>
    <w:rsid w:val="008611CD"/>
    <w:rsid w:val="00861B25"/>
    <w:rsid w:val="0086284B"/>
    <w:rsid w:val="008628A4"/>
    <w:rsid w:val="00864684"/>
    <w:rsid w:val="00865F36"/>
    <w:rsid w:val="00866313"/>
    <w:rsid w:val="008663FD"/>
    <w:rsid w:val="008674CC"/>
    <w:rsid w:val="00871328"/>
    <w:rsid w:val="00871E02"/>
    <w:rsid w:val="00875EE5"/>
    <w:rsid w:val="00876F81"/>
    <w:rsid w:val="0087747D"/>
    <w:rsid w:val="00877F58"/>
    <w:rsid w:val="008809F1"/>
    <w:rsid w:val="0088110A"/>
    <w:rsid w:val="00881428"/>
    <w:rsid w:val="00882C69"/>
    <w:rsid w:val="00882EE1"/>
    <w:rsid w:val="00882F32"/>
    <w:rsid w:val="00883820"/>
    <w:rsid w:val="00883983"/>
    <w:rsid w:val="00884C38"/>
    <w:rsid w:val="00885A32"/>
    <w:rsid w:val="00887B03"/>
    <w:rsid w:val="00887B9B"/>
    <w:rsid w:val="00887D8E"/>
    <w:rsid w:val="00890284"/>
    <w:rsid w:val="008903A2"/>
    <w:rsid w:val="008904D5"/>
    <w:rsid w:val="00891BE9"/>
    <w:rsid w:val="008924CA"/>
    <w:rsid w:val="008929AB"/>
    <w:rsid w:val="00893022"/>
    <w:rsid w:val="008934FC"/>
    <w:rsid w:val="0089481B"/>
    <w:rsid w:val="00894A3B"/>
    <w:rsid w:val="00895170"/>
    <w:rsid w:val="00895210"/>
    <w:rsid w:val="0089537D"/>
    <w:rsid w:val="00896447"/>
    <w:rsid w:val="00896D24"/>
    <w:rsid w:val="00897E4F"/>
    <w:rsid w:val="00897F2C"/>
    <w:rsid w:val="008A0F67"/>
    <w:rsid w:val="008A151C"/>
    <w:rsid w:val="008A1D39"/>
    <w:rsid w:val="008A1EB2"/>
    <w:rsid w:val="008A2C05"/>
    <w:rsid w:val="008A2E9B"/>
    <w:rsid w:val="008A72B9"/>
    <w:rsid w:val="008B154C"/>
    <w:rsid w:val="008B2802"/>
    <w:rsid w:val="008B282B"/>
    <w:rsid w:val="008B423B"/>
    <w:rsid w:val="008B5D43"/>
    <w:rsid w:val="008B63AF"/>
    <w:rsid w:val="008B74E9"/>
    <w:rsid w:val="008B7F4E"/>
    <w:rsid w:val="008C0842"/>
    <w:rsid w:val="008C08C8"/>
    <w:rsid w:val="008C19B8"/>
    <w:rsid w:val="008C1C1A"/>
    <w:rsid w:val="008C2117"/>
    <w:rsid w:val="008C267D"/>
    <w:rsid w:val="008C289C"/>
    <w:rsid w:val="008C337B"/>
    <w:rsid w:val="008C5747"/>
    <w:rsid w:val="008C6991"/>
    <w:rsid w:val="008D00BE"/>
    <w:rsid w:val="008D10DA"/>
    <w:rsid w:val="008D196E"/>
    <w:rsid w:val="008D362C"/>
    <w:rsid w:val="008D3BD7"/>
    <w:rsid w:val="008D440E"/>
    <w:rsid w:val="008D79CF"/>
    <w:rsid w:val="008D7F80"/>
    <w:rsid w:val="008E08D4"/>
    <w:rsid w:val="008E118E"/>
    <w:rsid w:val="008E245E"/>
    <w:rsid w:val="008E3175"/>
    <w:rsid w:val="008E340B"/>
    <w:rsid w:val="008E4655"/>
    <w:rsid w:val="008E57F5"/>
    <w:rsid w:val="008E6279"/>
    <w:rsid w:val="008E7D91"/>
    <w:rsid w:val="008F05B8"/>
    <w:rsid w:val="008F07DF"/>
    <w:rsid w:val="008F351E"/>
    <w:rsid w:val="008F3BE7"/>
    <w:rsid w:val="008F614A"/>
    <w:rsid w:val="008F6CEB"/>
    <w:rsid w:val="008F731F"/>
    <w:rsid w:val="00900C68"/>
    <w:rsid w:val="009012AC"/>
    <w:rsid w:val="00901394"/>
    <w:rsid w:val="00902AA0"/>
    <w:rsid w:val="00905419"/>
    <w:rsid w:val="00907196"/>
    <w:rsid w:val="00911462"/>
    <w:rsid w:val="0091529C"/>
    <w:rsid w:val="00915849"/>
    <w:rsid w:val="00917BE5"/>
    <w:rsid w:val="00920D83"/>
    <w:rsid w:val="00920DB8"/>
    <w:rsid w:val="00921134"/>
    <w:rsid w:val="00921414"/>
    <w:rsid w:val="00921D47"/>
    <w:rsid w:val="00921F44"/>
    <w:rsid w:val="00922279"/>
    <w:rsid w:val="00923B79"/>
    <w:rsid w:val="00925EFA"/>
    <w:rsid w:val="00930017"/>
    <w:rsid w:val="00933D9E"/>
    <w:rsid w:val="009344CE"/>
    <w:rsid w:val="00936F87"/>
    <w:rsid w:val="00940483"/>
    <w:rsid w:val="00940DD9"/>
    <w:rsid w:val="00940EDF"/>
    <w:rsid w:val="00941454"/>
    <w:rsid w:val="00943F69"/>
    <w:rsid w:val="00945986"/>
    <w:rsid w:val="00947BB9"/>
    <w:rsid w:val="00950340"/>
    <w:rsid w:val="00951C3F"/>
    <w:rsid w:val="00951EB1"/>
    <w:rsid w:val="009525D0"/>
    <w:rsid w:val="00953682"/>
    <w:rsid w:val="009549E4"/>
    <w:rsid w:val="00955463"/>
    <w:rsid w:val="0095685F"/>
    <w:rsid w:val="0096163A"/>
    <w:rsid w:val="00962104"/>
    <w:rsid w:val="00962300"/>
    <w:rsid w:val="00962894"/>
    <w:rsid w:val="00962A54"/>
    <w:rsid w:val="00965063"/>
    <w:rsid w:val="00965EAF"/>
    <w:rsid w:val="00966EE2"/>
    <w:rsid w:val="009674F2"/>
    <w:rsid w:val="0096780C"/>
    <w:rsid w:val="00967ED0"/>
    <w:rsid w:val="00971816"/>
    <w:rsid w:val="00973655"/>
    <w:rsid w:val="00977A97"/>
    <w:rsid w:val="00981516"/>
    <w:rsid w:val="009842CF"/>
    <w:rsid w:val="009848D1"/>
    <w:rsid w:val="00985626"/>
    <w:rsid w:val="0098567A"/>
    <w:rsid w:val="00987089"/>
    <w:rsid w:val="00990ED9"/>
    <w:rsid w:val="00991476"/>
    <w:rsid w:val="00991A91"/>
    <w:rsid w:val="009923E0"/>
    <w:rsid w:val="009929AB"/>
    <w:rsid w:val="00993743"/>
    <w:rsid w:val="00996001"/>
    <w:rsid w:val="009A0016"/>
    <w:rsid w:val="009A1039"/>
    <w:rsid w:val="009A1146"/>
    <w:rsid w:val="009A1C6B"/>
    <w:rsid w:val="009A3661"/>
    <w:rsid w:val="009A4096"/>
    <w:rsid w:val="009A662E"/>
    <w:rsid w:val="009A6E9C"/>
    <w:rsid w:val="009A7CFC"/>
    <w:rsid w:val="009B0015"/>
    <w:rsid w:val="009B1535"/>
    <w:rsid w:val="009B1934"/>
    <w:rsid w:val="009B1B06"/>
    <w:rsid w:val="009B29F7"/>
    <w:rsid w:val="009B52A5"/>
    <w:rsid w:val="009B57E5"/>
    <w:rsid w:val="009B6E86"/>
    <w:rsid w:val="009B6FEB"/>
    <w:rsid w:val="009C03E1"/>
    <w:rsid w:val="009C0454"/>
    <w:rsid w:val="009C1B9A"/>
    <w:rsid w:val="009C1F2E"/>
    <w:rsid w:val="009C43B8"/>
    <w:rsid w:val="009C529C"/>
    <w:rsid w:val="009C534C"/>
    <w:rsid w:val="009C54AB"/>
    <w:rsid w:val="009C5B15"/>
    <w:rsid w:val="009D272A"/>
    <w:rsid w:val="009D3CDF"/>
    <w:rsid w:val="009D4155"/>
    <w:rsid w:val="009D4980"/>
    <w:rsid w:val="009D74BB"/>
    <w:rsid w:val="009E16B2"/>
    <w:rsid w:val="009E2900"/>
    <w:rsid w:val="009E377D"/>
    <w:rsid w:val="009E5618"/>
    <w:rsid w:val="009E7B31"/>
    <w:rsid w:val="009F03F3"/>
    <w:rsid w:val="009F18E0"/>
    <w:rsid w:val="009F1B3C"/>
    <w:rsid w:val="009F1E5F"/>
    <w:rsid w:val="009F3475"/>
    <w:rsid w:val="009F4AF9"/>
    <w:rsid w:val="009F68C2"/>
    <w:rsid w:val="009F69CB"/>
    <w:rsid w:val="009F78F2"/>
    <w:rsid w:val="00A02B2B"/>
    <w:rsid w:val="00A03522"/>
    <w:rsid w:val="00A03580"/>
    <w:rsid w:val="00A03592"/>
    <w:rsid w:val="00A055CD"/>
    <w:rsid w:val="00A05601"/>
    <w:rsid w:val="00A06737"/>
    <w:rsid w:val="00A07FBD"/>
    <w:rsid w:val="00A1231B"/>
    <w:rsid w:val="00A12371"/>
    <w:rsid w:val="00A12509"/>
    <w:rsid w:val="00A127C2"/>
    <w:rsid w:val="00A1302F"/>
    <w:rsid w:val="00A13FEE"/>
    <w:rsid w:val="00A14F2C"/>
    <w:rsid w:val="00A15707"/>
    <w:rsid w:val="00A162A2"/>
    <w:rsid w:val="00A16E85"/>
    <w:rsid w:val="00A20BC0"/>
    <w:rsid w:val="00A22934"/>
    <w:rsid w:val="00A243F0"/>
    <w:rsid w:val="00A26A69"/>
    <w:rsid w:val="00A30395"/>
    <w:rsid w:val="00A30DF4"/>
    <w:rsid w:val="00A322EE"/>
    <w:rsid w:val="00A32596"/>
    <w:rsid w:val="00A331D9"/>
    <w:rsid w:val="00A341A0"/>
    <w:rsid w:val="00A34B92"/>
    <w:rsid w:val="00A35705"/>
    <w:rsid w:val="00A3652F"/>
    <w:rsid w:val="00A36AA4"/>
    <w:rsid w:val="00A36CA7"/>
    <w:rsid w:val="00A376D2"/>
    <w:rsid w:val="00A37FB0"/>
    <w:rsid w:val="00A40144"/>
    <w:rsid w:val="00A405E6"/>
    <w:rsid w:val="00A40F18"/>
    <w:rsid w:val="00A43D3D"/>
    <w:rsid w:val="00A44724"/>
    <w:rsid w:val="00A44A6C"/>
    <w:rsid w:val="00A454B7"/>
    <w:rsid w:val="00A50741"/>
    <w:rsid w:val="00A50799"/>
    <w:rsid w:val="00A51970"/>
    <w:rsid w:val="00A51A8F"/>
    <w:rsid w:val="00A51B28"/>
    <w:rsid w:val="00A51C21"/>
    <w:rsid w:val="00A54699"/>
    <w:rsid w:val="00A56D36"/>
    <w:rsid w:val="00A572EC"/>
    <w:rsid w:val="00A61ECA"/>
    <w:rsid w:val="00A62224"/>
    <w:rsid w:val="00A653BC"/>
    <w:rsid w:val="00A66818"/>
    <w:rsid w:val="00A70C71"/>
    <w:rsid w:val="00A727EB"/>
    <w:rsid w:val="00A72A2C"/>
    <w:rsid w:val="00A73032"/>
    <w:rsid w:val="00A733F6"/>
    <w:rsid w:val="00A7352E"/>
    <w:rsid w:val="00A73B8A"/>
    <w:rsid w:val="00A75028"/>
    <w:rsid w:val="00A7655F"/>
    <w:rsid w:val="00A77576"/>
    <w:rsid w:val="00A779B0"/>
    <w:rsid w:val="00A77BAE"/>
    <w:rsid w:val="00A77FB0"/>
    <w:rsid w:val="00A80502"/>
    <w:rsid w:val="00A80746"/>
    <w:rsid w:val="00A817B3"/>
    <w:rsid w:val="00A84D6B"/>
    <w:rsid w:val="00A85D41"/>
    <w:rsid w:val="00A8613C"/>
    <w:rsid w:val="00A87380"/>
    <w:rsid w:val="00A87383"/>
    <w:rsid w:val="00A90EEE"/>
    <w:rsid w:val="00A925DD"/>
    <w:rsid w:val="00A95120"/>
    <w:rsid w:val="00A957A7"/>
    <w:rsid w:val="00A9646C"/>
    <w:rsid w:val="00A96D96"/>
    <w:rsid w:val="00A96E4F"/>
    <w:rsid w:val="00AA0AE1"/>
    <w:rsid w:val="00AA0BC5"/>
    <w:rsid w:val="00AA14F8"/>
    <w:rsid w:val="00AA1F29"/>
    <w:rsid w:val="00AA4ABD"/>
    <w:rsid w:val="00AA5C42"/>
    <w:rsid w:val="00AA6113"/>
    <w:rsid w:val="00AB03C5"/>
    <w:rsid w:val="00AB21AC"/>
    <w:rsid w:val="00AB3029"/>
    <w:rsid w:val="00AB38FB"/>
    <w:rsid w:val="00AB3F17"/>
    <w:rsid w:val="00AB4034"/>
    <w:rsid w:val="00AB5896"/>
    <w:rsid w:val="00AB6BC9"/>
    <w:rsid w:val="00AB7382"/>
    <w:rsid w:val="00AB7776"/>
    <w:rsid w:val="00AC053F"/>
    <w:rsid w:val="00AC21C2"/>
    <w:rsid w:val="00AC23E6"/>
    <w:rsid w:val="00AC3610"/>
    <w:rsid w:val="00AC3C15"/>
    <w:rsid w:val="00AC5B34"/>
    <w:rsid w:val="00AC5BE8"/>
    <w:rsid w:val="00AC71E7"/>
    <w:rsid w:val="00AC74BE"/>
    <w:rsid w:val="00AD0765"/>
    <w:rsid w:val="00AD0C0B"/>
    <w:rsid w:val="00AD2943"/>
    <w:rsid w:val="00AD353A"/>
    <w:rsid w:val="00AD3C30"/>
    <w:rsid w:val="00AD3E31"/>
    <w:rsid w:val="00AD65A0"/>
    <w:rsid w:val="00AD7249"/>
    <w:rsid w:val="00AD7468"/>
    <w:rsid w:val="00AE01B7"/>
    <w:rsid w:val="00AE205F"/>
    <w:rsid w:val="00AE45E5"/>
    <w:rsid w:val="00AE6E85"/>
    <w:rsid w:val="00AE7F48"/>
    <w:rsid w:val="00AF3283"/>
    <w:rsid w:val="00AF3528"/>
    <w:rsid w:val="00AF397B"/>
    <w:rsid w:val="00AF3B74"/>
    <w:rsid w:val="00AF4539"/>
    <w:rsid w:val="00AF61B9"/>
    <w:rsid w:val="00AF72A5"/>
    <w:rsid w:val="00AF7546"/>
    <w:rsid w:val="00AF7FBD"/>
    <w:rsid w:val="00B0254C"/>
    <w:rsid w:val="00B02D7A"/>
    <w:rsid w:val="00B038F4"/>
    <w:rsid w:val="00B05E10"/>
    <w:rsid w:val="00B073F4"/>
    <w:rsid w:val="00B12775"/>
    <w:rsid w:val="00B12F52"/>
    <w:rsid w:val="00B13887"/>
    <w:rsid w:val="00B145F3"/>
    <w:rsid w:val="00B14884"/>
    <w:rsid w:val="00B16769"/>
    <w:rsid w:val="00B16873"/>
    <w:rsid w:val="00B2225C"/>
    <w:rsid w:val="00B22837"/>
    <w:rsid w:val="00B23442"/>
    <w:rsid w:val="00B23A35"/>
    <w:rsid w:val="00B26FD7"/>
    <w:rsid w:val="00B305FE"/>
    <w:rsid w:val="00B31ED1"/>
    <w:rsid w:val="00B33A25"/>
    <w:rsid w:val="00B364CA"/>
    <w:rsid w:val="00B36501"/>
    <w:rsid w:val="00B36DD4"/>
    <w:rsid w:val="00B41D66"/>
    <w:rsid w:val="00B41DE9"/>
    <w:rsid w:val="00B421A7"/>
    <w:rsid w:val="00B42D61"/>
    <w:rsid w:val="00B437A7"/>
    <w:rsid w:val="00B44710"/>
    <w:rsid w:val="00B474D8"/>
    <w:rsid w:val="00B52FC1"/>
    <w:rsid w:val="00B56CB1"/>
    <w:rsid w:val="00B574C4"/>
    <w:rsid w:val="00B575FC"/>
    <w:rsid w:val="00B57671"/>
    <w:rsid w:val="00B6195C"/>
    <w:rsid w:val="00B62C02"/>
    <w:rsid w:val="00B63D1D"/>
    <w:rsid w:val="00B6427B"/>
    <w:rsid w:val="00B648B2"/>
    <w:rsid w:val="00B649A5"/>
    <w:rsid w:val="00B66A0B"/>
    <w:rsid w:val="00B66AEE"/>
    <w:rsid w:val="00B67710"/>
    <w:rsid w:val="00B73DA2"/>
    <w:rsid w:val="00B80FC4"/>
    <w:rsid w:val="00B81836"/>
    <w:rsid w:val="00B818CE"/>
    <w:rsid w:val="00B838E4"/>
    <w:rsid w:val="00B83BD6"/>
    <w:rsid w:val="00B852D0"/>
    <w:rsid w:val="00B85D1F"/>
    <w:rsid w:val="00B86665"/>
    <w:rsid w:val="00B87498"/>
    <w:rsid w:val="00B90443"/>
    <w:rsid w:val="00B90517"/>
    <w:rsid w:val="00B90FBA"/>
    <w:rsid w:val="00B9245B"/>
    <w:rsid w:val="00B928B5"/>
    <w:rsid w:val="00B931DB"/>
    <w:rsid w:val="00B938AD"/>
    <w:rsid w:val="00B93CC8"/>
    <w:rsid w:val="00B97B64"/>
    <w:rsid w:val="00B97DEF"/>
    <w:rsid w:val="00BA0DA4"/>
    <w:rsid w:val="00BA1517"/>
    <w:rsid w:val="00BA1C06"/>
    <w:rsid w:val="00BA27E7"/>
    <w:rsid w:val="00BA318E"/>
    <w:rsid w:val="00BA4C05"/>
    <w:rsid w:val="00BA4DFA"/>
    <w:rsid w:val="00BA79EE"/>
    <w:rsid w:val="00BB18CC"/>
    <w:rsid w:val="00BB7C23"/>
    <w:rsid w:val="00BC076B"/>
    <w:rsid w:val="00BC110C"/>
    <w:rsid w:val="00BC1CC7"/>
    <w:rsid w:val="00BC233B"/>
    <w:rsid w:val="00BC2BD6"/>
    <w:rsid w:val="00BC52B4"/>
    <w:rsid w:val="00BC7B76"/>
    <w:rsid w:val="00BD00AC"/>
    <w:rsid w:val="00BD0706"/>
    <w:rsid w:val="00BD0A44"/>
    <w:rsid w:val="00BD3882"/>
    <w:rsid w:val="00BD4A41"/>
    <w:rsid w:val="00BD732B"/>
    <w:rsid w:val="00BD7F6B"/>
    <w:rsid w:val="00BE06C2"/>
    <w:rsid w:val="00BE0964"/>
    <w:rsid w:val="00BE0A81"/>
    <w:rsid w:val="00BE2283"/>
    <w:rsid w:val="00BE2745"/>
    <w:rsid w:val="00BE6E5F"/>
    <w:rsid w:val="00BE6EC5"/>
    <w:rsid w:val="00BE7030"/>
    <w:rsid w:val="00BE7440"/>
    <w:rsid w:val="00BE78E5"/>
    <w:rsid w:val="00BE7C4E"/>
    <w:rsid w:val="00BF0350"/>
    <w:rsid w:val="00BF29E5"/>
    <w:rsid w:val="00BF30B3"/>
    <w:rsid w:val="00BF31FC"/>
    <w:rsid w:val="00BF3B4E"/>
    <w:rsid w:val="00BF6772"/>
    <w:rsid w:val="00BF777F"/>
    <w:rsid w:val="00BF78BE"/>
    <w:rsid w:val="00C0106A"/>
    <w:rsid w:val="00C02BD8"/>
    <w:rsid w:val="00C0533F"/>
    <w:rsid w:val="00C056FB"/>
    <w:rsid w:val="00C057B2"/>
    <w:rsid w:val="00C05F72"/>
    <w:rsid w:val="00C06831"/>
    <w:rsid w:val="00C06A20"/>
    <w:rsid w:val="00C078E1"/>
    <w:rsid w:val="00C10723"/>
    <w:rsid w:val="00C148DC"/>
    <w:rsid w:val="00C150B5"/>
    <w:rsid w:val="00C153B0"/>
    <w:rsid w:val="00C15CDC"/>
    <w:rsid w:val="00C169A2"/>
    <w:rsid w:val="00C17770"/>
    <w:rsid w:val="00C17FD2"/>
    <w:rsid w:val="00C207B2"/>
    <w:rsid w:val="00C20BE8"/>
    <w:rsid w:val="00C21599"/>
    <w:rsid w:val="00C21C10"/>
    <w:rsid w:val="00C21E46"/>
    <w:rsid w:val="00C240CF"/>
    <w:rsid w:val="00C24E58"/>
    <w:rsid w:val="00C25BDD"/>
    <w:rsid w:val="00C26007"/>
    <w:rsid w:val="00C26075"/>
    <w:rsid w:val="00C26B69"/>
    <w:rsid w:val="00C33941"/>
    <w:rsid w:val="00C34937"/>
    <w:rsid w:val="00C34DC6"/>
    <w:rsid w:val="00C353CD"/>
    <w:rsid w:val="00C353F1"/>
    <w:rsid w:val="00C36401"/>
    <w:rsid w:val="00C405FE"/>
    <w:rsid w:val="00C425C7"/>
    <w:rsid w:val="00C4452D"/>
    <w:rsid w:val="00C44CFE"/>
    <w:rsid w:val="00C45924"/>
    <w:rsid w:val="00C45A1D"/>
    <w:rsid w:val="00C45CFE"/>
    <w:rsid w:val="00C467E2"/>
    <w:rsid w:val="00C475B1"/>
    <w:rsid w:val="00C479F7"/>
    <w:rsid w:val="00C47E37"/>
    <w:rsid w:val="00C47F54"/>
    <w:rsid w:val="00C517AF"/>
    <w:rsid w:val="00C55483"/>
    <w:rsid w:val="00C55A4B"/>
    <w:rsid w:val="00C55AC3"/>
    <w:rsid w:val="00C57612"/>
    <w:rsid w:val="00C577F4"/>
    <w:rsid w:val="00C6061B"/>
    <w:rsid w:val="00C611BB"/>
    <w:rsid w:val="00C61786"/>
    <w:rsid w:val="00C61D62"/>
    <w:rsid w:val="00C6207D"/>
    <w:rsid w:val="00C62E4F"/>
    <w:rsid w:val="00C646FB"/>
    <w:rsid w:val="00C65DF7"/>
    <w:rsid w:val="00C700CC"/>
    <w:rsid w:val="00C712B2"/>
    <w:rsid w:val="00C72F67"/>
    <w:rsid w:val="00C7348A"/>
    <w:rsid w:val="00C73635"/>
    <w:rsid w:val="00C742A5"/>
    <w:rsid w:val="00C756A2"/>
    <w:rsid w:val="00C7584D"/>
    <w:rsid w:val="00C77007"/>
    <w:rsid w:val="00C77156"/>
    <w:rsid w:val="00C77BA6"/>
    <w:rsid w:val="00C81925"/>
    <w:rsid w:val="00C82576"/>
    <w:rsid w:val="00C84015"/>
    <w:rsid w:val="00C85651"/>
    <w:rsid w:val="00C86487"/>
    <w:rsid w:val="00C86DDA"/>
    <w:rsid w:val="00C87828"/>
    <w:rsid w:val="00C91C80"/>
    <w:rsid w:val="00C921C2"/>
    <w:rsid w:val="00C923A8"/>
    <w:rsid w:val="00C9252D"/>
    <w:rsid w:val="00C941EB"/>
    <w:rsid w:val="00C9461E"/>
    <w:rsid w:val="00C958CF"/>
    <w:rsid w:val="00C95AE8"/>
    <w:rsid w:val="00CA1240"/>
    <w:rsid w:val="00CA3521"/>
    <w:rsid w:val="00CA5098"/>
    <w:rsid w:val="00CB0839"/>
    <w:rsid w:val="00CB1369"/>
    <w:rsid w:val="00CB3F98"/>
    <w:rsid w:val="00CB5C2D"/>
    <w:rsid w:val="00CB69BC"/>
    <w:rsid w:val="00CB7488"/>
    <w:rsid w:val="00CC008A"/>
    <w:rsid w:val="00CC0568"/>
    <w:rsid w:val="00CC061F"/>
    <w:rsid w:val="00CC2FBC"/>
    <w:rsid w:val="00CC3817"/>
    <w:rsid w:val="00CC4ADB"/>
    <w:rsid w:val="00CC66B1"/>
    <w:rsid w:val="00CC7591"/>
    <w:rsid w:val="00CD04C3"/>
    <w:rsid w:val="00CD2419"/>
    <w:rsid w:val="00CE20EE"/>
    <w:rsid w:val="00CE26AD"/>
    <w:rsid w:val="00CE4AB0"/>
    <w:rsid w:val="00CE4F3A"/>
    <w:rsid w:val="00CF2100"/>
    <w:rsid w:val="00CF2965"/>
    <w:rsid w:val="00CF35BA"/>
    <w:rsid w:val="00CF46BF"/>
    <w:rsid w:val="00CF474E"/>
    <w:rsid w:val="00CF73B7"/>
    <w:rsid w:val="00D00C47"/>
    <w:rsid w:val="00D01E17"/>
    <w:rsid w:val="00D020CB"/>
    <w:rsid w:val="00D02815"/>
    <w:rsid w:val="00D0340D"/>
    <w:rsid w:val="00D03C44"/>
    <w:rsid w:val="00D042EF"/>
    <w:rsid w:val="00D046ED"/>
    <w:rsid w:val="00D06033"/>
    <w:rsid w:val="00D10D29"/>
    <w:rsid w:val="00D14013"/>
    <w:rsid w:val="00D160D9"/>
    <w:rsid w:val="00D17734"/>
    <w:rsid w:val="00D178E8"/>
    <w:rsid w:val="00D17E10"/>
    <w:rsid w:val="00D210E8"/>
    <w:rsid w:val="00D2125A"/>
    <w:rsid w:val="00D22244"/>
    <w:rsid w:val="00D22860"/>
    <w:rsid w:val="00D23217"/>
    <w:rsid w:val="00D241AC"/>
    <w:rsid w:val="00D25219"/>
    <w:rsid w:val="00D2605E"/>
    <w:rsid w:val="00D3014E"/>
    <w:rsid w:val="00D31657"/>
    <w:rsid w:val="00D32880"/>
    <w:rsid w:val="00D32B37"/>
    <w:rsid w:val="00D32BB8"/>
    <w:rsid w:val="00D32D2E"/>
    <w:rsid w:val="00D332B3"/>
    <w:rsid w:val="00D335C3"/>
    <w:rsid w:val="00D3555F"/>
    <w:rsid w:val="00D36665"/>
    <w:rsid w:val="00D40669"/>
    <w:rsid w:val="00D4140D"/>
    <w:rsid w:val="00D419EF"/>
    <w:rsid w:val="00D41A9A"/>
    <w:rsid w:val="00D44816"/>
    <w:rsid w:val="00D46A3E"/>
    <w:rsid w:val="00D46B57"/>
    <w:rsid w:val="00D52B91"/>
    <w:rsid w:val="00D52D24"/>
    <w:rsid w:val="00D5457E"/>
    <w:rsid w:val="00D5516C"/>
    <w:rsid w:val="00D564FD"/>
    <w:rsid w:val="00D56859"/>
    <w:rsid w:val="00D5798B"/>
    <w:rsid w:val="00D60A0E"/>
    <w:rsid w:val="00D62C0D"/>
    <w:rsid w:val="00D62DC3"/>
    <w:rsid w:val="00D635AE"/>
    <w:rsid w:val="00D65B5D"/>
    <w:rsid w:val="00D66E1A"/>
    <w:rsid w:val="00D67C23"/>
    <w:rsid w:val="00D67D20"/>
    <w:rsid w:val="00D67F10"/>
    <w:rsid w:val="00D71475"/>
    <w:rsid w:val="00D71690"/>
    <w:rsid w:val="00D71A6F"/>
    <w:rsid w:val="00D738B4"/>
    <w:rsid w:val="00D746A8"/>
    <w:rsid w:val="00D77448"/>
    <w:rsid w:val="00D77E7A"/>
    <w:rsid w:val="00D80584"/>
    <w:rsid w:val="00D80588"/>
    <w:rsid w:val="00D81356"/>
    <w:rsid w:val="00D8330B"/>
    <w:rsid w:val="00D84760"/>
    <w:rsid w:val="00D85296"/>
    <w:rsid w:val="00D85490"/>
    <w:rsid w:val="00D854A6"/>
    <w:rsid w:val="00D85634"/>
    <w:rsid w:val="00D866D8"/>
    <w:rsid w:val="00D86C1F"/>
    <w:rsid w:val="00D87066"/>
    <w:rsid w:val="00D90360"/>
    <w:rsid w:val="00D932CA"/>
    <w:rsid w:val="00D949BB"/>
    <w:rsid w:val="00D94BE3"/>
    <w:rsid w:val="00D97C53"/>
    <w:rsid w:val="00DA037C"/>
    <w:rsid w:val="00DA0E67"/>
    <w:rsid w:val="00DA1F32"/>
    <w:rsid w:val="00DA3EC4"/>
    <w:rsid w:val="00DA3EE5"/>
    <w:rsid w:val="00DA522E"/>
    <w:rsid w:val="00DA52C2"/>
    <w:rsid w:val="00DA5B5E"/>
    <w:rsid w:val="00DA63A7"/>
    <w:rsid w:val="00DA6AC5"/>
    <w:rsid w:val="00DA6AD2"/>
    <w:rsid w:val="00DB115B"/>
    <w:rsid w:val="00DB14E4"/>
    <w:rsid w:val="00DB3357"/>
    <w:rsid w:val="00DB5C35"/>
    <w:rsid w:val="00DB6714"/>
    <w:rsid w:val="00DB6FC3"/>
    <w:rsid w:val="00DB7E66"/>
    <w:rsid w:val="00DC018E"/>
    <w:rsid w:val="00DC0650"/>
    <w:rsid w:val="00DC5A30"/>
    <w:rsid w:val="00DC6871"/>
    <w:rsid w:val="00DC6E08"/>
    <w:rsid w:val="00DD103F"/>
    <w:rsid w:val="00DD18CF"/>
    <w:rsid w:val="00DD2380"/>
    <w:rsid w:val="00DD5831"/>
    <w:rsid w:val="00DE045A"/>
    <w:rsid w:val="00DE0D41"/>
    <w:rsid w:val="00DE22CD"/>
    <w:rsid w:val="00DE320A"/>
    <w:rsid w:val="00DE37A2"/>
    <w:rsid w:val="00DE3CAB"/>
    <w:rsid w:val="00DE4937"/>
    <w:rsid w:val="00DE5417"/>
    <w:rsid w:val="00DE6885"/>
    <w:rsid w:val="00DE7A8C"/>
    <w:rsid w:val="00DF0347"/>
    <w:rsid w:val="00DF0E7A"/>
    <w:rsid w:val="00DF2151"/>
    <w:rsid w:val="00DF2C1F"/>
    <w:rsid w:val="00DF3498"/>
    <w:rsid w:val="00DF5461"/>
    <w:rsid w:val="00DF5743"/>
    <w:rsid w:val="00DF5D6E"/>
    <w:rsid w:val="00E00A1B"/>
    <w:rsid w:val="00E029FA"/>
    <w:rsid w:val="00E02D37"/>
    <w:rsid w:val="00E03B0A"/>
    <w:rsid w:val="00E06427"/>
    <w:rsid w:val="00E0665F"/>
    <w:rsid w:val="00E14D69"/>
    <w:rsid w:val="00E15747"/>
    <w:rsid w:val="00E15F4F"/>
    <w:rsid w:val="00E16B9E"/>
    <w:rsid w:val="00E17377"/>
    <w:rsid w:val="00E2147B"/>
    <w:rsid w:val="00E2342A"/>
    <w:rsid w:val="00E24B1A"/>
    <w:rsid w:val="00E24EF3"/>
    <w:rsid w:val="00E25D38"/>
    <w:rsid w:val="00E25E78"/>
    <w:rsid w:val="00E2620D"/>
    <w:rsid w:val="00E265D4"/>
    <w:rsid w:val="00E27AFC"/>
    <w:rsid w:val="00E30774"/>
    <w:rsid w:val="00E3247C"/>
    <w:rsid w:val="00E32948"/>
    <w:rsid w:val="00E336FD"/>
    <w:rsid w:val="00E35C18"/>
    <w:rsid w:val="00E366F2"/>
    <w:rsid w:val="00E36962"/>
    <w:rsid w:val="00E36DF6"/>
    <w:rsid w:val="00E377FA"/>
    <w:rsid w:val="00E40211"/>
    <w:rsid w:val="00E43D86"/>
    <w:rsid w:val="00E4470E"/>
    <w:rsid w:val="00E44D88"/>
    <w:rsid w:val="00E45977"/>
    <w:rsid w:val="00E46259"/>
    <w:rsid w:val="00E468E8"/>
    <w:rsid w:val="00E47248"/>
    <w:rsid w:val="00E47906"/>
    <w:rsid w:val="00E507B7"/>
    <w:rsid w:val="00E50CE5"/>
    <w:rsid w:val="00E5232C"/>
    <w:rsid w:val="00E52B87"/>
    <w:rsid w:val="00E54369"/>
    <w:rsid w:val="00E5470E"/>
    <w:rsid w:val="00E56B6C"/>
    <w:rsid w:val="00E57689"/>
    <w:rsid w:val="00E62605"/>
    <w:rsid w:val="00E629D1"/>
    <w:rsid w:val="00E657F1"/>
    <w:rsid w:val="00E65DE5"/>
    <w:rsid w:val="00E66108"/>
    <w:rsid w:val="00E66AA1"/>
    <w:rsid w:val="00E66CBA"/>
    <w:rsid w:val="00E67879"/>
    <w:rsid w:val="00E72985"/>
    <w:rsid w:val="00E747D0"/>
    <w:rsid w:val="00E74EF0"/>
    <w:rsid w:val="00E76DB6"/>
    <w:rsid w:val="00E7763F"/>
    <w:rsid w:val="00E779F3"/>
    <w:rsid w:val="00E80AF6"/>
    <w:rsid w:val="00E836E4"/>
    <w:rsid w:val="00E856D8"/>
    <w:rsid w:val="00E87E64"/>
    <w:rsid w:val="00E90928"/>
    <w:rsid w:val="00E90E33"/>
    <w:rsid w:val="00E9208B"/>
    <w:rsid w:val="00E92825"/>
    <w:rsid w:val="00E93C11"/>
    <w:rsid w:val="00E96D74"/>
    <w:rsid w:val="00E975F4"/>
    <w:rsid w:val="00EA1D00"/>
    <w:rsid w:val="00EA2A99"/>
    <w:rsid w:val="00EA34E3"/>
    <w:rsid w:val="00EA3C43"/>
    <w:rsid w:val="00EA550C"/>
    <w:rsid w:val="00EA668C"/>
    <w:rsid w:val="00EA6F06"/>
    <w:rsid w:val="00EA76EB"/>
    <w:rsid w:val="00EB33FC"/>
    <w:rsid w:val="00EB5D2B"/>
    <w:rsid w:val="00EB6080"/>
    <w:rsid w:val="00EB670F"/>
    <w:rsid w:val="00EB793B"/>
    <w:rsid w:val="00EC0192"/>
    <w:rsid w:val="00EC1728"/>
    <w:rsid w:val="00EC1ABA"/>
    <w:rsid w:val="00EC1E0C"/>
    <w:rsid w:val="00EC1FE8"/>
    <w:rsid w:val="00EC43F7"/>
    <w:rsid w:val="00EC4AC7"/>
    <w:rsid w:val="00EC4B3E"/>
    <w:rsid w:val="00EC6092"/>
    <w:rsid w:val="00EC6AA8"/>
    <w:rsid w:val="00ED101E"/>
    <w:rsid w:val="00ED1029"/>
    <w:rsid w:val="00ED1761"/>
    <w:rsid w:val="00ED2BC3"/>
    <w:rsid w:val="00ED35CF"/>
    <w:rsid w:val="00ED43E1"/>
    <w:rsid w:val="00ED4BCD"/>
    <w:rsid w:val="00ED5F20"/>
    <w:rsid w:val="00ED6756"/>
    <w:rsid w:val="00ED6CDD"/>
    <w:rsid w:val="00EE3020"/>
    <w:rsid w:val="00EE3266"/>
    <w:rsid w:val="00EE615D"/>
    <w:rsid w:val="00EE77AD"/>
    <w:rsid w:val="00EF04D4"/>
    <w:rsid w:val="00EF0F71"/>
    <w:rsid w:val="00EF2483"/>
    <w:rsid w:val="00EF47E3"/>
    <w:rsid w:val="00EF6E00"/>
    <w:rsid w:val="00EF713F"/>
    <w:rsid w:val="00F0005B"/>
    <w:rsid w:val="00F00748"/>
    <w:rsid w:val="00F00C6A"/>
    <w:rsid w:val="00F01624"/>
    <w:rsid w:val="00F01AC6"/>
    <w:rsid w:val="00F02024"/>
    <w:rsid w:val="00F02B14"/>
    <w:rsid w:val="00F03DAB"/>
    <w:rsid w:val="00F07E12"/>
    <w:rsid w:val="00F10366"/>
    <w:rsid w:val="00F118B6"/>
    <w:rsid w:val="00F13CD4"/>
    <w:rsid w:val="00F15535"/>
    <w:rsid w:val="00F16726"/>
    <w:rsid w:val="00F17224"/>
    <w:rsid w:val="00F17F0D"/>
    <w:rsid w:val="00F201A5"/>
    <w:rsid w:val="00F2110C"/>
    <w:rsid w:val="00F2196E"/>
    <w:rsid w:val="00F23AAD"/>
    <w:rsid w:val="00F23DA9"/>
    <w:rsid w:val="00F244BF"/>
    <w:rsid w:val="00F2453B"/>
    <w:rsid w:val="00F26A3C"/>
    <w:rsid w:val="00F26F92"/>
    <w:rsid w:val="00F2730C"/>
    <w:rsid w:val="00F27F77"/>
    <w:rsid w:val="00F30124"/>
    <w:rsid w:val="00F320D2"/>
    <w:rsid w:val="00F323DC"/>
    <w:rsid w:val="00F32A95"/>
    <w:rsid w:val="00F34588"/>
    <w:rsid w:val="00F36562"/>
    <w:rsid w:val="00F3663D"/>
    <w:rsid w:val="00F36B09"/>
    <w:rsid w:val="00F36F00"/>
    <w:rsid w:val="00F413D2"/>
    <w:rsid w:val="00F4245C"/>
    <w:rsid w:val="00F42FBE"/>
    <w:rsid w:val="00F438D9"/>
    <w:rsid w:val="00F44881"/>
    <w:rsid w:val="00F458D1"/>
    <w:rsid w:val="00F4646E"/>
    <w:rsid w:val="00F4702F"/>
    <w:rsid w:val="00F4755B"/>
    <w:rsid w:val="00F511E0"/>
    <w:rsid w:val="00F51258"/>
    <w:rsid w:val="00F52F90"/>
    <w:rsid w:val="00F5316D"/>
    <w:rsid w:val="00F5476C"/>
    <w:rsid w:val="00F60E18"/>
    <w:rsid w:val="00F61D3A"/>
    <w:rsid w:val="00F639D8"/>
    <w:rsid w:val="00F659AF"/>
    <w:rsid w:val="00F66D5C"/>
    <w:rsid w:val="00F712AB"/>
    <w:rsid w:val="00F71647"/>
    <w:rsid w:val="00F72789"/>
    <w:rsid w:val="00F7517F"/>
    <w:rsid w:val="00F76A81"/>
    <w:rsid w:val="00F771CA"/>
    <w:rsid w:val="00F81201"/>
    <w:rsid w:val="00F819B4"/>
    <w:rsid w:val="00F83B63"/>
    <w:rsid w:val="00F84C33"/>
    <w:rsid w:val="00F85D7E"/>
    <w:rsid w:val="00F9072A"/>
    <w:rsid w:val="00F90AB3"/>
    <w:rsid w:val="00F9141C"/>
    <w:rsid w:val="00F914B3"/>
    <w:rsid w:val="00F93C79"/>
    <w:rsid w:val="00F94B20"/>
    <w:rsid w:val="00F9542F"/>
    <w:rsid w:val="00F956C5"/>
    <w:rsid w:val="00F968DB"/>
    <w:rsid w:val="00FA02E2"/>
    <w:rsid w:val="00FA1167"/>
    <w:rsid w:val="00FA1A7C"/>
    <w:rsid w:val="00FA5028"/>
    <w:rsid w:val="00FA50CC"/>
    <w:rsid w:val="00FA6288"/>
    <w:rsid w:val="00FB005B"/>
    <w:rsid w:val="00FB008A"/>
    <w:rsid w:val="00FB01E7"/>
    <w:rsid w:val="00FB07EF"/>
    <w:rsid w:val="00FB2BFD"/>
    <w:rsid w:val="00FB684D"/>
    <w:rsid w:val="00FB6909"/>
    <w:rsid w:val="00FB699C"/>
    <w:rsid w:val="00FB6E72"/>
    <w:rsid w:val="00FB73E7"/>
    <w:rsid w:val="00FC28CE"/>
    <w:rsid w:val="00FC29F5"/>
    <w:rsid w:val="00FC2EAD"/>
    <w:rsid w:val="00FC4A09"/>
    <w:rsid w:val="00FC55EF"/>
    <w:rsid w:val="00FD0ADE"/>
    <w:rsid w:val="00FD173A"/>
    <w:rsid w:val="00FD1A6D"/>
    <w:rsid w:val="00FD1B07"/>
    <w:rsid w:val="00FD1BF6"/>
    <w:rsid w:val="00FD1F4D"/>
    <w:rsid w:val="00FD1F67"/>
    <w:rsid w:val="00FD4AE3"/>
    <w:rsid w:val="00FD511B"/>
    <w:rsid w:val="00FE01F0"/>
    <w:rsid w:val="00FE0AF9"/>
    <w:rsid w:val="00FE0D95"/>
    <w:rsid w:val="00FE1D09"/>
    <w:rsid w:val="00FE32E5"/>
    <w:rsid w:val="00FE33F5"/>
    <w:rsid w:val="00FE4350"/>
    <w:rsid w:val="00FE564D"/>
    <w:rsid w:val="00FE614B"/>
    <w:rsid w:val="00FF2617"/>
    <w:rsid w:val="00FF267D"/>
    <w:rsid w:val="00FF48D4"/>
    <w:rsid w:val="00FF5670"/>
    <w:rsid w:val="00FF7A48"/>
    <w:rsid w:val="00FF7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985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C12"/>
    <w:pPr>
      <w:ind w:left="720"/>
    </w:pPr>
  </w:style>
  <w:style w:type="paragraph" w:styleId="Heading1">
    <w:name w:val="heading 1"/>
    <w:basedOn w:val="Normal"/>
    <w:next w:val="Normal"/>
    <w:link w:val="Heading1Char"/>
    <w:uiPriority w:val="9"/>
    <w:qFormat/>
    <w:rsid w:val="00495C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495C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Heading1"/>
    <w:autoRedefine/>
    <w:qFormat/>
    <w:rsid w:val="00495C12"/>
    <w:pPr>
      <w:pBdr>
        <w:bottom w:val="single" w:sz="4" w:space="0" w:color="auto"/>
      </w:pBdr>
      <w:spacing w:before="120" w:after="120"/>
    </w:pPr>
    <w:rPr>
      <w:color w:val="548DD4" w:themeColor="text2" w:themeTint="99"/>
    </w:rPr>
  </w:style>
  <w:style w:type="character" w:customStyle="1" w:styleId="Heading1Char">
    <w:name w:val="Heading 1 Char"/>
    <w:basedOn w:val="DefaultParagraphFont"/>
    <w:link w:val="Heading1"/>
    <w:uiPriority w:val="9"/>
    <w:rsid w:val="00495C12"/>
    <w:rPr>
      <w:rFonts w:asciiTheme="majorHAnsi" w:eastAsiaTheme="majorEastAsia" w:hAnsiTheme="majorHAnsi" w:cstheme="majorBidi"/>
      <w:b/>
      <w:bCs/>
      <w:color w:val="345A8A" w:themeColor="accent1" w:themeShade="B5"/>
      <w:sz w:val="32"/>
      <w:szCs w:val="32"/>
    </w:rPr>
  </w:style>
  <w:style w:type="paragraph" w:customStyle="1" w:styleId="Header2">
    <w:name w:val="Header 2"/>
    <w:basedOn w:val="Heading2"/>
    <w:autoRedefine/>
    <w:qFormat/>
    <w:rsid w:val="00495C12"/>
    <w:rPr>
      <w:b w:val="0"/>
      <w:color w:val="943634" w:themeColor="accent2" w:themeShade="BF"/>
      <w:sz w:val="28"/>
      <w:szCs w:val="28"/>
    </w:rPr>
  </w:style>
  <w:style w:type="character" w:customStyle="1" w:styleId="Heading2Char">
    <w:name w:val="Heading 2 Char"/>
    <w:basedOn w:val="DefaultParagraphFont"/>
    <w:link w:val="Heading2"/>
    <w:uiPriority w:val="9"/>
    <w:semiHidden/>
    <w:rsid w:val="00495C12"/>
    <w:rPr>
      <w:rFonts w:asciiTheme="majorHAnsi" w:eastAsiaTheme="majorEastAsia" w:hAnsiTheme="majorHAnsi" w:cstheme="majorBidi"/>
      <w:b/>
      <w:bCs/>
      <w:color w:val="4F81BD" w:themeColor="accent1"/>
      <w:sz w:val="26"/>
      <w:szCs w:val="26"/>
    </w:rPr>
  </w:style>
  <w:style w:type="table" w:customStyle="1" w:styleId="Tables">
    <w:name w:val="Tables"/>
    <w:basedOn w:val="TableNormal"/>
    <w:uiPriority w:val="99"/>
    <w:rsid w:val="00495C12"/>
    <w:tblPr>
      <w:tblStyleRowBandSize w:val="1"/>
      <w:tblInd w:w="0" w:type="dxa"/>
      <w:tblCellMar>
        <w:top w:w="0" w:type="dxa"/>
        <w:left w:w="108" w:type="dxa"/>
        <w:bottom w:w="0" w:type="dxa"/>
        <w:right w:w="108" w:type="dxa"/>
      </w:tblCellMar>
    </w:tblPr>
    <w:tblStylePr w:type="band2Horz">
      <w:tblPr/>
      <w:tcPr>
        <w:tcBorders>
          <w:top w:val="nil"/>
          <w:left w:val="nil"/>
          <w:bottom w:val="nil"/>
          <w:right w:val="nil"/>
          <w:insideH w:val="nil"/>
          <w:insideV w:val="nil"/>
          <w:tl2br w:val="nil"/>
          <w:tr2bl w:val="nil"/>
        </w:tcBorders>
        <w:shd w:val="clear" w:color="auto" w:fill="993300"/>
      </w:tcPr>
    </w:tblStylePr>
  </w:style>
  <w:style w:type="paragraph" w:styleId="Header">
    <w:name w:val="header"/>
    <w:basedOn w:val="Normal"/>
    <w:link w:val="HeaderChar"/>
    <w:uiPriority w:val="99"/>
    <w:unhideWhenUsed/>
    <w:rsid w:val="00482F03"/>
    <w:pPr>
      <w:tabs>
        <w:tab w:val="center" w:pos="4320"/>
        <w:tab w:val="right" w:pos="8640"/>
      </w:tabs>
    </w:pPr>
  </w:style>
  <w:style w:type="character" w:customStyle="1" w:styleId="HeaderChar">
    <w:name w:val="Header Char"/>
    <w:basedOn w:val="DefaultParagraphFont"/>
    <w:link w:val="Header"/>
    <w:uiPriority w:val="99"/>
    <w:rsid w:val="00482F03"/>
  </w:style>
  <w:style w:type="paragraph" w:styleId="Footer">
    <w:name w:val="footer"/>
    <w:basedOn w:val="Normal"/>
    <w:link w:val="FooterChar"/>
    <w:uiPriority w:val="99"/>
    <w:unhideWhenUsed/>
    <w:rsid w:val="00482F03"/>
    <w:pPr>
      <w:tabs>
        <w:tab w:val="center" w:pos="4320"/>
        <w:tab w:val="right" w:pos="8640"/>
      </w:tabs>
    </w:pPr>
  </w:style>
  <w:style w:type="character" w:customStyle="1" w:styleId="FooterChar">
    <w:name w:val="Footer Char"/>
    <w:basedOn w:val="DefaultParagraphFont"/>
    <w:link w:val="Footer"/>
    <w:uiPriority w:val="99"/>
    <w:rsid w:val="00482F03"/>
  </w:style>
  <w:style w:type="character" w:styleId="CommentReference">
    <w:name w:val="annotation reference"/>
    <w:basedOn w:val="DefaultParagraphFont"/>
    <w:uiPriority w:val="99"/>
    <w:semiHidden/>
    <w:unhideWhenUsed/>
    <w:rsid w:val="00FD4AE3"/>
    <w:rPr>
      <w:sz w:val="18"/>
      <w:szCs w:val="18"/>
    </w:rPr>
  </w:style>
  <w:style w:type="paragraph" w:styleId="CommentText">
    <w:name w:val="annotation text"/>
    <w:basedOn w:val="Normal"/>
    <w:link w:val="CommentTextChar"/>
    <w:uiPriority w:val="99"/>
    <w:semiHidden/>
    <w:unhideWhenUsed/>
    <w:rsid w:val="00FD4AE3"/>
  </w:style>
  <w:style w:type="character" w:customStyle="1" w:styleId="CommentTextChar">
    <w:name w:val="Comment Text Char"/>
    <w:basedOn w:val="DefaultParagraphFont"/>
    <w:link w:val="CommentText"/>
    <w:uiPriority w:val="99"/>
    <w:semiHidden/>
    <w:rsid w:val="00FD4AE3"/>
  </w:style>
  <w:style w:type="paragraph" w:styleId="CommentSubject">
    <w:name w:val="annotation subject"/>
    <w:basedOn w:val="CommentText"/>
    <w:next w:val="CommentText"/>
    <w:link w:val="CommentSubjectChar"/>
    <w:uiPriority w:val="99"/>
    <w:semiHidden/>
    <w:unhideWhenUsed/>
    <w:rsid w:val="00FD4AE3"/>
    <w:rPr>
      <w:b/>
      <w:bCs/>
      <w:sz w:val="20"/>
      <w:szCs w:val="20"/>
    </w:rPr>
  </w:style>
  <w:style w:type="character" w:customStyle="1" w:styleId="CommentSubjectChar">
    <w:name w:val="Comment Subject Char"/>
    <w:basedOn w:val="CommentTextChar"/>
    <w:link w:val="CommentSubject"/>
    <w:uiPriority w:val="99"/>
    <w:semiHidden/>
    <w:rsid w:val="00FD4AE3"/>
    <w:rPr>
      <w:b/>
      <w:bCs/>
      <w:sz w:val="20"/>
      <w:szCs w:val="20"/>
    </w:rPr>
  </w:style>
  <w:style w:type="paragraph" w:styleId="BalloonText">
    <w:name w:val="Balloon Text"/>
    <w:basedOn w:val="Normal"/>
    <w:link w:val="BalloonTextChar"/>
    <w:uiPriority w:val="99"/>
    <w:semiHidden/>
    <w:unhideWhenUsed/>
    <w:rsid w:val="00FD4A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4AE3"/>
    <w:rPr>
      <w:rFonts w:ascii="Lucida Grande" w:hAnsi="Lucida Grande" w:cs="Lucida Grande"/>
      <w:sz w:val="18"/>
      <w:szCs w:val="18"/>
    </w:rPr>
  </w:style>
  <w:style w:type="paragraph" w:styleId="Revision">
    <w:name w:val="Revision"/>
    <w:hidden/>
    <w:uiPriority w:val="99"/>
    <w:semiHidden/>
    <w:rsid w:val="000E049A"/>
  </w:style>
  <w:style w:type="paragraph" w:styleId="ListParagraph">
    <w:name w:val="List Paragraph"/>
    <w:basedOn w:val="Normal"/>
    <w:uiPriority w:val="34"/>
    <w:qFormat/>
    <w:rsid w:val="00FD1A6D"/>
    <w:pPr>
      <w:contextualSpacing/>
    </w:pPr>
  </w:style>
  <w:style w:type="table" w:styleId="TableGrid">
    <w:name w:val="Table Grid"/>
    <w:basedOn w:val="TableNormal"/>
    <w:uiPriority w:val="59"/>
    <w:rsid w:val="009B6E86"/>
    <w:rPr>
      <w:sz w:val="20"/>
      <w:szCs w:val="20"/>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924CA"/>
    <w:rPr>
      <w:rFonts w:ascii="Times New Roman" w:hAnsi="Times New Roman" w:cs="Times New Roman"/>
    </w:rPr>
  </w:style>
  <w:style w:type="paragraph" w:styleId="Caption">
    <w:name w:val="caption"/>
    <w:basedOn w:val="Normal"/>
    <w:next w:val="Normal"/>
    <w:uiPriority w:val="35"/>
    <w:unhideWhenUsed/>
    <w:qFormat/>
    <w:rsid w:val="00063469"/>
    <w:pPr>
      <w:spacing w:after="200"/>
      <w:ind w:left="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9298">
      <w:bodyDiv w:val="1"/>
      <w:marLeft w:val="0"/>
      <w:marRight w:val="0"/>
      <w:marTop w:val="0"/>
      <w:marBottom w:val="0"/>
      <w:divBdr>
        <w:top w:val="none" w:sz="0" w:space="0" w:color="auto"/>
        <w:left w:val="none" w:sz="0" w:space="0" w:color="auto"/>
        <w:bottom w:val="none" w:sz="0" w:space="0" w:color="auto"/>
        <w:right w:val="none" w:sz="0" w:space="0" w:color="auto"/>
      </w:divBdr>
    </w:div>
    <w:div w:id="186797644">
      <w:bodyDiv w:val="1"/>
      <w:marLeft w:val="0"/>
      <w:marRight w:val="0"/>
      <w:marTop w:val="0"/>
      <w:marBottom w:val="0"/>
      <w:divBdr>
        <w:top w:val="none" w:sz="0" w:space="0" w:color="auto"/>
        <w:left w:val="none" w:sz="0" w:space="0" w:color="auto"/>
        <w:bottom w:val="none" w:sz="0" w:space="0" w:color="auto"/>
        <w:right w:val="none" w:sz="0" w:space="0" w:color="auto"/>
      </w:divBdr>
    </w:div>
    <w:div w:id="193273757">
      <w:bodyDiv w:val="1"/>
      <w:marLeft w:val="0"/>
      <w:marRight w:val="0"/>
      <w:marTop w:val="0"/>
      <w:marBottom w:val="0"/>
      <w:divBdr>
        <w:top w:val="none" w:sz="0" w:space="0" w:color="auto"/>
        <w:left w:val="none" w:sz="0" w:space="0" w:color="auto"/>
        <w:bottom w:val="none" w:sz="0" w:space="0" w:color="auto"/>
        <w:right w:val="none" w:sz="0" w:space="0" w:color="auto"/>
      </w:divBdr>
    </w:div>
    <w:div w:id="381246244">
      <w:bodyDiv w:val="1"/>
      <w:marLeft w:val="0"/>
      <w:marRight w:val="0"/>
      <w:marTop w:val="0"/>
      <w:marBottom w:val="0"/>
      <w:divBdr>
        <w:top w:val="none" w:sz="0" w:space="0" w:color="auto"/>
        <w:left w:val="none" w:sz="0" w:space="0" w:color="auto"/>
        <w:bottom w:val="none" w:sz="0" w:space="0" w:color="auto"/>
        <w:right w:val="none" w:sz="0" w:space="0" w:color="auto"/>
      </w:divBdr>
      <w:divsChild>
        <w:div w:id="1190069012">
          <w:marLeft w:val="0"/>
          <w:marRight w:val="0"/>
          <w:marTop w:val="0"/>
          <w:marBottom w:val="0"/>
          <w:divBdr>
            <w:top w:val="none" w:sz="0" w:space="0" w:color="auto"/>
            <w:left w:val="none" w:sz="0" w:space="0" w:color="auto"/>
            <w:bottom w:val="none" w:sz="0" w:space="0" w:color="auto"/>
            <w:right w:val="none" w:sz="0" w:space="0" w:color="auto"/>
          </w:divBdr>
        </w:div>
        <w:div w:id="581598253">
          <w:marLeft w:val="0"/>
          <w:marRight w:val="0"/>
          <w:marTop w:val="0"/>
          <w:marBottom w:val="0"/>
          <w:divBdr>
            <w:top w:val="none" w:sz="0" w:space="0" w:color="auto"/>
            <w:left w:val="none" w:sz="0" w:space="0" w:color="auto"/>
            <w:bottom w:val="none" w:sz="0" w:space="0" w:color="auto"/>
            <w:right w:val="none" w:sz="0" w:space="0" w:color="auto"/>
          </w:divBdr>
        </w:div>
        <w:div w:id="1842624039">
          <w:marLeft w:val="0"/>
          <w:marRight w:val="0"/>
          <w:marTop w:val="0"/>
          <w:marBottom w:val="0"/>
          <w:divBdr>
            <w:top w:val="none" w:sz="0" w:space="0" w:color="auto"/>
            <w:left w:val="none" w:sz="0" w:space="0" w:color="auto"/>
            <w:bottom w:val="none" w:sz="0" w:space="0" w:color="auto"/>
            <w:right w:val="none" w:sz="0" w:space="0" w:color="auto"/>
          </w:divBdr>
        </w:div>
        <w:div w:id="2141342092">
          <w:marLeft w:val="0"/>
          <w:marRight w:val="0"/>
          <w:marTop w:val="0"/>
          <w:marBottom w:val="0"/>
          <w:divBdr>
            <w:top w:val="none" w:sz="0" w:space="0" w:color="auto"/>
            <w:left w:val="none" w:sz="0" w:space="0" w:color="auto"/>
            <w:bottom w:val="none" w:sz="0" w:space="0" w:color="auto"/>
            <w:right w:val="none" w:sz="0" w:space="0" w:color="auto"/>
          </w:divBdr>
        </w:div>
        <w:div w:id="422798313">
          <w:marLeft w:val="0"/>
          <w:marRight w:val="0"/>
          <w:marTop w:val="0"/>
          <w:marBottom w:val="0"/>
          <w:divBdr>
            <w:top w:val="none" w:sz="0" w:space="0" w:color="auto"/>
            <w:left w:val="none" w:sz="0" w:space="0" w:color="auto"/>
            <w:bottom w:val="none" w:sz="0" w:space="0" w:color="auto"/>
            <w:right w:val="none" w:sz="0" w:space="0" w:color="auto"/>
          </w:divBdr>
        </w:div>
        <w:div w:id="207763929">
          <w:marLeft w:val="0"/>
          <w:marRight w:val="0"/>
          <w:marTop w:val="0"/>
          <w:marBottom w:val="0"/>
          <w:divBdr>
            <w:top w:val="none" w:sz="0" w:space="0" w:color="auto"/>
            <w:left w:val="none" w:sz="0" w:space="0" w:color="auto"/>
            <w:bottom w:val="none" w:sz="0" w:space="0" w:color="auto"/>
            <w:right w:val="none" w:sz="0" w:space="0" w:color="auto"/>
          </w:divBdr>
        </w:div>
        <w:div w:id="1682778392">
          <w:marLeft w:val="0"/>
          <w:marRight w:val="0"/>
          <w:marTop w:val="0"/>
          <w:marBottom w:val="0"/>
          <w:divBdr>
            <w:top w:val="none" w:sz="0" w:space="0" w:color="auto"/>
            <w:left w:val="none" w:sz="0" w:space="0" w:color="auto"/>
            <w:bottom w:val="none" w:sz="0" w:space="0" w:color="auto"/>
            <w:right w:val="none" w:sz="0" w:space="0" w:color="auto"/>
          </w:divBdr>
        </w:div>
      </w:divsChild>
    </w:div>
    <w:div w:id="401873969">
      <w:bodyDiv w:val="1"/>
      <w:marLeft w:val="0"/>
      <w:marRight w:val="0"/>
      <w:marTop w:val="0"/>
      <w:marBottom w:val="0"/>
      <w:divBdr>
        <w:top w:val="none" w:sz="0" w:space="0" w:color="auto"/>
        <w:left w:val="none" w:sz="0" w:space="0" w:color="auto"/>
        <w:bottom w:val="none" w:sz="0" w:space="0" w:color="auto"/>
        <w:right w:val="none" w:sz="0" w:space="0" w:color="auto"/>
      </w:divBdr>
      <w:divsChild>
        <w:div w:id="1525753566">
          <w:marLeft w:val="0"/>
          <w:marRight w:val="0"/>
          <w:marTop w:val="0"/>
          <w:marBottom w:val="0"/>
          <w:divBdr>
            <w:top w:val="none" w:sz="0" w:space="0" w:color="auto"/>
            <w:left w:val="none" w:sz="0" w:space="0" w:color="auto"/>
            <w:bottom w:val="none" w:sz="0" w:space="0" w:color="auto"/>
            <w:right w:val="none" w:sz="0" w:space="0" w:color="auto"/>
          </w:divBdr>
        </w:div>
      </w:divsChild>
    </w:div>
    <w:div w:id="481312379">
      <w:bodyDiv w:val="1"/>
      <w:marLeft w:val="0"/>
      <w:marRight w:val="0"/>
      <w:marTop w:val="0"/>
      <w:marBottom w:val="0"/>
      <w:divBdr>
        <w:top w:val="none" w:sz="0" w:space="0" w:color="auto"/>
        <w:left w:val="none" w:sz="0" w:space="0" w:color="auto"/>
        <w:bottom w:val="none" w:sz="0" w:space="0" w:color="auto"/>
        <w:right w:val="none" w:sz="0" w:space="0" w:color="auto"/>
      </w:divBdr>
      <w:divsChild>
        <w:div w:id="1406340381">
          <w:marLeft w:val="0"/>
          <w:marRight w:val="0"/>
          <w:marTop w:val="0"/>
          <w:marBottom w:val="0"/>
          <w:divBdr>
            <w:top w:val="none" w:sz="0" w:space="0" w:color="auto"/>
            <w:left w:val="none" w:sz="0" w:space="0" w:color="auto"/>
            <w:bottom w:val="none" w:sz="0" w:space="0" w:color="auto"/>
            <w:right w:val="none" w:sz="0" w:space="0" w:color="auto"/>
          </w:divBdr>
        </w:div>
      </w:divsChild>
    </w:div>
    <w:div w:id="547377631">
      <w:bodyDiv w:val="1"/>
      <w:marLeft w:val="0"/>
      <w:marRight w:val="0"/>
      <w:marTop w:val="0"/>
      <w:marBottom w:val="0"/>
      <w:divBdr>
        <w:top w:val="none" w:sz="0" w:space="0" w:color="auto"/>
        <w:left w:val="none" w:sz="0" w:space="0" w:color="auto"/>
        <w:bottom w:val="none" w:sz="0" w:space="0" w:color="auto"/>
        <w:right w:val="none" w:sz="0" w:space="0" w:color="auto"/>
      </w:divBdr>
      <w:divsChild>
        <w:div w:id="1517497892">
          <w:marLeft w:val="0"/>
          <w:marRight w:val="0"/>
          <w:marTop w:val="0"/>
          <w:marBottom w:val="0"/>
          <w:divBdr>
            <w:top w:val="none" w:sz="0" w:space="0" w:color="auto"/>
            <w:left w:val="none" w:sz="0" w:space="0" w:color="auto"/>
            <w:bottom w:val="none" w:sz="0" w:space="0" w:color="auto"/>
            <w:right w:val="none" w:sz="0" w:space="0" w:color="auto"/>
          </w:divBdr>
          <w:divsChild>
            <w:div w:id="482430820">
              <w:marLeft w:val="0"/>
              <w:marRight w:val="0"/>
              <w:marTop w:val="0"/>
              <w:marBottom w:val="0"/>
              <w:divBdr>
                <w:top w:val="none" w:sz="0" w:space="0" w:color="auto"/>
                <w:left w:val="none" w:sz="0" w:space="0" w:color="auto"/>
                <w:bottom w:val="none" w:sz="0" w:space="0" w:color="auto"/>
                <w:right w:val="none" w:sz="0" w:space="0" w:color="auto"/>
              </w:divBdr>
              <w:divsChild>
                <w:div w:id="14150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70322">
      <w:bodyDiv w:val="1"/>
      <w:marLeft w:val="0"/>
      <w:marRight w:val="0"/>
      <w:marTop w:val="0"/>
      <w:marBottom w:val="0"/>
      <w:divBdr>
        <w:top w:val="none" w:sz="0" w:space="0" w:color="auto"/>
        <w:left w:val="none" w:sz="0" w:space="0" w:color="auto"/>
        <w:bottom w:val="none" w:sz="0" w:space="0" w:color="auto"/>
        <w:right w:val="none" w:sz="0" w:space="0" w:color="auto"/>
      </w:divBdr>
    </w:div>
    <w:div w:id="1012488386">
      <w:bodyDiv w:val="1"/>
      <w:marLeft w:val="0"/>
      <w:marRight w:val="0"/>
      <w:marTop w:val="0"/>
      <w:marBottom w:val="0"/>
      <w:divBdr>
        <w:top w:val="none" w:sz="0" w:space="0" w:color="auto"/>
        <w:left w:val="none" w:sz="0" w:space="0" w:color="auto"/>
        <w:bottom w:val="none" w:sz="0" w:space="0" w:color="auto"/>
        <w:right w:val="none" w:sz="0" w:space="0" w:color="auto"/>
      </w:divBdr>
      <w:divsChild>
        <w:div w:id="1634676347">
          <w:marLeft w:val="0"/>
          <w:marRight w:val="0"/>
          <w:marTop w:val="0"/>
          <w:marBottom w:val="0"/>
          <w:divBdr>
            <w:top w:val="none" w:sz="0" w:space="0" w:color="auto"/>
            <w:left w:val="none" w:sz="0" w:space="0" w:color="auto"/>
            <w:bottom w:val="none" w:sz="0" w:space="0" w:color="auto"/>
            <w:right w:val="none" w:sz="0" w:space="0" w:color="auto"/>
          </w:divBdr>
        </w:div>
      </w:divsChild>
    </w:div>
    <w:div w:id="1323386011">
      <w:bodyDiv w:val="1"/>
      <w:marLeft w:val="0"/>
      <w:marRight w:val="0"/>
      <w:marTop w:val="0"/>
      <w:marBottom w:val="0"/>
      <w:divBdr>
        <w:top w:val="none" w:sz="0" w:space="0" w:color="auto"/>
        <w:left w:val="none" w:sz="0" w:space="0" w:color="auto"/>
        <w:bottom w:val="none" w:sz="0" w:space="0" w:color="auto"/>
        <w:right w:val="none" w:sz="0" w:space="0" w:color="auto"/>
      </w:divBdr>
      <w:divsChild>
        <w:div w:id="824315717">
          <w:marLeft w:val="0"/>
          <w:marRight w:val="0"/>
          <w:marTop w:val="0"/>
          <w:marBottom w:val="0"/>
          <w:divBdr>
            <w:top w:val="none" w:sz="0" w:space="0" w:color="auto"/>
            <w:left w:val="none" w:sz="0" w:space="0" w:color="auto"/>
            <w:bottom w:val="none" w:sz="0" w:space="0" w:color="auto"/>
            <w:right w:val="none" w:sz="0" w:space="0" w:color="auto"/>
          </w:divBdr>
          <w:divsChild>
            <w:div w:id="17195403">
              <w:marLeft w:val="0"/>
              <w:marRight w:val="0"/>
              <w:marTop w:val="0"/>
              <w:marBottom w:val="0"/>
              <w:divBdr>
                <w:top w:val="none" w:sz="0" w:space="0" w:color="auto"/>
                <w:left w:val="none" w:sz="0" w:space="0" w:color="auto"/>
                <w:bottom w:val="none" w:sz="0" w:space="0" w:color="auto"/>
                <w:right w:val="none" w:sz="0" w:space="0" w:color="auto"/>
              </w:divBdr>
              <w:divsChild>
                <w:div w:id="20982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2353">
      <w:bodyDiv w:val="1"/>
      <w:marLeft w:val="0"/>
      <w:marRight w:val="0"/>
      <w:marTop w:val="0"/>
      <w:marBottom w:val="0"/>
      <w:divBdr>
        <w:top w:val="none" w:sz="0" w:space="0" w:color="auto"/>
        <w:left w:val="none" w:sz="0" w:space="0" w:color="auto"/>
        <w:bottom w:val="none" w:sz="0" w:space="0" w:color="auto"/>
        <w:right w:val="none" w:sz="0" w:space="0" w:color="auto"/>
      </w:divBdr>
      <w:divsChild>
        <w:div w:id="547381515">
          <w:marLeft w:val="0"/>
          <w:marRight w:val="0"/>
          <w:marTop w:val="0"/>
          <w:marBottom w:val="0"/>
          <w:divBdr>
            <w:top w:val="none" w:sz="0" w:space="0" w:color="auto"/>
            <w:left w:val="none" w:sz="0" w:space="0" w:color="auto"/>
            <w:bottom w:val="none" w:sz="0" w:space="0" w:color="auto"/>
            <w:right w:val="none" w:sz="0" w:space="0" w:color="auto"/>
          </w:divBdr>
        </w:div>
        <w:div w:id="2051683096">
          <w:marLeft w:val="0"/>
          <w:marRight w:val="0"/>
          <w:marTop w:val="0"/>
          <w:marBottom w:val="0"/>
          <w:divBdr>
            <w:top w:val="none" w:sz="0" w:space="0" w:color="auto"/>
            <w:left w:val="none" w:sz="0" w:space="0" w:color="auto"/>
            <w:bottom w:val="none" w:sz="0" w:space="0" w:color="auto"/>
            <w:right w:val="none" w:sz="0" w:space="0" w:color="auto"/>
          </w:divBdr>
        </w:div>
        <w:div w:id="1242448048">
          <w:marLeft w:val="0"/>
          <w:marRight w:val="0"/>
          <w:marTop w:val="0"/>
          <w:marBottom w:val="0"/>
          <w:divBdr>
            <w:top w:val="none" w:sz="0" w:space="0" w:color="auto"/>
            <w:left w:val="none" w:sz="0" w:space="0" w:color="auto"/>
            <w:bottom w:val="none" w:sz="0" w:space="0" w:color="auto"/>
            <w:right w:val="none" w:sz="0" w:space="0" w:color="auto"/>
          </w:divBdr>
        </w:div>
        <w:div w:id="911624592">
          <w:marLeft w:val="0"/>
          <w:marRight w:val="0"/>
          <w:marTop w:val="0"/>
          <w:marBottom w:val="0"/>
          <w:divBdr>
            <w:top w:val="none" w:sz="0" w:space="0" w:color="auto"/>
            <w:left w:val="none" w:sz="0" w:space="0" w:color="auto"/>
            <w:bottom w:val="none" w:sz="0" w:space="0" w:color="auto"/>
            <w:right w:val="none" w:sz="0" w:space="0" w:color="auto"/>
          </w:divBdr>
        </w:div>
        <w:div w:id="869873714">
          <w:marLeft w:val="0"/>
          <w:marRight w:val="0"/>
          <w:marTop w:val="0"/>
          <w:marBottom w:val="0"/>
          <w:divBdr>
            <w:top w:val="none" w:sz="0" w:space="0" w:color="auto"/>
            <w:left w:val="none" w:sz="0" w:space="0" w:color="auto"/>
            <w:bottom w:val="none" w:sz="0" w:space="0" w:color="auto"/>
            <w:right w:val="none" w:sz="0" w:space="0" w:color="auto"/>
          </w:divBdr>
        </w:div>
        <w:div w:id="2005745129">
          <w:marLeft w:val="0"/>
          <w:marRight w:val="0"/>
          <w:marTop w:val="0"/>
          <w:marBottom w:val="0"/>
          <w:divBdr>
            <w:top w:val="none" w:sz="0" w:space="0" w:color="auto"/>
            <w:left w:val="none" w:sz="0" w:space="0" w:color="auto"/>
            <w:bottom w:val="none" w:sz="0" w:space="0" w:color="auto"/>
            <w:right w:val="none" w:sz="0" w:space="0" w:color="auto"/>
          </w:divBdr>
        </w:div>
        <w:div w:id="860899730">
          <w:marLeft w:val="0"/>
          <w:marRight w:val="0"/>
          <w:marTop w:val="0"/>
          <w:marBottom w:val="0"/>
          <w:divBdr>
            <w:top w:val="none" w:sz="0" w:space="0" w:color="auto"/>
            <w:left w:val="none" w:sz="0" w:space="0" w:color="auto"/>
            <w:bottom w:val="none" w:sz="0" w:space="0" w:color="auto"/>
            <w:right w:val="none" w:sz="0" w:space="0" w:color="auto"/>
          </w:divBdr>
        </w:div>
      </w:divsChild>
    </w:div>
    <w:div w:id="2003385748">
      <w:bodyDiv w:val="1"/>
      <w:marLeft w:val="0"/>
      <w:marRight w:val="0"/>
      <w:marTop w:val="0"/>
      <w:marBottom w:val="0"/>
      <w:divBdr>
        <w:top w:val="none" w:sz="0" w:space="0" w:color="auto"/>
        <w:left w:val="none" w:sz="0" w:space="0" w:color="auto"/>
        <w:bottom w:val="none" w:sz="0" w:space="0" w:color="auto"/>
        <w:right w:val="none" w:sz="0" w:space="0" w:color="auto"/>
      </w:divBdr>
      <w:divsChild>
        <w:div w:id="42607921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40</Pages>
  <Words>10675</Words>
  <Characters>60851</Characters>
  <Application>Microsoft Macintosh Word</Application>
  <DocSecurity>0</DocSecurity>
  <Lines>507</Lines>
  <Paragraphs>142</Paragraphs>
  <ScaleCrop>false</ScaleCrop>
  <Company/>
  <LinksUpToDate>false</LinksUpToDate>
  <CharactersWithSpaces>71384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Christopher</dc:creator>
  <cp:keywords/>
  <dc:description/>
  <cp:lastModifiedBy>Lam, Chris</cp:lastModifiedBy>
  <cp:revision>83</cp:revision>
  <cp:lastPrinted>2014-01-31T15:59:00Z</cp:lastPrinted>
  <dcterms:created xsi:type="dcterms:W3CDTF">2015-07-17T16:04:00Z</dcterms:created>
  <dcterms:modified xsi:type="dcterms:W3CDTF">2016-01-06T14:51:00Z</dcterms:modified>
</cp:coreProperties>
</file>